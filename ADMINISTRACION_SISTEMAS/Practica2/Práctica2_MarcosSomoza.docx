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79468" w14:textId="77777777" w:rsidR="00E40DFA" w:rsidRDefault="00E40DFA">
      <w:pPr>
        <w:widowControl w:val="0"/>
        <w:pBdr>
          <w:top w:val="nil"/>
          <w:left w:val="nil"/>
          <w:bottom w:val="nil"/>
          <w:right w:val="nil"/>
          <w:between w:val="nil"/>
        </w:pBdr>
        <w:spacing w:line="201" w:lineRule="auto"/>
        <w:ind w:right="649"/>
      </w:pPr>
      <w:bookmarkStart w:id="0" w:name="_Hlk73988163"/>
      <w:bookmarkEnd w:id="0"/>
    </w:p>
    <w:p w14:paraId="24152A42" w14:textId="77777777" w:rsidR="00E40DFA" w:rsidRDefault="00E40DFA">
      <w:pPr>
        <w:widowControl w:val="0"/>
        <w:pBdr>
          <w:top w:val="nil"/>
          <w:left w:val="nil"/>
          <w:bottom w:val="nil"/>
          <w:right w:val="nil"/>
          <w:between w:val="nil"/>
        </w:pBdr>
        <w:spacing w:line="201" w:lineRule="auto"/>
        <w:ind w:left="43" w:right="649" w:hanging="36"/>
        <w:rPr>
          <w:color w:val="FF0000"/>
        </w:rPr>
      </w:pPr>
    </w:p>
    <w:p w14:paraId="5B02DC99" w14:textId="77777777" w:rsidR="00E40DFA" w:rsidRDefault="00E40DFA">
      <w:pPr>
        <w:widowControl w:val="0"/>
        <w:pBdr>
          <w:top w:val="nil"/>
          <w:left w:val="nil"/>
          <w:bottom w:val="nil"/>
          <w:right w:val="nil"/>
          <w:between w:val="nil"/>
        </w:pBdr>
        <w:spacing w:line="201" w:lineRule="auto"/>
        <w:ind w:left="43" w:right="649" w:hanging="36"/>
      </w:pPr>
    </w:p>
    <w:p w14:paraId="17D5C362" w14:textId="77777777" w:rsidR="00E40DFA" w:rsidRDefault="009C3FBD">
      <w:pPr>
        <w:spacing w:line="312" w:lineRule="auto"/>
        <w:jc w:val="both"/>
        <w:rPr>
          <w:b/>
          <w:sz w:val="56"/>
          <w:szCs w:val="56"/>
        </w:rPr>
      </w:pPr>
      <w:r>
        <w:rPr>
          <w:rFonts w:ascii="Proxima Nova" w:eastAsia="Proxima Nova" w:hAnsi="Proxima Nova" w:cs="Proxima Nova"/>
          <w:noProof/>
          <w:color w:val="353744"/>
        </w:rPr>
        <w:drawing>
          <wp:inline distT="114300" distB="114300" distL="114300" distR="114300" wp14:anchorId="267265D9" wp14:editId="0DB9EC62">
            <wp:extent cx="5943600" cy="190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75000" b="75000"/>
                    <a:stretch>
                      <a:fillRect/>
                    </a:stretch>
                  </pic:blipFill>
                  <pic:spPr>
                    <a:xfrm>
                      <a:off x="0" y="0"/>
                      <a:ext cx="5943600" cy="190500"/>
                    </a:xfrm>
                    <a:prstGeom prst="rect">
                      <a:avLst/>
                    </a:prstGeom>
                    <a:ln/>
                  </pic:spPr>
                </pic:pic>
              </a:graphicData>
            </a:graphic>
          </wp:inline>
        </w:drawing>
      </w:r>
    </w:p>
    <w:p w14:paraId="7EB54C5B" w14:textId="77777777" w:rsidR="00E40DFA" w:rsidRDefault="009C3FBD">
      <w:pPr>
        <w:widowControl w:val="0"/>
        <w:pBdr>
          <w:top w:val="nil"/>
          <w:left w:val="nil"/>
          <w:bottom w:val="nil"/>
          <w:right w:val="nil"/>
          <w:between w:val="nil"/>
        </w:pBdr>
        <w:spacing w:line="201" w:lineRule="auto"/>
        <w:ind w:left="43" w:right="649" w:hanging="36"/>
        <w:jc w:val="center"/>
        <w:rPr>
          <w:b/>
          <w:sz w:val="52"/>
          <w:szCs w:val="52"/>
        </w:rPr>
      </w:pPr>
      <w:r>
        <w:rPr>
          <w:b/>
          <w:sz w:val="56"/>
          <w:szCs w:val="56"/>
        </w:rPr>
        <w:t xml:space="preserve">  </w:t>
      </w:r>
      <w:r>
        <w:rPr>
          <w:b/>
          <w:sz w:val="52"/>
          <w:szCs w:val="52"/>
        </w:rPr>
        <w:t xml:space="preserve"> </w:t>
      </w:r>
    </w:p>
    <w:p w14:paraId="0C3F4363" w14:textId="2B98C490" w:rsidR="00E40DFA" w:rsidRDefault="008777CA">
      <w:pPr>
        <w:widowControl w:val="0"/>
        <w:pBdr>
          <w:top w:val="nil"/>
          <w:left w:val="nil"/>
          <w:bottom w:val="nil"/>
          <w:right w:val="nil"/>
          <w:between w:val="nil"/>
        </w:pBdr>
        <w:spacing w:line="201" w:lineRule="auto"/>
        <w:ind w:left="43" w:right="649" w:hanging="36"/>
        <w:jc w:val="center"/>
        <w:rPr>
          <w:b/>
          <w:sz w:val="52"/>
          <w:szCs w:val="52"/>
        </w:rPr>
      </w:pPr>
      <w:r>
        <w:rPr>
          <w:b/>
          <w:sz w:val="52"/>
          <w:szCs w:val="52"/>
        </w:rPr>
        <w:t>Administración de Sistemas</w:t>
      </w:r>
    </w:p>
    <w:p w14:paraId="7208D80C" w14:textId="77777777" w:rsidR="00E40DFA" w:rsidRDefault="00E40DFA">
      <w:pPr>
        <w:widowControl w:val="0"/>
        <w:pBdr>
          <w:top w:val="nil"/>
          <w:left w:val="nil"/>
          <w:bottom w:val="nil"/>
          <w:right w:val="nil"/>
          <w:between w:val="nil"/>
        </w:pBdr>
        <w:spacing w:line="201" w:lineRule="auto"/>
        <w:ind w:right="649"/>
        <w:rPr>
          <w:sz w:val="56"/>
          <w:szCs w:val="56"/>
        </w:rPr>
      </w:pPr>
    </w:p>
    <w:p w14:paraId="135374A8" w14:textId="77777777" w:rsidR="00A96DBD" w:rsidRDefault="009C3FBD" w:rsidP="00A96DBD">
      <w:pPr>
        <w:widowControl w:val="0"/>
        <w:pBdr>
          <w:top w:val="nil"/>
          <w:left w:val="nil"/>
          <w:bottom w:val="nil"/>
          <w:right w:val="nil"/>
          <w:between w:val="nil"/>
        </w:pBdr>
        <w:spacing w:line="201" w:lineRule="auto"/>
        <w:ind w:left="43" w:right="649" w:hanging="36"/>
        <w:jc w:val="center"/>
        <w:rPr>
          <w:sz w:val="56"/>
          <w:szCs w:val="56"/>
        </w:rPr>
      </w:pPr>
      <w:r>
        <w:rPr>
          <w:noProof/>
          <w:sz w:val="56"/>
          <w:szCs w:val="56"/>
        </w:rPr>
        <w:drawing>
          <wp:inline distT="114300" distB="114300" distL="114300" distR="114300" wp14:anchorId="30AE2812" wp14:editId="2444046C">
            <wp:extent cx="3228975" cy="31996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5167" t="3907" r="25472" b="9046"/>
                    <a:stretch>
                      <a:fillRect/>
                    </a:stretch>
                  </pic:blipFill>
                  <pic:spPr>
                    <a:xfrm>
                      <a:off x="0" y="0"/>
                      <a:ext cx="3228975" cy="3199638"/>
                    </a:xfrm>
                    <a:prstGeom prst="rect">
                      <a:avLst/>
                    </a:prstGeom>
                    <a:ln/>
                  </pic:spPr>
                </pic:pic>
              </a:graphicData>
            </a:graphic>
          </wp:inline>
        </w:drawing>
      </w:r>
    </w:p>
    <w:p w14:paraId="6AABF3A6" w14:textId="77777777" w:rsidR="00A96DBD" w:rsidRDefault="00A96DBD" w:rsidP="00A96DBD">
      <w:pPr>
        <w:widowControl w:val="0"/>
        <w:pBdr>
          <w:top w:val="nil"/>
          <w:left w:val="nil"/>
          <w:bottom w:val="nil"/>
          <w:right w:val="nil"/>
          <w:between w:val="nil"/>
        </w:pBdr>
        <w:spacing w:line="201" w:lineRule="auto"/>
        <w:ind w:left="43" w:right="649" w:hanging="36"/>
        <w:jc w:val="center"/>
        <w:rPr>
          <w:sz w:val="56"/>
          <w:szCs w:val="56"/>
        </w:rPr>
      </w:pPr>
    </w:p>
    <w:p w14:paraId="57778ED6" w14:textId="3B14FA16" w:rsidR="00E40DFA" w:rsidRPr="00A96DBD" w:rsidRDefault="009C3FBD" w:rsidP="00A96DBD">
      <w:pPr>
        <w:widowControl w:val="0"/>
        <w:pBdr>
          <w:top w:val="nil"/>
          <w:left w:val="nil"/>
          <w:bottom w:val="nil"/>
          <w:right w:val="nil"/>
          <w:between w:val="nil"/>
        </w:pBdr>
        <w:spacing w:line="201" w:lineRule="auto"/>
        <w:ind w:left="43" w:right="649" w:hanging="36"/>
        <w:jc w:val="center"/>
        <w:rPr>
          <w:sz w:val="56"/>
          <w:szCs w:val="56"/>
        </w:rPr>
      </w:pPr>
      <w:r>
        <w:rPr>
          <w:b/>
          <w:sz w:val="40"/>
          <w:szCs w:val="40"/>
        </w:rPr>
        <w:t xml:space="preserve">Práctica </w:t>
      </w:r>
      <w:r w:rsidR="005A2683">
        <w:rPr>
          <w:b/>
          <w:sz w:val="40"/>
          <w:szCs w:val="40"/>
        </w:rPr>
        <w:t>2</w:t>
      </w:r>
    </w:p>
    <w:p w14:paraId="20AF9C68" w14:textId="745D428B" w:rsidR="00E40DFA" w:rsidRDefault="00E40DFA">
      <w:pPr>
        <w:widowControl w:val="0"/>
        <w:pBdr>
          <w:top w:val="nil"/>
          <w:left w:val="nil"/>
          <w:bottom w:val="nil"/>
          <w:right w:val="nil"/>
          <w:between w:val="nil"/>
        </w:pBdr>
        <w:spacing w:before="366" w:line="240" w:lineRule="auto"/>
        <w:rPr>
          <w:sz w:val="31"/>
          <w:szCs w:val="31"/>
        </w:rPr>
      </w:pPr>
    </w:p>
    <w:p w14:paraId="38CEB838" w14:textId="6D7E2192" w:rsidR="00A96DBD" w:rsidRDefault="00A96DBD">
      <w:pPr>
        <w:widowControl w:val="0"/>
        <w:pBdr>
          <w:top w:val="nil"/>
          <w:left w:val="nil"/>
          <w:bottom w:val="nil"/>
          <w:right w:val="nil"/>
          <w:between w:val="nil"/>
        </w:pBdr>
        <w:spacing w:before="366" w:line="240" w:lineRule="auto"/>
        <w:rPr>
          <w:sz w:val="31"/>
          <w:szCs w:val="31"/>
        </w:rPr>
      </w:pPr>
    </w:p>
    <w:p w14:paraId="1ADAC717" w14:textId="56148A4E" w:rsidR="00A96DBD" w:rsidRDefault="00A96DBD">
      <w:pPr>
        <w:widowControl w:val="0"/>
        <w:pBdr>
          <w:top w:val="nil"/>
          <w:left w:val="nil"/>
          <w:bottom w:val="nil"/>
          <w:right w:val="nil"/>
          <w:between w:val="nil"/>
        </w:pBdr>
        <w:spacing w:before="366" w:line="240" w:lineRule="auto"/>
        <w:rPr>
          <w:sz w:val="31"/>
          <w:szCs w:val="31"/>
        </w:rPr>
      </w:pPr>
    </w:p>
    <w:p w14:paraId="6D0AC114" w14:textId="509E07F0" w:rsidR="00A96DBD" w:rsidRDefault="00A96DBD">
      <w:pPr>
        <w:widowControl w:val="0"/>
        <w:pBdr>
          <w:top w:val="nil"/>
          <w:left w:val="nil"/>
          <w:bottom w:val="nil"/>
          <w:right w:val="nil"/>
          <w:between w:val="nil"/>
        </w:pBdr>
        <w:spacing w:before="366" w:line="240" w:lineRule="auto"/>
        <w:rPr>
          <w:sz w:val="31"/>
          <w:szCs w:val="31"/>
        </w:rPr>
      </w:pPr>
    </w:p>
    <w:p w14:paraId="59A35CC6" w14:textId="6B2B08EB" w:rsidR="00A96DBD" w:rsidRDefault="00A96DBD">
      <w:pPr>
        <w:widowControl w:val="0"/>
        <w:pBdr>
          <w:top w:val="nil"/>
          <w:left w:val="nil"/>
          <w:bottom w:val="nil"/>
          <w:right w:val="nil"/>
          <w:between w:val="nil"/>
        </w:pBdr>
        <w:spacing w:before="366" w:line="240" w:lineRule="auto"/>
        <w:rPr>
          <w:sz w:val="31"/>
          <w:szCs w:val="31"/>
        </w:rPr>
      </w:pPr>
    </w:p>
    <w:p w14:paraId="77648B0C" w14:textId="77777777" w:rsidR="00A96DBD" w:rsidRDefault="00A96DBD">
      <w:pPr>
        <w:widowControl w:val="0"/>
        <w:pBdr>
          <w:top w:val="nil"/>
          <w:left w:val="nil"/>
          <w:bottom w:val="nil"/>
          <w:right w:val="nil"/>
          <w:between w:val="nil"/>
        </w:pBdr>
        <w:spacing w:before="366" w:line="240" w:lineRule="auto"/>
        <w:rPr>
          <w:sz w:val="31"/>
          <w:szCs w:val="31"/>
        </w:rPr>
      </w:pPr>
    </w:p>
    <w:p w14:paraId="5FEF60B8" w14:textId="3811A067" w:rsidR="00E40DFA" w:rsidRDefault="008777CA" w:rsidP="00381108">
      <w:pPr>
        <w:widowControl w:val="0"/>
        <w:shd w:val="clear" w:color="auto" w:fill="FFFFFF"/>
        <w:spacing w:before="240" w:after="240" w:line="240" w:lineRule="auto"/>
        <w:rPr>
          <w:sz w:val="31"/>
          <w:szCs w:val="31"/>
        </w:rPr>
      </w:pPr>
      <w:r>
        <w:rPr>
          <w:color w:val="191919"/>
          <w:sz w:val="32"/>
          <w:szCs w:val="32"/>
        </w:rPr>
        <w:t>2</w:t>
      </w:r>
      <w:r w:rsidR="005A2683">
        <w:rPr>
          <w:color w:val="191919"/>
          <w:sz w:val="32"/>
          <w:szCs w:val="32"/>
        </w:rPr>
        <w:t>8</w:t>
      </w:r>
      <w:r w:rsidR="009C3FBD">
        <w:rPr>
          <w:color w:val="191919"/>
          <w:sz w:val="32"/>
          <w:szCs w:val="32"/>
        </w:rPr>
        <w:t>/0</w:t>
      </w:r>
      <w:r>
        <w:rPr>
          <w:color w:val="191919"/>
          <w:sz w:val="32"/>
          <w:szCs w:val="32"/>
        </w:rPr>
        <w:t>9</w:t>
      </w:r>
      <w:r w:rsidR="009C3FBD">
        <w:rPr>
          <w:color w:val="191919"/>
          <w:sz w:val="32"/>
          <w:szCs w:val="32"/>
        </w:rPr>
        <w:t>/2021</w:t>
      </w:r>
    </w:p>
    <w:p w14:paraId="7D5E5419" w14:textId="0D0A3B24" w:rsidR="00E40DFA" w:rsidRDefault="009C3FBD">
      <w:pPr>
        <w:widowControl w:val="0"/>
        <w:pBdr>
          <w:top w:val="nil"/>
          <w:left w:val="nil"/>
          <w:bottom w:val="nil"/>
          <w:right w:val="nil"/>
          <w:between w:val="nil"/>
        </w:pBdr>
        <w:spacing w:before="366" w:line="240" w:lineRule="auto"/>
        <w:jc w:val="right"/>
        <w:rPr>
          <w:sz w:val="31"/>
          <w:szCs w:val="31"/>
        </w:rPr>
      </w:pPr>
      <w:r>
        <w:rPr>
          <w:sz w:val="31"/>
          <w:szCs w:val="31"/>
        </w:rPr>
        <w:t xml:space="preserve"> Marcos Eladio Somoza</w:t>
      </w:r>
      <w:r w:rsidR="00381108">
        <w:rPr>
          <w:sz w:val="31"/>
          <w:szCs w:val="31"/>
        </w:rPr>
        <w:t xml:space="preserve"> Corral</w:t>
      </w:r>
    </w:p>
    <w:p w14:paraId="5C8B9258" w14:textId="43EDC65E" w:rsidR="00381108" w:rsidRDefault="00381108">
      <w:pPr>
        <w:widowControl w:val="0"/>
        <w:pBdr>
          <w:top w:val="nil"/>
          <w:left w:val="nil"/>
          <w:bottom w:val="nil"/>
          <w:right w:val="nil"/>
          <w:between w:val="nil"/>
        </w:pBdr>
        <w:spacing w:before="366" w:line="240" w:lineRule="auto"/>
        <w:jc w:val="right"/>
        <w:rPr>
          <w:sz w:val="31"/>
          <w:szCs w:val="31"/>
        </w:rPr>
      </w:pPr>
      <w:r>
        <w:rPr>
          <w:sz w:val="31"/>
          <w:szCs w:val="31"/>
        </w:rPr>
        <w:t>21711787</w:t>
      </w:r>
    </w:p>
    <w:p w14:paraId="3EAAA92A" w14:textId="77777777" w:rsidR="00381108" w:rsidRDefault="00381108">
      <w:pPr>
        <w:widowControl w:val="0"/>
        <w:pBdr>
          <w:top w:val="nil"/>
          <w:left w:val="nil"/>
          <w:bottom w:val="nil"/>
          <w:right w:val="nil"/>
          <w:between w:val="nil"/>
        </w:pBdr>
        <w:spacing w:before="366" w:line="240" w:lineRule="auto"/>
        <w:jc w:val="right"/>
        <w:rPr>
          <w:color w:val="000000"/>
          <w:sz w:val="31"/>
          <w:szCs w:val="31"/>
        </w:rPr>
      </w:pPr>
    </w:p>
    <w:p w14:paraId="3F0505FE" w14:textId="77777777" w:rsidR="00E40DFA" w:rsidRDefault="00E40DFA">
      <w:pPr>
        <w:widowControl w:val="0"/>
        <w:pBdr>
          <w:top w:val="nil"/>
          <w:left w:val="nil"/>
          <w:bottom w:val="nil"/>
          <w:right w:val="nil"/>
          <w:between w:val="nil"/>
        </w:pBdr>
        <w:spacing w:line="240" w:lineRule="auto"/>
        <w:ind w:left="21"/>
        <w:rPr>
          <w:rFonts w:ascii="Franklin Gothic" w:eastAsia="Franklin Gothic" w:hAnsi="Franklin Gothic" w:cs="Franklin Gothic"/>
          <w:color w:val="2E308B"/>
          <w:sz w:val="19"/>
          <w:szCs w:val="19"/>
        </w:rPr>
      </w:pPr>
    </w:p>
    <w:p w14:paraId="51866E1D" w14:textId="77777777" w:rsidR="00E40DFA" w:rsidRDefault="00E40DFA">
      <w:pPr>
        <w:widowControl w:val="0"/>
        <w:pBdr>
          <w:top w:val="nil"/>
          <w:left w:val="nil"/>
          <w:bottom w:val="nil"/>
          <w:right w:val="nil"/>
          <w:between w:val="nil"/>
        </w:pBdr>
        <w:spacing w:line="240" w:lineRule="auto"/>
        <w:rPr>
          <w:rFonts w:ascii="Franklin Gothic" w:eastAsia="Franklin Gothic" w:hAnsi="Franklin Gothic" w:cs="Franklin Gothic"/>
          <w:color w:val="2E308B"/>
          <w:sz w:val="19"/>
          <w:szCs w:val="19"/>
        </w:rPr>
      </w:pPr>
    </w:p>
    <w:p w14:paraId="2D3B2D05" w14:textId="77777777" w:rsidR="00E40DFA" w:rsidRDefault="009C3FBD">
      <w:pPr>
        <w:widowControl w:val="0"/>
        <w:pBdr>
          <w:top w:val="nil"/>
          <w:left w:val="nil"/>
          <w:bottom w:val="nil"/>
          <w:right w:val="nil"/>
          <w:between w:val="nil"/>
        </w:pBdr>
        <w:spacing w:line="240" w:lineRule="auto"/>
        <w:rPr>
          <w:rFonts w:ascii="Franklin Gothic" w:eastAsia="Franklin Gothic" w:hAnsi="Franklin Gothic" w:cs="Franklin Gothic"/>
          <w:b/>
          <w:sz w:val="28"/>
          <w:szCs w:val="28"/>
        </w:rPr>
      </w:pPr>
      <w:r>
        <w:rPr>
          <w:rFonts w:ascii="Franklin Gothic" w:eastAsia="Franklin Gothic" w:hAnsi="Franklin Gothic" w:cs="Franklin Gothic"/>
          <w:b/>
          <w:sz w:val="28"/>
          <w:szCs w:val="28"/>
        </w:rPr>
        <w:t xml:space="preserve">ÍNDICE </w:t>
      </w:r>
    </w:p>
    <w:p w14:paraId="523AF487" w14:textId="77777777" w:rsidR="00E40DFA" w:rsidRDefault="00E40DFA">
      <w:pPr>
        <w:widowControl w:val="0"/>
        <w:pBdr>
          <w:top w:val="nil"/>
          <w:left w:val="nil"/>
          <w:bottom w:val="nil"/>
          <w:right w:val="nil"/>
          <w:between w:val="nil"/>
        </w:pBdr>
        <w:spacing w:line="240" w:lineRule="auto"/>
        <w:rPr>
          <w:rFonts w:ascii="Franklin Gothic" w:eastAsia="Franklin Gothic" w:hAnsi="Franklin Gothic" w:cs="Franklin Gothic"/>
          <w:b/>
          <w:sz w:val="28"/>
          <w:szCs w:val="28"/>
        </w:rPr>
      </w:pPr>
    </w:p>
    <w:sdt>
      <w:sdtPr>
        <w:id w:val="-1014679712"/>
        <w:docPartObj>
          <w:docPartGallery w:val="Table of Contents"/>
          <w:docPartUnique/>
        </w:docPartObj>
      </w:sdtPr>
      <w:sdtContent>
        <w:p w14:paraId="5C386929" w14:textId="7B8C0810" w:rsidR="0078516A" w:rsidRDefault="009C3FBD">
          <w:pPr>
            <w:pStyle w:val="TDC1"/>
            <w:tabs>
              <w:tab w:val="right" w:pos="9383"/>
            </w:tabs>
            <w:rPr>
              <w:rFonts w:asciiTheme="minorHAnsi" w:eastAsiaTheme="minorEastAsia" w:hAnsiTheme="minorHAnsi" w:cstheme="minorBidi"/>
              <w:noProof/>
            </w:rPr>
          </w:pPr>
          <w:r>
            <w:fldChar w:fldCharType="begin"/>
          </w:r>
          <w:r>
            <w:instrText xml:space="preserve"> TOC \h \u \z </w:instrText>
          </w:r>
          <w:r>
            <w:fldChar w:fldCharType="separate"/>
          </w:r>
          <w:hyperlink w:anchor="_Toc83762634" w:history="1">
            <w:r w:rsidR="0078516A" w:rsidRPr="00B43BB5">
              <w:rPr>
                <w:rStyle w:val="Hipervnculo"/>
                <w:noProof/>
              </w:rPr>
              <w:t>1. Ejercicio 1</w:t>
            </w:r>
            <w:r w:rsidR="0078516A">
              <w:rPr>
                <w:noProof/>
                <w:webHidden/>
              </w:rPr>
              <w:tab/>
            </w:r>
            <w:r w:rsidR="0078516A">
              <w:rPr>
                <w:noProof/>
                <w:webHidden/>
              </w:rPr>
              <w:fldChar w:fldCharType="begin"/>
            </w:r>
            <w:r w:rsidR="0078516A">
              <w:rPr>
                <w:noProof/>
                <w:webHidden/>
              </w:rPr>
              <w:instrText xml:space="preserve"> PAGEREF _Toc83762634 \h </w:instrText>
            </w:r>
            <w:r w:rsidR="0078516A">
              <w:rPr>
                <w:noProof/>
                <w:webHidden/>
              </w:rPr>
            </w:r>
            <w:r w:rsidR="0078516A">
              <w:rPr>
                <w:noProof/>
                <w:webHidden/>
              </w:rPr>
              <w:fldChar w:fldCharType="separate"/>
            </w:r>
            <w:r w:rsidR="00B37828">
              <w:rPr>
                <w:noProof/>
                <w:webHidden/>
              </w:rPr>
              <w:t>4</w:t>
            </w:r>
            <w:r w:rsidR="0078516A">
              <w:rPr>
                <w:noProof/>
                <w:webHidden/>
              </w:rPr>
              <w:fldChar w:fldCharType="end"/>
            </w:r>
          </w:hyperlink>
        </w:p>
        <w:p w14:paraId="7B274167" w14:textId="16BD7646" w:rsidR="0078516A" w:rsidRDefault="0078516A">
          <w:pPr>
            <w:pStyle w:val="TDC2"/>
            <w:tabs>
              <w:tab w:val="left" w:pos="660"/>
              <w:tab w:val="right" w:pos="9383"/>
            </w:tabs>
            <w:rPr>
              <w:rFonts w:asciiTheme="minorHAnsi" w:eastAsiaTheme="minorEastAsia" w:hAnsiTheme="minorHAnsi" w:cstheme="minorBidi"/>
              <w:noProof/>
            </w:rPr>
          </w:pPr>
          <w:hyperlink w:anchor="_Toc83762635" w:history="1">
            <w:r w:rsidRPr="00B43BB5">
              <w:rPr>
                <w:rStyle w:val="Hipervnculo"/>
                <w:rFonts w:ascii="Symbol" w:hAnsi="Symbol"/>
                <w:noProof/>
              </w:rPr>
              <w:t></w:t>
            </w:r>
            <w:r>
              <w:rPr>
                <w:rFonts w:asciiTheme="minorHAnsi" w:eastAsiaTheme="minorEastAsia" w:hAnsiTheme="minorHAnsi" w:cstheme="minorBidi"/>
                <w:noProof/>
              </w:rPr>
              <w:tab/>
            </w:r>
            <w:r w:rsidRPr="00B43BB5">
              <w:rPr>
                <w:rStyle w:val="Hipervnculo"/>
                <w:noProof/>
              </w:rPr>
              <w:t>Análisis del problema</w:t>
            </w:r>
            <w:r>
              <w:rPr>
                <w:noProof/>
                <w:webHidden/>
              </w:rPr>
              <w:tab/>
            </w:r>
            <w:r>
              <w:rPr>
                <w:noProof/>
                <w:webHidden/>
              </w:rPr>
              <w:fldChar w:fldCharType="begin"/>
            </w:r>
            <w:r>
              <w:rPr>
                <w:noProof/>
                <w:webHidden/>
              </w:rPr>
              <w:instrText xml:space="preserve"> PAGEREF _Toc83762635 \h </w:instrText>
            </w:r>
            <w:r>
              <w:rPr>
                <w:noProof/>
                <w:webHidden/>
              </w:rPr>
            </w:r>
            <w:r>
              <w:rPr>
                <w:noProof/>
                <w:webHidden/>
              </w:rPr>
              <w:fldChar w:fldCharType="separate"/>
            </w:r>
            <w:r w:rsidR="00B37828">
              <w:rPr>
                <w:noProof/>
                <w:webHidden/>
              </w:rPr>
              <w:t>4</w:t>
            </w:r>
            <w:r>
              <w:rPr>
                <w:noProof/>
                <w:webHidden/>
              </w:rPr>
              <w:fldChar w:fldCharType="end"/>
            </w:r>
          </w:hyperlink>
        </w:p>
        <w:p w14:paraId="2C0501C2" w14:textId="27C135C9" w:rsidR="0078516A" w:rsidRDefault="0078516A">
          <w:pPr>
            <w:pStyle w:val="TDC2"/>
            <w:tabs>
              <w:tab w:val="left" w:pos="660"/>
              <w:tab w:val="right" w:pos="9383"/>
            </w:tabs>
            <w:rPr>
              <w:rFonts w:asciiTheme="minorHAnsi" w:eastAsiaTheme="minorEastAsia" w:hAnsiTheme="minorHAnsi" w:cstheme="minorBidi"/>
              <w:noProof/>
            </w:rPr>
          </w:pPr>
          <w:hyperlink w:anchor="_Toc83762636" w:history="1">
            <w:r w:rsidRPr="00B43BB5">
              <w:rPr>
                <w:rStyle w:val="Hipervnculo"/>
                <w:rFonts w:ascii="Symbol" w:hAnsi="Symbol"/>
                <w:noProof/>
              </w:rPr>
              <w:t></w:t>
            </w:r>
            <w:r>
              <w:rPr>
                <w:rFonts w:asciiTheme="minorHAnsi" w:eastAsiaTheme="minorEastAsia" w:hAnsiTheme="minorHAnsi" w:cstheme="minorBidi"/>
                <w:noProof/>
              </w:rPr>
              <w:tab/>
            </w:r>
            <w:r w:rsidRPr="00B43BB5">
              <w:rPr>
                <w:rStyle w:val="Hipervnculo"/>
                <w:noProof/>
              </w:rPr>
              <w:t>Codificación del script</w:t>
            </w:r>
            <w:r>
              <w:rPr>
                <w:noProof/>
                <w:webHidden/>
              </w:rPr>
              <w:tab/>
            </w:r>
            <w:r>
              <w:rPr>
                <w:noProof/>
                <w:webHidden/>
              </w:rPr>
              <w:fldChar w:fldCharType="begin"/>
            </w:r>
            <w:r>
              <w:rPr>
                <w:noProof/>
                <w:webHidden/>
              </w:rPr>
              <w:instrText xml:space="preserve"> PAGEREF _Toc83762636 \h </w:instrText>
            </w:r>
            <w:r>
              <w:rPr>
                <w:noProof/>
                <w:webHidden/>
              </w:rPr>
            </w:r>
            <w:r>
              <w:rPr>
                <w:noProof/>
                <w:webHidden/>
              </w:rPr>
              <w:fldChar w:fldCharType="separate"/>
            </w:r>
            <w:r w:rsidR="00B37828">
              <w:rPr>
                <w:noProof/>
                <w:webHidden/>
              </w:rPr>
              <w:t>4</w:t>
            </w:r>
            <w:r>
              <w:rPr>
                <w:noProof/>
                <w:webHidden/>
              </w:rPr>
              <w:fldChar w:fldCharType="end"/>
            </w:r>
          </w:hyperlink>
        </w:p>
        <w:p w14:paraId="57213456" w14:textId="3B93B677" w:rsidR="0078516A" w:rsidRDefault="0078516A">
          <w:pPr>
            <w:pStyle w:val="TDC2"/>
            <w:tabs>
              <w:tab w:val="left" w:pos="660"/>
              <w:tab w:val="right" w:pos="9383"/>
            </w:tabs>
            <w:rPr>
              <w:rFonts w:asciiTheme="minorHAnsi" w:eastAsiaTheme="minorEastAsia" w:hAnsiTheme="minorHAnsi" w:cstheme="minorBidi"/>
              <w:noProof/>
            </w:rPr>
          </w:pPr>
          <w:hyperlink w:anchor="_Toc83762637" w:history="1">
            <w:r w:rsidRPr="00B43BB5">
              <w:rPr>
                <w:rStyle w:val="Hipervnculo"/>
                <w:rFonts w:ascii="Symbol" w:hAnsi="Symbol"/>
                <w:noProof/>
              </w:rPr>
              <w:t></w:t>
            </w:r>
            <w:r>
              <w:rPr>
                <w:rFonts w:asciiTheme="minorHAnsi" w:eastAsiaTheme="minorEastAsia" w:hAnsiTheme="minorHAnsi" w:cstheme="minorBidi"/>
                <w:noProof/>
              </w:rPr>
              <w:tab/>
            </w:r>
            <w:r w:rsidRPr="00B43BB5">
              <w:rPr>
                <w:rStyle w:val="Hipervnculo"/>
                <w:noProof/>
              </w:rPr>
              <w:t>Comprobación de funcionamiento</w:t>
            </w:r>
            <w:r>
              <w:rPr>
                <w:noProof/>
                <w:webHidden/>
              </w:rPr>
              <w:tab/>
            </w:r>
            <w:r>
              <w:rPr>
                <w:noProof/>
                <w:webHidden/>
              </w:rPr>
              <w:fldChar w:fldCharType="begin"/>
            </w:r>
            <w:r>
              <w:rPr>
                <w:noProof/>
                <w:webHidden/>
              </w:rPr>
              <w:instrText xml:space="preserve"> PAGEREF _Toc83762637 \h </w:instrText>
            </w:r>
            <w:r>
              <w:rPr>
                <w:noProof/>
                <w:webHidden/>
              </w:rPr>
            </w:r>
            <w:r>
              <w:rPr>
                <w:noProof/>
                <w:webHidden/>
              </w:rPr>
              <w:fldChar w:fldCharType="separate"/>
            </w:r>
            <w:r w:rsidR="00B37828">
              <w:rPr>
                <w:noProof/>
                <w:webHidden/>
              </w:rPr>
              <w:t>4</w:t>
            </w:r>
            <w:r>
              <w:rPr>
                <w:noProof/>
                <w:webHidden/>
              </w:rPr>
              <w:fldChar w:fldCharType="end"/>
            </w:r>
          </w:hyperlink>
        </w:p>
        <w:p w14:paraId="2FE19E4F" w14:textId="1E0BE54E" w:rsidR="0078516A" w:rsidRDefault="0078516A">
          <w:pPr>
            <w:pStyle w:val="TDC1"/>
            <w:tabs>
              <w:tab w:val="right" w:pos="9383"/>
            </w:tabs>
            <w:rPr>
              <w:rFonts w:asciiTheme="minorHAnsi" w:eastAsiaTheme="minorEastAsia" w:hAnsiTheme="minorHAnsi" w:cstheme="minorBidi"/>
              <w:noProof/>
            </w:rPr>
          </w:pPr>
          <w:hyperlink w:anchor="_Toc83762638" w:history="1">
            <w:r w:rsidRPr="00B43BB5">
              <w:rPr>
                <w:rStyle w:val="Hipervnculo"/>
                <w:noProof/>
              </w:rPr>
              <w:t>2. Ejercicio 2</w:t>
            </w:r>
            <w:r>
              <w:rPr>
                <w:noProof/>
                <w:webHidden/>
              </w:rPr>
              <w:tab/>
            </w:r>
            <w:r>
              <w:rPr>
                <w:noProof/>
                <w:webHidden/>
              </w:rPr>
              <w:fldChar w:fldCharType="begin"/>
            </w:r>
            <w:r>
              <w:rPr>
                <w:noProof/>
                <w:webHidden/>
              </w:rPr>
              <w:instrText xml:space="preserve"> PAGEREF _Toc83762638 \h </w:instrText>
            </w:r>
            <w:r>
              <w:rPr>
                <w:noProof/>
                <w:webHidden/>
              </w:rPr>
            </w:r>
            <w:r>
              <w:rPr>
                <w:noProof/>
                <w:webHidden/>
              </w:rPr>
              <w:fldChar w:fldCharType="separate"/>
            </w:r>
            <w:r w:rsidR="00B37828">
              <w:rPr>
                <w:noProof/>
                <w:webHidden/>
              </w:rPr>
              <w:t>5</w:t>
            </w:r>
            <w:r>
              <w:rPr>
                <w:noProof/>
                <w:webHidden/>
              </w:rPr>
              <w:fldChar w:fldCharType="end"/>
            </w:r>
          </w:hyperlink>
        </w:p>
        <w:p w14:paraId="7D831915" w14:textId="4DCB2E18" w:rsidR="0078516A" w:rsidRDefault="0078516A">
          <w:pPr>
            <w:pStyle w:val="TDC2"/>
            <w:tabs>
              <w:tab w:val="left" w:pos="660"/>
              <w:tab w:val="right" w:pos="9383"/>
            </w:tabs>
            <w:rPr>
              <w:rFonts w:asciiTheme="minorHAnsi" w:eastAsiaTheme="minorEastAsia" w:hAnsiTheme="minorHAnsi" w:cstheme="minorBidi"/>
              <w:noProof/>
            </w:rPr>
          </w:pPr>
          <w:hyperlink w:anchor="_Toc83762639" w:history="1">
            <w:r w:rsidRPr="00B43BB5">
              <w:rPr>
                <w:rStyle w:val="Hipervnculo"/>
                <w:rFonts w:ascii="Symbol" w:hAnsi="Symbol"/>
                <w:noProof/>
              </w:rPr>
              <w:t></w:t>
            </w:r>
            <w:r>
              <w:rPr>
                <w:rFonts w:asciiTheme="minorHAnsi" w:eastAsiaTheme="minorEastAsia" w:hAnsiTheme="minorHAnsi" w:cstheme="minorBidi"/>
                <w:noProof/>
              </w:rPr>
              <w:tab/>
            </w:r>
            <w:r w:rsidRPr="00B43BB5">
              <w:rPr>
                <w:rStyle w:val="Hipervnculo"/>
                <w:noProof/>
              </w:rPr>
              <w:t>Análisis del problema</w:t>
            </w:r>
            <w:r>
              <w:rPr>
                <w:noProof/>
                <w:webHidden/>
              </w:rPr>
              <w:tab/>
            </w:r>
            <w:r>
              <w:rPr>
                <w:noProof/>
                <w:webHidden/>
              </w:rPr>
              <w:fldChar w:fldCharType="begin"/>
            </w:r>
            <w:r>
              <w:rPr>
                <w:noProof/>
                <w:webHidden/>
              </w:rPr>
              <w:instrText xml:space="preserve"> PAGEREF _Toc83762639 \h </w:instrText>
            </w:r>
            <w:r>
              <w:rPr>
                <w:noProof/>
                <w:webHidden/>
              </w:rPr>
            </w:r>
            <w:r>
              <w:rPr>
                <w:noProof/>
                <w:webHidden/>
              </w:rPr>
              <w:fldChar w:fldCharType="separate"/>
            </w:r>
            <w:r w:rsidR="00B37828">
              <w:rPr>
                <w:noProof/>
                <w:webHidden/>
              </w:rPr>
              <w:t>5</w:t>
            </w:r>
            <w:r>
              <w:rPr>
                <w:noProof/>
                <w:webHidden/>
              </w:rPr>
              <w:fldChar w:fldCharType="end"/>
            </w:r>
          </w:hyperlink>
        </w:p>
        <w:p w14:paraId="29663969" w14:textId="490901AC" w:rsidR="0078516A" w:rsidRDefault="0078516A">
          <w:pPr>
            <w:pStyle w:val="TDC2"/>
            <w:tabs>
              <w:tab w:val="left" w:pos="660"/>
              <w:tab w:val="right" w:pos="9383"/>
            </w:tabs>
            <w:rPr>
              <w:rFonts w:asciiTheme="minorHAnsi" w:eastAsiaTheme="minorEastAsia" w:hAnsiTheme="minorHAnsi" w:cstheme="minorBidi"/>
              <w:noProof/>
            </w:rPr>
          </w:pPr>
          <w:hyperlink w:anchor="_Toc83762640" w:history="1">
            <w:r w:rsidRPr="00B43BB5">
              <w:rPr>
                <w:rStyle w:val="Hipervnculo"/>
                <w:rFonts w:ascii="Symbol" w:hAnsi="Symbol"/>
                <w:noProof/>
              </w:rPr>
              <w:t></w:t>
            </w:r>
            <w:r>
              <w:rPr>
                <w:rFonts w:asciiTheme="minorHAnsi" w:eastAsiaTheme="minorEastAsia" w:hAnsiTheme="minorHAnsi" w:cstheme="minorBidi"/>
                <w:noProof/>
              </w:rPr>
              <w:tab/>
            </w:r>
            <w:r w:rsidRPr="00B43BB5">
              <w:rPr>
                <w:rStyle w:val="Hipervnculo"/>
                <w:noProof/>
              </w:rPr>
              <w:t>Codificación del script</w:t>
            </w:r>
            <w:r>
              <w:rPr>
                <w:noProof/>
                <w:webHidden/>
              </w:rPr>
              <w:tab/>
            </w:r>
            <w:r>
              <w:rPr>
                <w:noProof/>
                <w:webHidden/>
              </w:rPr>
              <w:fldChar w:fldCharType="begin"/>
            </w:r>
            <w:r>
              <w:rPr>
                <w:noProof/>
                <w:webHidden/>
              </w:rPr>
              <w:instrText xml:space="preserve"> PAGEREF _Toc83762640 \h </w:instrText>
            </w:r>
            <w:r>
              <w:rPr>
                <w:noProof/>
                <w:webHidden/>
              </w:rPr>
            </w:r>
            <w:r>
              <w:rPr>
                <w:noProof/>
                <w:webHidden/>
              </w:rPr>
              <w:fldChar w:fldCharType="separate"/>
            </w:r>
            <w:r w:rsidR="00B37828">
              <w:rPr>
                <w:noProof/>
                <w:webHidden/>
              </w:rPr>
              <w:t>5</w:t>
            </w:r>
            <w:r>
              <w:rPr>
                <w:noProof/>
                <w:webHidden/>
              </w:rPr>
              <w:fldChar w:fldCharType="end"/>
            </w:r>
          </w:hyperlink>
        </w:p>
        <w:p w14:paraId="51B53182" w14:textId="70F527B8" w:rsidR="0078516A" w:rsidRDefault="0078516A">
          <w:pPr>
            <w:pStyle w:val="TDC2"/>
            <w:tabs>
              <w:tab w:val="left" w:pos="660"/>
              <w:tab w:val="right" w:pos="9383"/>
            </w:tabs>
            <w:rPr>
              <w:rFonts w:asciiTheme="minorHAnsi" w:eastAsiaTheme="minorEastAsia" w:hAnsiTheme="minorHAnsi" w:cstheme="minorBidi"/>
              <w:noProof/>
            </w:rPr>
          </w:pPr>
          <w:hyperlink w:anchor="_Toc83762641" w:history="1">
            <w:r w:rsidRPr="00B43BB5">
              <w:rPr>
                <w:rStyle w:val="Hipervnculo"/>
                <w:rFonts w:ascii="Symbol" w:hAnsi="Symbol"/>
                <w:noProof/>
              </w:rPr>
              <w:t></w:t>
            </w:r>
            <w:r>
              <w:rPr>
                <w:rFonts w:asciiTheme="minorHAnsi" w:eastAsiaTheme="minorEastAsia" w:hAnsiTheme="minorHAnsi" w:cstheme="minorBidi"/>
                <w:noProof/>
              </w:rPr>
              <w:tab/>
            </w:r>
            <w:r w:rsidRPr="00B43BB5">
              <w:rPr>
                <w:rStyle w:val="Hipervnculo"/>
                <w:noProof/>
              </w:rPr>
              <w:t>Comprobación de funcionamiento</w:t>
            </w:r>
            <w:r>
              <w:rPr>
                <w:noProof/>
                <w:webHidden/>
              </w:rPr>
              <w:tab/>
            </w:r>
            <w:r>
              <w:rPr>
                <w:noProof/>
                <w:webHidden/>
              </w:rPr>
              <w:fldChar w:fldCharType="begin"/>
            </w:r>
            <w:r>
              <w:rPr>
                <w:noProof/>
                <w:webHidden/>
              </w:rPr>
              <w:instrText xml:space="preserve"> PAGEREF _Toc83762641 \h </w:instrText>
            </w:r>
            <w:r>
              <w:rPr>
                <w:noProof/>
                <w:webHidden/>
              </w:rPr>
            </w:r>
            <w:r>
              <w:rPr>
                <w:noProof/>
                <w:webHidden/>
              </w:rPr>
              <w:fldChar w:fldCharType="separate"/>
            </w:r>
            <w:r w:rsidR="00B37828">
              <w:rPr>
                <w:noProof/>
                <w:webHidden/>
              </w:rPr>
              <w:t>5</w:t>
            </w:r>
            <w:r>
              <w:rPr>
                <w:noProof/>
                <w:webHidden/>
              </w:rPr>
              <w:fldChar w:fldCharType="end"/>
            </w:r>
          </w:hyperlink>
        </w:p>
        <w:p w14:paraId="2F392331" w14:textId="42864AE7" w:rsidR="0078516A" w:rsidRDefault="0078516A">
          <w:pPr>
            <w:pStyle w:val="TDC1"/>
            <w:tabs>
              <w:tab w:val="right" w:pos="9383"/>
            </w:tabs>
            <w:rPr>
              <w:rFonts w:asciiTheme="minorHAnsi" w:eastAsiaTheme="minorEastAsia" w:hAnsiTheme="minorHAnsi" w:cstheme="minorBidi"/>
              <w:noProof/>
            </w:rPr>
          </w:pPr>
          <w:hyperlink w:anchor="_Toc83762642" w:history="1">
            <w:r w:rsidRPr="00B43BB5">
              <w:rPr>
                <w:rStyle w:val="Hipervnculo"/>
                <w:noProof/>
              </w:rPr>
              <w:t>3. Ejercicio 3</w:t>
            </w:r>
            <w:r>
              <w:rPr>
                <w:noProof/>
                <w:webHidden/>
              </w:rPr>
              <w:tab/>
            </w:r>
            <w:r>
              <w:rPr>
                <w:noProof/>
                <w:webHidden/>
              </w:rPr>
              <w:fldChar w:fldCharType="begin"/>
            </w:r>
            <w:r>
              <w:rPr>
                <w:noProof/>
                <w:webHidden/>
              </w:rPr>
              <w:instrText xml:space="preserve"> PAGEREF _Toc83762642 \h </w:instrText>
            </w:r>
            <w:r>
              <w:rPr>
                <w:noProof/>
                <w:webHidden/>
              </w:rPr>
            </w:r>
            <w:r>
              <w:rPr>
                <w:noProof/>
                <w:webHidden/>
              </w:rPr>
              <w:fldChar w:fldCharType="separate"/>
            </w:r>
            <w:r w:rsidR="00B37828">
              <w:rPr>
                <w:noProof/>
                <w:webHidden/>
              </w:rPr>
              <w:t>6</w:t>
            </w:r>
            <w:r>
              <w:rPr>
                <w:noProof/>
                <w:webHidden/>
              </w:rPr>
              <w:fldChar w:fldCharType="end"/>
            </w:r>
          </w:hyperlink>
        </w:p>
        <w:p w14:paraId="3E07D5E8" w14:textId="1F6BBEE6" w:rsidR="0078516A" w:rsidRDefault="0078516A">
          <w:pPr>
            <w:pStyle w:val="TDC2"/>
            <w:tabs>
              <w:tab w:val="left" w:pos="660"/>
              <w:tab w:val="right" w:pos="9383"/>
            </w:tabs>
            <w:rPr>
              <w:rFonts w:asciiTheme="minorHAnsi" w:eastAsiaTheme="minorEastAsia" w:hAnsiTheme="minorHAnsi" w:cstheme="minorBidi"/>
              <w:noProof/>
            </w:rPr>
          </w:pPr>
          <w:hyperlink w:anchor="_Toc83762643" w:history="1">
            <w:r w:rsidRPr="00B43BB5">
              <w:rPr>
                <w:rStyle w:val="Hipervnculo"/>
                <w:rFonts w:ascii="Symbol" w:hAnsi="Symbol"/>
                <w:noProof/>
              </w:rPr>
              <w:t></w:t>
            </w:r>
            <w:r>
              <w:rPr>
                <w:rFonts w:asciiTheme="minorHAnsi" w:eastAsiaTheme="minorEastAsia" w:hAnsiTheme="minorHAnsi" w:cstheme="minorBidi"/>
                <w:noProof/>
              </w:rPr>
              <w:tab/>
            </w:r>
            <w:r w:rsidRPr="00B43BB5">
              <w:rPr>
                <w:rStyle w:val="Hipervnculo"/>
                <w:noProof/>
              </w:rPr>
              <w:t>Análisis del problema</w:t>
            </w:r>
            <w:r>
              <w:rPr>
                <w:noProof/>
                <w:webHidden/>
              </w:rPr>
              <w:tab/>
            </w:r>
            <w:r>
              <w:rPr>
                <w:noProof/>
                <w:webHidden/>
              </w:rPr>
              <w:fldChar w:fldCharType="begin"/>
            </w:r>
            <w:r>
              <w:rPr>
                <w:noProof/>
                <w:webHidden/>
              </w:rPr>
              <w:instrText xml:space="preserve"> PAGEREF _Toc83762643 \h </w:instrText>
            </w:r>
            <w:r>
              <w:rPr>
                <w:noProof/>
                <w:webHidden/>
              </w:rPr>
            </w:r>
            <w:r>
              <w:rPr>
                <w:noProof/>
                <w:webHidden/>
              </w:rPr>
              <w:fldChar w:fldCharType="separate"/>
            </w:r>
            <w:r w:rsidR="00B37828">
              <w:rPr>
                <w:noProof/>
                <w:webHidden/>
              </w:rPr>
              <w:t>6</w:t>
            </w:r>
            <w:r>
              <w:rPr>
                <w:noProof/>
                <w:webHidden/>
              </w:rPr>
              <w:fldChar w:fldCharType="end"/>
            </w:r>
          </w:hyperlink>
        </w:p>
        <w:p w14:paraId="4DA60D95" w14:textId="757C258C" w:rsidR="0078516A" w:rsidRDefault="0078516A">
          <w:pPr>
            <w:pStyle w:val="TDC2"/>
            <w:tabs>
              <w:tab w:val="left" w:pos="660"/>
              <w:tab w:val="right" w:pos="9383"/>
            </w:tabs>
            <w:rPr>
              <w:rFonts w:asciiTheme="minorHAnsi" w:eastAsiaTheme="minorEastAsia" w:hAnsiTheme="minorHAnsi" w:cstheme="minorBidi"/>
              <w:noProof/>
            </w:rPr>
          </w:pPr>
          <w:hyperlink w:anchor="_Toc83762644" w:history="1">
            <w:r w:rsidRPr="00B43BB5">
              <w:rPr>
                <w:rStyle w:val="Hipervnculo"/>
                <w:rFonts w:ascii="Symbol" w:hAnsi="Symbol"/>
                <w:noProof/>
              </w:rPr>
              <w:t></w:t>
            </w:r>
            <w:r>
              <w:rPr>
                <w:rFonts w:asciiTheme="minorHAnsi" w:eastAsiaTheme="minorEastAsia" w:hAnsiTheme="minorHAnsi" w:cstheme="minorBidi"/>
                <w:noProof/>
              </w:rPr>
              <w:tab/>
            </w:r>
            <w:r w:rsidRPr="00B43BB5">
              <w:rPr>
                <w:rStyle w:val="Hipervnculo"/>
                <w:noProof/>
              </w:rPr>
              <w:t>Codificación del script</w:t>
            </w:r>
            <w:r>
              <w:rPr>
                <w:noProof/>
                <w:webHidden/>
              </w:rPr>
              <w:tab/>
            </w:r>
            <w:r>
              <w:rPr>
                <w:noProof/>
                <w:webHidden/>
              </w:rPr>
              <w:fldChar w:fldCharType="begin"/>
            </w:r>
            <w:r>
              <w:rPr>
                <w:noProof/>
                <w:webHidden/>
              </w:rPr>
              <w:instrText xml:space="preserve"> PAGEREF _Toc83762644 \h </w:instrText>
            </w:r>
            <w:r>
              <w:rPr>
                <w:noProof/>
                <w:webHidden/>
              </w:rPr>
            </w:r>
            <w:r>
              <w:rPr>
                <w:noProof/>
                <w:webHidden/>
              </w:rPr>
              <w:fldChar w:fldCharType="separate"/>
            </w:r>
            <w:r w:rsidR="00B37828">
              <w:rPr>
                <w:noProof/>
                <w:webHidden/>
              </w:rPr>
              <w:t>6</w:t>
            </w:r>
            <w:r>
              <w:rPr>
                <w:noProof/>
                <w:webHidden/>
              </w:rPr>
              <w:fldChar w:fldCharType="end"/>
            </w:r>
          </w:hyperlink>
        </w:p>
        <w:p w14:paraId="7663E0F8" w14:textId="027093C5" w:rsidR="0078516A" w:rsidRDefault="0078516A">
          <w:pPr>
            <w:pStyle w:val="TDC2"/>
            <w:tabs>
              <w:tab w:val="left" w:pos="660"/>
              <w:tab w:val="right" w:pos="9383"/>
            </w:tabs>
            <w:rPr>
              <w:rFonts w:asciiTheme="minorHAnsi" w:eastAsiaTheme="minorEastAsia" w:hAnsiTheme="minorHAnsi" w:cstheme="minorBidi"/>
              <w:noProof/>
            </w:rPr>
          </w:pPr>
          <w:hyperlink w:anchor="_Toc83762645" w:history="1">
            <w:r w:rsidRPr="00B43BB5">
              <w:rPr>
                <w:rStyle w:val="Hipervnculo"/>
                <w:rFonts w:ascii="Symbol" w:hAnsi="Symbol"/>
                <w:noProof/>
              </w:rPr>
              <w:t></w:t>
            </w:r>
            <w:r>
              <w:rPr>
                <w:rFonts w:asciiTheme="minorHAnsi" w:eastAsiaTheme="minorEastAsia" w:hAnsiTheme="minorHAnsi" w:cstheme="minorBidi"/>
                <w:noProof/>
              </w:rPr>
              <w:tab/>
            </w:r>
            <w:r w:rsidRPr="00B43BB5">
              <w:rPr>
                <w:rStyle w:val="Hipervnculo"/>
                <w:noProof/>
              </w:rPr>
              <w:t>Comprobación de funcionamiento</w:t>
            </w:r>
            <w:r>
              <w:rPr>
                <w:noProof/>
                <w:webHidden/>
              </w:rPr>
              <w:tab/>
            </w:r>
            <w:r>
              <w:rPr>
                <w:noProof/>
                <w:webHidden/>
              </w:rPr>
              <w:fldChar w:fldCharType="begin"/>
            </w:r>
            <w:r>
              <w:rPr>
                <w:noProof/>
                <w:webHidden/>
              </w:rPr>
              <w:instrText xml:space="preserve"> PAGEREF _Toc83762645 \h </w:instrText>
            </w:r>
            <w:r>
              <w:rPr>
                <w:noProof/>
                <w:webHidden/>
              </w:rPr>
            </w:r>
            <w:r>
              <w:rPr>
                <w:noProof/>
                <w:webHidden/>
              </w:rPr>
              <w:fldChar w:fldCharType="separate"/>
            </w:r>
            <w:r w:rsidR="00B37828">
              <w:rPr>
                <w:noProof/>
                <w:webHidden/>
              </w:rPr>
              <w:t>7</w:t>
            </w:r>
            <w:r>
              <w:rPr>
                <w:noProof/>
                <w:webHidden/>
              </w:rPr>
              <w:fldChar w:fldCharType="end"/>
            </w:r>
          </w:hyperlink>
        </w:p>
        <w:p w14:paraId="70BA941C" w14:textId="6EA95B7E" w:rsidR="0078516A" w:rsidRDefault="0078516A">
          <w:pPr>
            <w:pStyle w:val="TDC1"/>
            <w:tabs>
              <w:tab w:val="right" w:pos="9383"/>
            </w:tabs>
            <w:rPr>
              <w:rFonts w:asciiTheme="minorHAnsi" w:eastAsiaTheme="minorEastAsia" w:hAnsiTheme="minorHAnsi" w:cstheme="minorBidi"/>
              <w:noProof/>
            </w:rPr>
          </w:pPr>
          <w:hyperlink w:anchor="_Toc83762646" w:history="1">
            <w:r w:rsidRPr="00B43BB5">
              <w:rPr>
                <w:rStyle w:val="Hipervnculo"/>
                <w:noProof/>
              </w:rPr>
              <w:t>4. Ejercicio 4</w:t>
            </w:r>
            <w:r>
              <w:rPr>
                <w:noProof/>
                <w:webHidden/>
              </w:rPr>
              <w:tab/>
            </w:r>
            <w:r>
              <w:rPr>
                <w:noProof/>
                <w:webHidden/>
              </w:rPr>
              <w:fldChar w:fldCharType="begin"/>
            </w:r>
            <w:r>
              <w:rPr>
                <w:noProof/>
                <w:webHidden/>
              </w:rPr>
              <w:instrText xml:space="preserve"> PAGEREF _Toc83762646 \h </w:instrText>
            </w:r>
            <w:r>
              <w:rPr>
                <w:noProof/>
                <w:webHidden/>
              </w:rPr>
            </w:r>
            <w:r>
              <w:rPr>
                <w:noProof/>
                <w:webHidden/>
              </w:rPr>
              <w:fldChar w:fldCharType="separate"/>
            </w:r>
            <w:r w:rsidR="00B37828">
              <w:rPr>
                <w:noProof/>
                <w:webHidden/>
              </w:rPr>
              <w:t>8</w:t>
            </w:r>
            <w:r>
              <w:rPr>
                <w:noProof/>
                <w:webHidden/>
              </w:rPr>
              <w:fldChar w:fldCharType="end"/>
            </w:r>
          </w:hyperlink>
        </w:p>
        <w:p w14:paraId="40D0E67D" w14:textId="7D8EA404" w:rsidR="0078516A" w:rsidRDefault="0078516A">
          <w:pPr>
            <w:pStyle w:val="TDC2"/>
            <w:tabs>
              <w:tab w:val="left" w:pos="660"/>
              <w:tab w:val="right" w:pos="9383"/>
            </w:tabs>
            <w:rPr>
              <w:rFonts w:asciiTheme="minorHAnsi" w:eastAsiaTheme="minorEastAsia" w:hAnsiTheme="minorHAnsi" w:cstheme="minorBidi"/>
              <w:noProof/>
            </w:rPr>
          </w:pPr>
          <w:hyperlink w:anchor="_Toc83762647" w:history="1">
            <w:r w:rsidRPr="00B43BB5">
              <w:rPr>
                <w:rStyle w:val="Hipervnculo"/>
                <w:rFonts w:ascii="Symbol" w:hAnsi="Symbol"/>
                <w:noProof/>
              </w:rPr>
              <w:t></w:t>
            </w:r>
            <w:r>
              <w:rPr>
                <w:rFonts w:asciiTheme="minorHAnsi" w:eastAsiaTheme="minorEastAsia" w:hAnsiTheme="minorHAnsi" w:cstheme="minorBidi"/>
                <w:noProof/>
              </w:rPr>
              <w:tab/>
            </w:r>
            <w:r w:rsidRPr="00B43BB5">
              <w:rPr>
                <w:rStyle w:val="Hipervnculo"/>
                <w:noProof/>
              </w:rPr>
              <w:t>Análisis del problema</w:t>
            </w:r>
            <w:r>
              <w:rPr>
                <w:noProof/>
                <w:webHidden/>
              </w:rPr>
              <w:tab/>
            </w:r>
            <w:r>
              <w:rPr>
                <w:noProof/>
                <w:webHidden/>
              </w:rPr>
              <w:fldChar w:fldCharType="begin"/>
            </w:r>
            <w:r>
              <w:rPr>
                <w:noProof/>
                <w:webHidden/>
              </w:rPr>
              <w:instrText xml:space="preserve"> PAGEREF _Toc83762647 \h </w:instrText>
            </w:r>
            <w:r>
              <w:rPr>
                <w:noProof/>
                <w:webHidden/>
              </w:rPr>
            </w:r>
            <w:r>
              <w:rPr>
                <w:noProof/>
                <w:webHidden/>
              </w:rPr>
              <w:fldChar w:fldCharType="separate"/>
            </w:r>
            <w:r w:rsidR="00B37828">
              <w:rPr>
                <w:noProof/>
                <w:webHidden/>
              </w:rPr>
              <w:t>8</w:t>
            </w:r>
            <w:r>
              <w:rPr>
                <w:noProof/>
                <w:webHidden/>
              </w:rPr>
              <w:fldChar w:fldCharType="end"/>
            </w:r>
          </w:hyperlink>
        </w:p>
        <w:p w14:paraId="29272E0A" w14:textId="35664631" w:rsidR="0078516A" w:rsidRDefault="0078516A">
          <w:pPr>
            <w:pStyle w:val="TDC2"/>
            <w:tabs>
              <w:tab w:val="left" w:pos="660"/>
              <w:tab w:val="right" w:pos="9383"/>
            </w:tabs>
            <w:rPr>
              <w:rFonts w:asciiTheme="minorHAnsi" w:eastAsiaTheme="minorEastAsia" w:hAnsiTheme="minorHAnsi" w:cstheme="minorBidi"/>
              <w:noProof/>
            </w:rPr>
          </w:pPr>
          <w:hyperlink w:anchor="_Toc83762648" w:history="1">
            <w:r w:rsidRPr="00B43BB5">
              <w:rPr>
                <w:rStyle w:val="Hipervnculo"/>
                <w:rFonts w:ascii="Symbol" w:hAnsi="Symbol"/>
                <w:noProof/>
              </w:rPr>
              <w:t></w:t>
            </w:r>
            <w:r>
              <w:rPr>
                <w:rFonts w:asciiTheme="minorHAnsi" w:eastAsiaTheme="minorEastAsia" w:hAnsiTheme="minorHAnsi" w:cstheme="minorBidi"/>
                <w:noProof/>
              </w:rPr>
              <w:tab/>
            </w:r>
            <w:r w:rsidRPr="00B43BB5">
              <w:rPr>
                <w:rStyle w:val="Hipervnculo"/>
                <w:noProof/>
              </w:rPr>
              <w:t>Codificación del script</w:t>
            </w:r>
            <w:r>
              <w:rPr>
                <w:noProof/>
                <w:webHidden/>
              </w:rPr>
              <w:tab/>
            </w:r>
            <w:r>
              <w:rPr>
                <w:noProof/>
                <w:webHidden/>
              </w:rPr>
              <w:fldChar w:fldCharType="begin"/>
            </w:r>
            <w:r>
              <w:rPr>
                <w:noProof/>
                <w:webHidden/>
              </w:rPr>
              <w:instrText xml:space="preserve"> PAGEREF _Toc83762648 \h </w:instrText>
            </w:r>
            <w:r>
              <w:rPr>
                <w:noProof/>
                <w:webHidden/>
              </w:rPr>
            </w:r>
            <w:r>
              <w:rPr>
                <w:noProof/>
                <w:webHidden/>
              </w:rPr>
              <w:fldChar w:fldCharType="separate"/>
            </w:r>
            <w:r w:rsidR="00B37828">
              <w:rPr>
                <w:noProof/>
                <w:webHidden/>
              </w:rPr>
              <w:t>8</w:t>
            </w:r>
            <w:r>
              <w:rPr>
                <w:noProof/>
                <w:webHidden/>
              </w:rPr>
              <w:fldChar w:fldCharType="end"/>
            </w:r>
          </w:hyperlink>
        </w:p>
        <w:p w14:paraId="5F1E0D4C" w14:textId="1735655A" w:rsidR="0078516A" w:rsidRDefault="0078516A">
          <w:pPr>
            <w:pStyle w:val="TDC2"/>
            <w:tabs>
              <w:tab w:val="left" w:pos="660"/>
              <w:tab w:val="right" w:pos="9383"/>
            </w:tabs>
            <w:rPr>
              <w:rFonts w:asciiTheme="minorHAnsi" w:eastAsiaTheme="minorEastAsia" w:hAnsiTheme="minorHAnsi" w:cstheme="minorBidi"/>
              <w:noProof/>
            </w:rPr>
          </w:pPr>
          <w:hyperlink w:anchor="_Toc83762649" w:history="1">
            <w:r w:rsidRPr="00B43BB5">
              <w:rPr>
                <w:rStyle w:val="Hipervnculo"/>
                <w:rFonts w:ascii="Symbol" w:hAnsi="Symbol"/>
                <w:noProof/>
              </w:rPr>
              <w:t></w:t>
            </w:r>
            <w:r>
              <w:rPr>
                <w:rFonts w:asciiTheme="minorHAnsi" w:eastAsiaTheme="minorEastAsia" w:hAnsiTheme="minorHAnsi" w:cstheme="minorBidi"/>
                <w:noProof/>
              </w:rPr>
              <w:tab/>
            </w:r>
            <w:r w:rsidRPr="00B43BB5">
              <w:rPr>
                <w:rStyle w:val="Hipervnculo"/>
                <w:noProof/>
              </w:rPr>
              <w:t>Comprobación de funcionamiento</w:t>
            </w:r>
            <w:r>
              <w:rPr>
                <w:noProof/>
                <w:webHidden/>
              </w:rPr>
              <w:tab/>
            </w:r>
            <w:r>
              <w:rPr>
                <w:noProof/>
                <w:webHidden/>
              </w:rPr>
              <w:fldChar w:fldCharType="begin"/>
            </w:r>
            <w:r>
              <w:rPr>
                <w:noProof/>
                <w:webHidden/>
              </w:rPr>
              <w:instrText xml:space="preserve"> PAGEREF _Toc83762649 \h </w:instrText>
            </w:r>
            <w:r>
              <w:rPr>
                <w:noProof/>
                <w:webHidden/>
              </w:rPr>
            </w:r>
            <w:r>
              <w:rPr>
                <w:noProof/>
                <w:webHidden/>
              </w:rPr>
              <w:fldChar w:fldCharType="separate"/>
            </w:r>
            <w:r w:rsidR="00B37828">
              <w:rPr>
                <w:noProof/>
                <w:webHidden/>
              </w:rPr>
              <w:t>8</w:t>
            </w:r>
            <w:r>
              <w:rPr>
                <w:noProof/>
                <w:webHidden/>
              </w:rPr>
              <w:fldChar w:fldCharType="end"/>
            </w:r>
          </w:hyperlink>
        </w:p>
        <w:p w14:paraId="1EF10A62" w14:textId="571CFC2E" w:rsidR="0078516A" w:rsidRDefault="0078516A">
          <w:pPr>
            <w:pStyle w:val="TDC1"/>
            <w:tabs>
              <w:tab w:val="right" w:pos="9383"/>
            </w:tabs>
            <w:rPr>
              <w:rFonts w:asciiTheme="minorHAnsi" w:eastAsiaTheme="minorEastAsia" w:hAnsiTheme="minorHAnsi" w:cstheme="minorBidi"/>
              <w:noProof/>
            </w:rPr>
          </w:pPr>
          <w:hyperlink w:anchor="_Toc83762650" w:history="1">
            <w:r w:rsidRPr="00B43BB5">
              <w:rPr>
                <w:rStyle w:val="Hipervnculo"/>
                <w:noProof/>
              </w:rPr>
              <w:t>5. Ejercicio 5</w:t>
            </w:r>
            <w:r>
              <w:rPr>
                <w:noProof/>
                <w:webHidden/>
              </w:rPr>
              <w:tab/>
            </w:r>
            <w:r>
              <w:rPr>
                <w:noProof/>
                <w:webHidden/>
              </w:rPr>
              <w:fldChar w:fldCharType="begin"/>
            </w:r>
            <w:r>
              <w:rPr>
                <w:noProof/>
                <w:webHidden/>
              </w:rPr>
              <w:instrText xml:space="preserve"> PAGEREF _Toc83762650 \h </w:instrText>
            </w:r>
            <w:r>
              <w:rPr>
                <w:noProof/>
                <w:webHidden/>
              </w:rPr>
            </w:r>
            <w:r>
              <w:rPr>
                <w:noProof/>
                <w:webHidden/>
              </w:rPr>
              <w:fldChar w:fldCharType="separate"/>
            </w:r>
            <w:r w:rsidR="00B37828">
              <w:rPr>
                <w:noProof/>
                <w:webHidden/>
              </w:rPr>
              <w:t>9</w:t>
            </w:r>
            <w:r>
              <w:rPr>
                <w:noProof/>
                <w:webHidden/>
              </w:rPr>
              <w:fldChar w:fldCharType="end"/>
            </w:r>
          </w:hyperlink>
        </w:p>
        <w:p w14:paraId="2028090D" w14:textId="30F941C1" w:rsidR="0078516A" w:rsidRDefault="0078516A">
          <w:pPr>
            <w:pStyle w:val="TDC2"/>
            <w:tabs>
              <w:tab w:val="left" w:pos="660"/>
              <w:tab w:val="right" w:pos="9383"/>
            </w:tabs>
            <w:rPr>
              <w:rFonts w:asciiTheme="minorHAnsi" w:eastAsiaTheme="minorEastAsia" w:hAnsiTheme="minorHAnsi" w:cstheme="minorBidi"/>
              <w:noProof/>
            </w:rPr>
          </w:pPr>
          <w:hyperlink w:anchor="_Toc83762651" w:history="1">
            <w:r w:rsidRPr="00B43BB5">
              <w:rPr>
                <w:rStyle w:val="Hipervnculo"/>
                <w:rFonts w:ascii="Symbol" w:hAnsi="Symbol"/>
                <w:noProof/>
              </w:rPr>
              <w:t></w:t>
            </w:r>
            <w:r>
              <w:rPr>
                <w:rFonts w:asciiTheme="minorHAnsi" w:eastAsiaTheme="minorEastAsia" w:hAnsiTheme="minorHAnsi" w:cstheme="minorBidi"/>
                <w:noProof/>
              </w:rPr>
              <w:tab/>
            </w:r>
            <w:r w:rsidRPr="00B43BB5">
              <w:rPr>
                <w:rStyle w:val="Hipervnculo"/>
                <w:noProof/>
              </w:rPr>
              <w:t>Análisis del problema</w:t>
            </w:r>
            <w:r>
              <w:rPr>
                <w:noProof/>
                <w:webHidden/>
              </w:rPr>
              <w:tab/>
            </w:r>
            <w:r>
              <w:rPr>
                <w:noProof/>
                <w:webHidden/>
              </w:rPr>
              <w:fldChar w:fldCharType="begin"/>
            </w:r>
            <w:r>
              <w:rPr>
                <w:noProof/>
                <w:webHidden/>
              </w:rPr>
              <w:instrText xml:space="preserve"> PAGEREF _Toc83762651 \h </w:instrText>
            </w:r>
            <w:r>
              <w:rPr>
                <w:noProof/>
                <w:webHidden/>
              </w:rPr>
            </w:r>
            <w:r>
              <w:rPr>
                <w:noProof/>
                <w:webHidden/>
              </w:rPr>
              <w:fldChar w:fldCharType="separate"/>
            </w:r>
            <w:r w:rsidR="00B37828">
              <w:rPr>
                <w:noProof/>
                <w:webHidden/>
              </w:rPr>
              <w:t>9</w:t>
            </w:r>
            <w:r>
              <w:rPr>
                <w:noProof/>
                <w:webHidden/>
              </w:rPr>
              <w:fldChar w:fldCharType="end"/>
            </w:r>
          </w:hyperlink>
        </w:p>
        <w:p w14:paraId="3AEFFB15" w14:textId="24D1365E" w:rsidR="0078516A" w:rsidRDefault="0078516A">
          <w:pPr>
            <w:pStyle w:val="TDC2"/>
            <w:tabs>
              <w:tab w:val="left" w:pos="660"/>
              <w:tab w:val="right" w:pos="9383"/>
            </w:tabs>
            <w:rPr>
              <w:rFonts w:asciiTheme="minorHAnsi" w:eastAsiaTheme="minorEastAsia" w:hAnsiTheme="minorHAnsi" w:cstheme="minorBidi"/>
              <w:noProof/>
            </w:rPr>
          </w:pPr>
          <w:hyperlink w:anchor="_Toc83762652" w:history="1">
            <w:r w:rsidRPr="00B43BB5">
              <w:rPr>
                <w:rStyle w:val="Hipervnculo"/>
                <w:rFonts w:ascii="Symbol" w:hAnsi="Symbol"/>
                <w:noProof/>
              </w:rPr>
              <w:t></w:t>
            </w:r>
            <w:r>
              <w:rPr>
                <w:rFonts w:asciiTheme="minorHAnsi" w:eastAsiaTheme="minorEastAsia" w:hAnsiTheme="minorHAnsi" w:cstheme="minorBidi"/>
                <w:noProof/>
              </w:rPr>
              <w:tab/>
            </w:r>
            <w:r w:rsidRPr="00B43BB5">
              <w:rPr>
                <w:rStyle w:val="Hipervnculo"/>
                <w:noProof/>
              </w:rPr>
              <w:t>Codificación del script</w:t>
            </w:r>
            <w:r>
              <w:rPr>
                <w:noProof/>
                <w:webHidden/>
              </w:rPr>
              <w:tab/>
            </w:r>
            <w:r>
              <w:rPr>
                <w:noProof/>
                <w:webHidden/>
              </w:rPr>
              <w:fldChar w:fldCharType="begin"/>
            </w:r>
            <w:r>
              <w:rPr>
                <w:noProof/>
                <w:webHidden/>
              </w:rPr>
              <w:instrText xml:space="preserve"> PAGEREF _Toc83762652 \h </w:instrText>
            </w:r>
            <w:r>
              <w:rPr>
                <w:noProof/>
                <w:webHidden/>
              </w:rPr>
            </w:r>
            <w:r>
              <w:rPr>
                <w:noProof/>
                <w:webHidden/>
              </w:rPr>
              <w:fldChar w:fldCharType="separate"/>
            </w:r>
            <w:r w:rsidR="00B37828">
              <w:rPr>
                <w:noProof/>
                <w:webHidden/>
              </w:rPr>
              <w:t>9</w:t>
            </w:r>
            <w:r>
              <w:rPr>
                <w:noProof/>
                <w:webHidden/>
              </w:rPr>
              <w:fldChar w:fldCharType="end"/>
            </w:r>
          </w:hyperlink>
        </w:p>
        <w:p w14:paraId="238039C9" w14:textId="151C33B2" w:rsidR="0078516A" w:rsidRDefault="0078516A">
          <w:pPr>
            <w:pStyle w:val="TDC2"/>
            <w:tabs>
              <w:tab w:val="left" w:pos="660"/>
              <w:tab w:val="right" w:pos="9383"/>
            </w:tabs>
            <w:rPr>
              <w:rFonts w:asciiTheme="minorHAnsi" w:eastAsiaTheme="minorEastAsia" w:hAnsiTheme="minorHAnsi" w:cstheme="minorBidi"/>
              <w:noProof/>
            </w:rPr>
          </w:pPr>
          <w:hyperlink w:anchor="_Toc83762653" w:history="1">
            <w:r w:rsidRPr="00B43BB5">
              <w:rPr>
                <w:rStyle w:val="Hipervnculo"/>
                <w:rFonts w:ascii="Symbol" w:hAnsi="Symbol"/>
                <w:noProof/>
              </w:rPr>
              <w:t></w:t>
            </w:r>
            <w:r>
              <w:rPr>
                <w:rFonts w:asciiTheme="minorHAnsi" w:eastAsiaTheme="minorEastAsia" w:hAnsiTheme="minorHAnsi" w:cstheme="minorBidi"/>
                <w:noProof/>
              </w:rPr>
              <w:tab/>
            </w:r>
            <w:r w:rsidRPr="00B43BB5">
              <w:rPr>
                <w:rStyle w:val="Hipervnculo"/>
                <w:noProof/>
              </w:rPr>
              <w:t>Comprobación de funcionamiento</w:t>
            </w:r>
            <w:r>
              <w:rPr>
                <w:noProof/>
                <w:webHidden/>
              </w:rPr>
              <w:tab/>
            </w:r>
            <w:r>
              <w:rPr>
                <w:noProof/>
                <w:webHidden/>
              </w:rPr>
              <w:fldChar w:fldCharType="begin"/>
            </w:r>
            <w:r>
              <w:rPr>
                <w:noProof/>
                <w:webHidden/>
              </w:rPr>
              <w:instrText xml:space="preserve"> PAGEREF _Toc83762653 \h </w:instrText>
            </w:r>
            <w:r>
              <w:rPr>
                <w:noProof/>
                <w:webHidden/>
              </w:rPr>
            </w:r>
            <w:r>
              <w:rPr>
                <w:noProof/>
                <w:webHidden/>
              </w:rPr>
              <w:fldChar w:fldCharType="separate"/>
            </w:r>
            <w:r w:rsidR="00B37828">
              <w:rPr>
                <w:noProof/>
                <w:webHidden/>
              </w:rPr>
              <w:t>11</w:t>
            </w:r>
            <w:r>
              <w:rPr>
                <w:noProof/>
                <w:webHidden/>
              </w:rPr>
              <w:fldChar w:fldCharType="end"/>
            </w:r>
          </w:hyperlink>
        </w:p>
        <w:p w14:paraId="09358FBE" w14:textId="44C6C697" w:rsidR="0078516A" w:rsidRDefault="0078516A">
          <w:pPr>
            <w:pStyle w:val="TDC1"/>
            <w:tabs>
              <w:tab w:val="right" w:pos="9383"/>
            </w:tabs>
            <w:rPr>
              <w:rFonts w:asciiTheme="minorHAnsi" w:eastAsiaTheme="minorEastAsia" w:hAnsiTheme="minorHAnsi" w:cstheme="minorBidi"/>
              <w:noProof/>
            </w:rPr>
          </w:pPr>
          <w:hyperlink w:anchor="_Toc83762654" w:history="1">
            <w:r w:rsidRPr="00B43BB5">
              <w:rPr>
                <w:rStyle w:val="Hipervnculo"/>
                <w:noProof/>
              </w:rPr>
              <w:t>6. Ejercicio extra</w:t>
            </w:r>
            <w:r>
              <w:rPr>
                <w:noProof/>
                <w:webHidden/>
              </w:rPr>
              <w:tab/>
            </w:r>
            <w:r>
              <w:rPr>
                <w:noProof/>
                <w:webHidden/>
              </w:rPr>
              <w:fldChar w:fldCharType="begin"/>
            </w:r>
            <w:r>
              <w:rPr>
                <w:noProof/>
                <w:webHidden/>
              </w:rPr>
              <w:instrText xml:space="preserve"> PAGEREF _Toc83762654 \h </w:instrText>
            </w:r>
            <w:r>
              <w:rPr>
                <w:noProof/>
                <w:webHidden/>
              </w:rPr>
            </w:r>
            <w:r>
              <w:rPr>
                <w:noProof/>
                <w:webHidden/>
              </w:rPr>
              <w:fldChar w:fldCharType="separate"/>
            </w:r>
            <w:r w:rsidR="00B37828">
              <w:rPr>
                <w:noProof/>
                <w:webHidden/>
              </w:rPr>
              <w:t>11</w:t>
            </w:r>
            <w:r>
              <w:rPr>
                <w:noProof/>
                <w:webHidden/>
              </w:rPr>
              <w:fldChar w:fldCharType="end"/>
            </w:r>
          </w:hyperlink>
        </w:p>
        <w:p w14:paraId="66D81695" w14:textId="37DEA9E3" w:rsidR="0078516A" w:rsidRDefault="0078516A">
          <w:pPr>
            <w:pStyle w:val="TDC2"/>
            <w:tabs>
              <w:tab w:val="left" w:pos="660"/>
              <w:tab w:val="right" w:pos="9383"/>
            </w:tabs>
            <w:rPr>
              <w:rFonts w:asciiTheme="minorHAnsi" w:eastAsiaTheme="minorEastAsia" w:hAnsiTheme="minorHAnsi" w:cstheme="minorBidi"/>
              <w:noProof/>
            </w:rPr>
          </w:pPr>
          <w:hyperlink w:anchor="_Toc83762655" w:history="1">
            <w:r w:rsidRPr="00B43BB5">
              <w:rPr>
                <w:rStyle w:val="Hipervnculo"/>
                <w:rFonts w:ascii="Symbol" w:hAnsi="Symbol"/>
                <w:noProof/>
              </w:rPr>
              <w:t></w:t>
            </w:r>
            <w:r>
              <w:rPr>
                <w:rFonts w:asciiTheme="minorHAnsi" w:eastAsiaTheme="minorEastAsia" w:hAnsiTheme="minorHAnsi" w:cstheme="minorBidi"/>
                <w:noProof/>
              </w:rPr>
              <w:tab/>
            </w:r>
            <w:r w:rsidRPr="00B43BB5">
              <w:rPr>
                <w:rStyle w:val="Hipervnculo"/>
                <w:noProof/>
              </w:rPr>
              <w:t>Análisis del problema</w:t>
            </w:r>
            <w:r>
              <w:rPr>
                <w:noProof/>
                <w:webHidden/>
              </w:rPr>
              <w:tab/>
            </w:r>
            <w:r>
              <w:rPr>
                <w:noProof/>
                <w:webHidden/>
              </w:rPr>
              <w:fldChar w:fldCharType="begin"/>
            </w:r>
            <w:r>
              <w:rPr>
                <w:noProof/>
                <w:webHidden/>
              </w:rPr>
              <w:instrText xml:space="preserve"> PAGEREF _Toc83762655 \h </w:instrText>
            </w:r>
            <w:r>
              <w:rPr>
                <w:noProof/>
                <w:webHidden/>
              </w:rPr>
            </w:r>
            <w:r>
              <w:rPr>
                <w:noProof/>
                <w:webHidden/>
              </w:rPr>
              <w:fldChar w:fldCharType="separate"/>
            </w:r>
            <w:r w:rsidR="00B37828">
              <w:rPr>
                <w:noProof/>
                <w:webHidden/>
              </w:rPr>
              <w:t>11</w:t>
            </w:r>
            <w:r>
              <w:rPr>
                <w:noProof/>
                <w:webHidden/>
              </w:rPr>
              <w:fldChar w:fldCharType="end"/>
            </w:r>
          </w:hyperlink>
        </w:p>
        <w:p w14:paraId="0AE73291" w14:textId="43F643AF" w:rsidR="0078516A" w:rsidRDefault="0078516A">
          <w:pPr>
            <w:pStyle w:val="TDC2"/>
            <w:tabs>
              <w:tab w:val="left" w:pos="660"/>
              <w:tab w:val="right" w:pos="9383"/>
            </w:tabs>
            <w:rPr>
              <w:rFonts w:asciiTheme="minorHAnsi" w:eastAsiaTheme="minorEastAsia" w:hAnsiTheme="minorHAnsi" w:cstheme="minorBidi"/>
              <w:noProof/>
            </w:rPr>
          </w:pPr>
          <w:hyperlink w:anchor="_Toc83762656" w:history="1">
            <w:r w:rsidRPr="00B43BB5">
              <w:rPr>
                <w:rStyle w:val="Hipervnculo"/>
                <w:rFonts w:ascii="Symbol" w:hAnsi="Symbol"/>
                <w:noProof/>
              </w:rPr>
              <w:t></w:t>
            </w:r>
            <w:r>
              <w:rPr>
                <w:rFonts w:asciiTheme="minorHAnsi" w:eastAsiaTheme="minorEastAsia" w:hAnsiTheme="minorHAnsi" w:cstheme="minorBidi"/>
                <w:noProof/>
              </w:rPr>
              <w:tab/>
            </w:r>
            <w:r w:rsidRPr="00B43BB5">
              <w:rPr>
                <w:rStyle w:val="Hipervnculo"/>
                <w:noProof/>
              </w:rPr>
              <w:t>Codificación del script</w:t>
            </w:r>
            <w:r>
              <w:rPr>
                <w:noProof/>
                <w:webHidden/>
              </w:rPr>
              <w:tab/>
            </w:r>
            <w:r>
              <w:rPr>
                <w:noProof/>
                <w:webHidden/>
              </w:rPr>
              <w:fldChar w:fldCharType="begin"/>
            </w:r>
            <w:r>
              <w:rPr>
                <w:noProof/>
                <w:webHidden/>
              </w:rPr>
              <w:instrText xml:space="preserve"> PAGEREF _Toc83762656 \h </w:instrText>
            </w:r>
            <w:r>
              <w:rPr>
                <w:noProof/>
                <w:webHidden/>
              </w:rPr>
            </w:r>
            <w:r>
              <w:rPr>
                <w:noProof/>
                <w:webHidden/>
              </w:rPr>
              <w:fldChar w:fldCharType="separate"/>
            </w:r>
            <w:r w:rsidR="00B37828">
              <w:rPr>
                <w:noProof/>
                <w:webHidden/>
              </w:rPr>
              <w:t>12</w:t>
            </w:r>
            <w:r>
              <w:rPr>
                <w:noProof/>
                <w:webHidden/>
              </w:rPr>
              <w:fldChar w:fldCharType="end"/>
            </w:r>
          </w:hyperlink>
        </w:p>
        <w:p w14:paraId="628B8F62" w14:textId="70761935" w:rsidR="0078516A" w:rsidRDefault="0078516A">
          <w:pPr>
            <w:pStyle w:val="TDC2"/>
            <w:tabs>
              <w:tab w:val="left" w:pos="660"/>
              <w:tab w:val="right" w:pos="9383"/>
            </w:tabs>
            <w:rPr>
              <w:rFonts w:asciiTheme="minorHAnsi" w:eastAsiaTheme="minorEastAsia" w:hAnsiTheme="minorHAnsi" w:cstheme="minorBidi"/>
              <w:noProof/>
            </w:rPr>
          </w:pPr>
          <w:hyperlink w:anchor="_Toc83762657" w:history="1">
            <w:r w:rsidRPr="00B43BB5">
              <w:rPr>
                <w:rStyle w:val="Hipervnculo"/>
                <w:rFonts w:ascii="Symbol" w:hAnsi="Symbol"/>
                <w:noProof/>
              </w:rPr>
              <w:t></w:t>
            </w:r>
            <w:r>
              <w:rPr>
                <w:rFonts w:asciiTheme="minorHAnsi" w:eastAsiaTheme="minorEastAsia" w:hAnsiTheme="minorHAnsi" w:cstheme="minorBidi"/>
                <w:noProof/>
              </w:rPr>
              <w:tab/>
            </w:r>
            <w:r w:rsidRPr="00B43BB5">
              <w:rPr>
                <w:rStyle w:val="Hipervnculo"/>
                <w:noProof/>
              </w:rPr>
              <w:t>Comprobación de funcionamiento</w:t>
            </w:r>
            <w:r>
              <w:rPr>
                <w:noProof/>
                <w:webHidden/>
              </w:rPr>
              <w:tab/>
            </w:r>
            <w:r>
              <w:rPr>
                <w:noProof/>
                <w:webHidden/>
              </w:rPr>
              <w:fldChar w:fldCharType="begin"/>
            </w:r>
            <w:r>
              <w:rPr>
                <w:noProof/>
                <w:webHidden/>
              </w:rPr>
              <w:instrText xml:space="preserve"> PAGEREF _Toc83762657 \h </w:instrText>
            </w:r>
            <w:r>
              <w:rPr>
                <w:noProof/>
                <w:webHidden/>
              </w:rPr>
            </w:r>
            <w:r>
              <w:rPr>
                <w:noProof/>
                <w:webHidden/>
              </w:rPr>
              <w:fldChar w:fldCharType="separate"/>
            </w:r>
            <w:r w:rsidR="00B37828">
              <w:rPr>
                <w:noProof/>
                <w:webHidden/>
              </w:rPr>
              <w:t>14</w:t>
            </w:r>
            <w:r>
              <w:rPr>
                <w:noProof/>
                <w:webHidden/>
              </w:rPr>
              <w:fldChar w:fldCharType="end"/>
            </w:r>
          </w:hyperlink>
        </w:p>
        <w:p w14:paraId="6D020B50" w14:textId="1F0890F9" w:rsidR="00E40DFA" w:rsidRDefault="009C3FBD">
          <w:pPr>
            <w:tabs>
              <w:tab w:val="right" w:pos="9398"/>
            </w:tabs>
            <w:spacing w:before="200" w:after="80" w:line="240" w:lineRule="auto"/>
            <w:rPr>
              <w:b/>
              <w:color w:val="2E308B"/>
              <w:sz w:val="28"/>
              <w:szCs w:val="28"/>
            </w:rPr>
          </w:pPr>
          <w:r>
            <w:fldChar w:fldCharType="end"/>
          </w:r>
        </w:p>
      </w:sdtContent>
    </w:sdt>
    <w:p w14:paraId="700759C8" w14:textId="0C91521E" w:rsidR="00E40DFA" w:rsidRPr="00066074" w:rsidRDefault="009C3FBD">
      <w:pPr>
        <w:rPr>
          <w:ins w:id="1" w:author="Luis Blanco Belver" w:date="2021-05-16T19:25:00Z"/>
          <w:color w:val="2E308B"/>
          <w:sz w:val="28"/>
          <w:szCs w:val="28"/>
          <w:lang w:val="en-GB"/>
        </w:rPr>
      </w:pPr>
      <w:r>
        <w:rPr>
          <w:color w:val="2E308B"/>
          <w:sz w:val="28"/>
          <w:szCs w:val="28"/>
        </w:rPr>
        <w:br w:type="page"/>
      </w:r>
    </w:p>
    <w:p w14:paraId="0F0B3368" w14:textId="038BD2CB" w:rsidR="00863B53" w:rsidRPr="005A2683" w:rsidRDefault="00863B53" w:rsidP="005A2683">
      <w:pPr>
        <w:pStyle w:val="Ttulo1"/>
      </w:pPr>
      <w:bookmarkStart w:id="2" w:name="_Toc83762634"/>
      <w:r w:rsidRPr="005A2683">
        <w:lastRenderedPageBreak/>
        <w:t>1</w:t>
      </w:r>
      <w:r w:rsidR="008777CA" w:rsidRPr="005A2683">
        <w:t>.</w:t>
      </w:r>
      <w:r w:rsidRPr="005A2683">
        <w:t xml:space="preserve"> </w:t>
      </w:r>
      <w:r w:rsidR="005A2683" w:rsidRPr="005A2683">
        <w:t>Ejercicio 1</w:t>
      </w:r>
      <w:bookmarkEnd w:id="2"/>
    </w:p>
    <w:p w14:paraId="3C35E21C" w14:textId="4009EF9B" w:rsidR="001939AD" w:rsidRDefault="005A2683" w:rsidP="005A2683">
      <w:pPr>
        <w:pStyle w:val="Ttulo2"/>
        <w:numPr>
          <w:ilvl w:val="0"/>
          <w:numId w:val="11"/>
        </w:numPr>
      </w:pPr>
      <w:bookmarkStart w:id="3" w:name="_Toc83762635"/>
      <w:r w:rsidRPr="005A2683">
        <w:t>Análisis del problema</w:t>
      </w:r>
      <w:bookmarkEnd w:id="3"/>
    </w:p>
    <w:p w14:paraId="5839D0D1" w14:textId="233C4958" w:rsidR="005A2683" w:rsidRPr="00E145D8" w:rsidRDefault="005A2683" w:rsidP="00E145D8">
      <w:pPr>
        <w:jc w:val="both"/>
      </w:pPr>
      <w:r>
        <w:t xml:space="preserve">El problema pide </w:t>
      </w:r>
      <w:r w:rsidR="00E145D8">
        <w:t xml:space="preserve">una estructura de carpetas determinada. Para ello hay que saber crear carpetas en </w:t>
      </w:r>
      <w:proofErr w:type="spellStart"/>
      <w:r w:rsidR="00E145D8">
        <w:t>sh</w:t>
      </w:r>
      <w:proofErr w:type="spellEnd"/>
      <w:r w:rsidR="00E145D8">
        <w:t xml:space="preserve"> (</w:t>
      </w:r>
      <w:proofErr w:type="spellStart"/>
      <w:r w:rsidR="00E145D8" w:rsidRPr="00C431AF">
        <w:rPr>
          <w:b/>
          <w:bCs/>
          <w:i/>
          <w:iCs/>
        </w:rPr>
        <w:t>mkdir</w:t>
      </w:r>
      <w:proofErr w:type="spellEnd"/>
      <w:r w:rsidR="00E145D8">
        <w:t xml:space="preserve">) y </w:t>
      </w:r>
      <w:r>
        <w:t xml:space="preserve">crear carpetas y saber cómo moverse entre los directorios para crear sus subcarpetas correspondientes. </w:t>
      </w:r>
      <w:r w:rsidR="00E145D8">
        <w:t xml:space="preserve">Para ello, se ha creado una función que crea una carpeta padre dada y crea tres </w:t>
      </w:r>
      <w:proofErr w:type="spellStart"/>
      <w:r w:rsidR="00550D48">
        <w:t>sub-archivos</w:t>
      </w:r>
      <w:proofErr w:type="spellEnd"/>
      <w:r w:rsidR="00E145D8">
        <w:t xml:space="preserve"> con el nombre dado. </w:t>
      </w:r>
    </w:p>
    <w:p w14:paraId="2318B822" w14:textId="3D0CD504" w:rsidR="005A2683" w:rsidRDefault="005A2683" w:rsidP="005A2683">
      <w:pPr>
        <w:pStyle w:val="Ttulo2"/>
        <w:numPr>
          <w:ilvl w:val="0"/>
          <w:numId w:val="11"/>
        </w:numPr>
      </w:pPr>
      <w:bookmarkStart w:id="4" w:name="_Toc83762636"/>
      <w:r w:rsidRPr="005A2683">
        <w:t>Codificación del script</w:t>
      </w:r>
      <w:bookmarkEnd w:id="4"/>
    </w:p>
    <w:p w14:paraId="047D1E91" w14:textId="77777777" w:rsidR="005A2683" w:rsidRPr="005A2683" w:rsidRDefault="005A2683" w:rsidP="005A2683">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5A2683">
        <w:rPr>
          <w:rFonts w:ascii="Consolas" w:eastAsia="Times New Roman" w:hAnsi="Consolas" w:cs="Times New Roman"/>
          <w:i/>
          <w:iCs/>
          <w:color w:val="8695B7"/>
          <w:sz w:val="21"/>
          <w:szCs w:val="21"/>
        </w:rPr>
        <w:t>#!/bin/bash</w:t>
      </w:r>
    </w:p>
    <w:p w14:paraId="4F0A41DE" w14:textId="77777777" w:rsidR="005A2683" w:rsidRPr="005A2683" w:rsidRDefault="005A2683" w:rsidP="005A2683">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5A2683">
        <w:rPr>
          <w:rFonts w:ascii="Consolas" w:eastAsia="Times New Roman" w:hAnsi="Consolas" w:cs="Times New Roman"/>
          <w:color w:val="FFD580"/>
          <w:sz w:val="21"/>
          <w:szCs w:val="21"/>
        </w:rPr>
        <w:t>create</w:t>
      </w:r>
      <w:proofErr w:type="spellEnd"/>
      <w:r w:rsidRPr="005A2683">
        <w:rPr>
          <w:rFonts w:ascii="Consolas" w:eastAsia="Times New Roman" w:hAnsi="Consolas" w:cs="Times New Roman"/>
          <w:color w:val="A2AABC"/>
          <w:sz w:val="21"/>
          <w:szCs w:val="21"/>
        </w:rPr>
        <w:t>()</w:t>
      </w:r>
    </w:p>
    <w:p w14:paraId="578DCD65" w14:textId="77777777" w:rsidR="005A2683" w:rsidRPr="005A2683" w:rsidRDefault="005A2683" w:rsidP="005A2683">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5A2683">
        <w:rPr>
          <w:rFonts w:ascii="Consolas" w:eastAsia="Times New Roman" w:hAnsi="Consolas" w:cs="Times New Roman"/>
          <w:color w:val="A2AABC"/>
          <w:sz w:val="21"/>
          <w:szCs w:val="21"/>
        </w:rPr>
        <w:t>{</w:t>
      </w:r>
    </w:p>
    <w:p w14:paraId="760D7D2C" w14:textId="77777777" w:rsidR="005A2683" w:rsidRPr="005A2683" w:rsidRDefault="005A2683" w:rsidP="005A2683">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5A2683">
        <w:rPr>
          <w:rFonts w:ascii="Consolas" w:eastAsia="Times New Roman" w:hAnsi="Consolas" w:cs="Times New Roman"/>
          <w:color w:val="A2AABC"/>
          <w:sz w:val="21"/>
          <w:szCs w:val="21"/>
        </w:rPr>
        <w:t>        </w:t>
      </w:r>
      <w:proofErr w:type="spellStart"/>
      <w:r w:rsidRPr="005A2683">
        <w:rPr>
          <w:rFonts w:ascii="Consolas" w:eastAsia="Times New Roman" w:hAnsi="Consolas" w:cs="Times New Roman"/>
          <w:color w:val="A2AABC"/>
          <w:sz w:val="21"/>
          <w:szCs w:val="21"/>
        </w:rPr>
        <w:t>mkdir</w:t>
      </w:r>
      <w:proofErr w:type="spellEnd"/>
      <w:r w:rsidRPr="005A2683">
        <w:rPr>
          <w:rFonts w:ascii="Consolas" w:eastAsia="Times New Roman" w:hAnsi="Consolas" w:cs="Times New Roman"/>
          <w:color w:val="A2AABC"/>
          <w:sz w:val="21"/>
          <w:szCs w:val="21"/>
        </w:rPr>
        <w:t> -p DP/$1</w:t>
      </w:r>
      <w:r w:rsidRPr="005A2683">
        <w:rPr>
          <w:rFonts w:ascii="Consolas" w:eastAsia="Times New Roman" w:hAnsi="Consolas" w:cs="Times New Roman"/>
          <w:color w:val="FFAE57"/>
          <w:sz w:val="21"/>
          <w:szCs w:val="21"/>
        </w:rPr>
        <w:t>;</w:t>
      </w:r>
    </w:p>
    <w:p w14:paraId="7E87E6E2" w14:textId="77777777" w:rsidR="005A2683" w:rsidRPr="005A2683" w:rsidRDefault="005A2683" w:rsidP="005A2683">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5A2683">
        <w:rPr>
          <w:rFonts w:ascii="Consolas" w:eastAsia="Times New Roman" w:hAnsi="Consolas" w:cs="Times New Roman"/>
          <w:color w:val="A2AABC"/>
          <w:sz w:val="21"/>
          <w:szCs w:val="21"/>
        </w:rPr>
        <w:t>        </w:t>
      </w:r>
      <w:r w:rsidRPr="005A2683">
        <w:rPr>
          <w:rFonts w:ascii="Consolas" w:eastAsia="Times New Roman" w:hAnsi="Consolas" w:cs="Times New Roman"/>
          <w:color w:val="FFAE57"/>
          <w:sz w:val="21"/>
          <w:szCs w:val="21"/>
        </w:rPr>
        <w:t>for</w:t>
      </w:r>
      <w:r w:rsidRPr="005A2683">
        <w:rPr>
          <w:rFonts w:ascii="Consolas" w:eastAsia="Times New Roman" w:hAnsi="Consolas" w:cs="Times New Roman"/>
          <w:color w:val="A2AABC"/>
          <w:sz w:val="21"/>
          <w:szCs w:val="21"/>
        </w:rPr>
        <w:t> i </w:t>
      </w:r>
      <w:r w:rsidRPr="005A2683">
        <w:rPr>
          <w:rFonts w:ascii="Consolas" w:eastAsia="Times New Roman" w:hAnsi="Consolas" w:cs="Times New Roman"/>
          <w:color w:val="FFAE57"/>
          <w:sz w:val="21"/>
          <w:szCs w:val="21"/>
        </w:rPr>
        <w:t>in</w:t>
      </w:r>
      <w:r w:rsidRPr="005A2683">
        <w:rPr>
          <w:rFonts w:ascii="Consolas" w:eastAsia="Times New Roman" w:hAnsi="Consolas" w:cs="Times New Roman"/>
          <w:color w:val="A2AABC"/>
          <w:sz w:val="21"/>
          <w:szCs w:val="21"/>
        </w:rPr>
        <w:t> 1 2 3</w:t>
      </w:r>
      <w:r w:rsidRPr="005A2683">
        <w:rPr>
          <w:rFonts w:ascii="Consolas" w:eastAsia="Times New Roman" w:hAnsi="Consolas" w:cs="Times New Roman"/>
          <w:color w:val="FFAE57"/>
          <w:sz w:val="21"/>
          <w:szCs w:val="21"/>
        </w:rPr>
        <w:t>;do</w:t>
      </w:r>
    </w:p>
    <w:p w14:paraId="3EB16D81" w14:textId="77777777" w:rsidR="005A2683" w:rsidRPr="005A2683" w:rsidRDefault="005A2683" w:rsidP="005A2683">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5A2683">
        <w:rPr>
          <w:rFonts w:ascii="Consolas" w:eastAsia="Times New Roman" w:hAnsi="Consolas" w:cs="Times New Roman"/>
          <w:color w:val="A2AABC"/>
          <w:sz w:val="21"/>
          <w:szCs w:val="21"/>
        </w:rPr>
        <w:t>        </w:t>
      </w:r>
      <w:r w:rsidRPr="005A2683">
        <w:rPr>
          <w:rFonts w:ascii="Consolas" w:eastAsia="Times New Roman" w:hAnsi="Consolas" w:cs="Times New Roman"/>
          <w:color w:val="FFD580"/>
          <w:sz w:val="21"/>
          <w:szCs w:val="21"/>
        </w:rPr>
        <w:t>echo</w:t>
      </w:r>
      <w:r w:rsidRPr="005A2683">
        <w:rPr>
          <w:rFonts w:ascii="Consolas" w:eastAsia="Times New Roman" w:hAnsi="Consolas" w:cs="Times New Roman"/>
          <w:color w:val="A2AABC"/>
          <w:sz w:val="21"/>
          <w:szCs w:val="21"/>
        </w:rPr>
        <w:t> </w:t>
      </w:r>
      <w:r w:rsidRPr="005A2683">
        <w:rPr>
          <w:rFonts w:ascii="Consolas" w:eastAsia="Times New Roman" w:hAnsi="Consolas" w:cs="Times New Roman"/>
          <w:color w:val="FFAE57"/>
          <w:sz w:val="21"/>
          <w:szCs w:val="21"/>
        </w:rPr>
        <w:t>&gt;</w:t>
      </w:r>
      <w:r w:rsidRPr="005A2683">
        <w:rPr>
          <w:rFonts w:ascii="Consolas" w:eastAsia="Times New Roman" w:hAnsi="Consolas" w:cs="Times New Roman"/>
          <w:color w:val="A2AABC"/>
          <w:sz w:val="21"/>
          <w:szCs w:val="21"/>
        </w:rPr>
        <w:t> DP/$1/f$2$i</w:t>
      </w:r>
    </w:p>
    <w:p w14:paraId="37C2BC04" w14:textId="77777777" w:rsidR="005A2683" w:rsidRPr="005A2683" w:rsidRDefault="005A2683" w:rsidP="005A2683">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5A2683">
        <w:rPr>
          <w:rFonts w:ascii="Consolas" w:eastAsia="Times New Roman" w:hAnsi="Consolas" w:cs="Times New Roman"/>
          <w:color w:val="A2AABC"/>
          <w:sz w:val="21"/>
          <w:szCs w:val="21"/>
        </w:rPr>
        <w:t>                </w:t>
      </w:r>
      <w:r w:rsidRPr="005A2683">
        <w:rPr>
          <w:rFonts w:ascii="Consolas" w:eastAsia="Times New Roman" w:hAnsi="Consolas" w:cs="Times New Roman"/>
          <w:color w:val="FFAE57"/>
          <w:sz w:val="21"/>
          <w:szCs w:val="21"/>
        </w:rPr>
        <w:t>done</w:t>
      </w:r>
    </w:p>
    <w:p w14:paraId="44B3AA3D" w14:textId="77777777" w:rsidR="005A2683" w:rsidRPr="005A2683" w:rsidRDefault="005A2683" w:rsidP="005A2683">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5A2683">
        <w:rPr>
          <w:rFonts w:ascii="Consolas" w:eastAsia="Times New Roman" w:hAnsi="Consolas" w:cs="Times New Roman"/>
          <w:color w:val="A2AABC"/>
          <w:sz w:val="21"/>
          <w:szCs w:val="21"/>
        </w:rPr>
        <w:t>}</w:t>
      </w:r>
    </w:p>
    <w:p w14:paraId="3B96B642" w14:textId="77777777" w:rsidR="005A2683" w:rsidRPr="005A2683" w:rsidRDefault="005A2683" w:rsidP="005A2683">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
    <w:p w14:paraId="1FDAE27D" w14:textId="77777777" w:rsidR="005A2683" w:rsidRPr="005A2683" w:rsidRDefault="005A2683" w:rsidP="005A2683">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5A2683">
        <w:rPr>
          <w:rFonts w:ascii="Consolas" w:eastAsia="Times New Roman" w:hAnsi="Consolas" w:cs="Times New Roman"/>
          <w:color w:val="A2AABC"/>
          <w:sz w:val="21"/>
          <w:szCs w:val="21"/>
        </w:rPr>
        <w:t>create</w:t>
      </w:r>
      <w:proofErr w:type="spellEnd"/>
      <w:r w:rsidRPr="005A2683">
        <w:rPr>
          <w:rFonts w:ascii="Consolas" w:eastAsia="Times New Roman" w:hAnsi="Consolas" w:cs="Times New Roman"/>
          <w:color w:val="A2AABC"/>
          <w:sz w:val="21"/>
          <w:szCs w:val="21"/>
        </w:rPr>
        <w:t> </w:t>
      </w:r>
      <w:r w:rsidRPr="005A2683">
        <w:rPr>
          <w:rFonts w:ascii="Consolas" w:eastAsia="Times New Roman" w:hAnsi="Consolas" w:cs="Times New Roman"/>
          <w:color w:val="BAE67E"/>
          <w:sz w:val="21"/>
          <w:szCs w:val="21"/>
        </w:rPr>
        <w:t>"DA"</w:t>
      </w:r>
      <w:r w:rsidRPr="005A2683">
        <w:rPr>
          <w:rFonts w:ascii="Consolas" w:eastAsia="Times New Roman" w:hAnsi="Consolas" w:cs="Times New Roman"/>
          <w:color w:val="A2AABC"/>
          <w:sz w:val="21"/>
          <w:szCs w:val="21"/>
        </w:rPr>
        <w:t> </w:t>
      </w:r>
      <w:r w:rsidRPr="005A2683">
        <w:rPr>
          <w:rFonts w:ascii="Consolas" w:eastAsia="Times New Roman" w:hAnsi="Consolas" w:cs="Times New Roman"/>
          <w:color w:val="BAE67E"/>
          <w:sz w:val="21"/>
          <w:szCs w:val="21"/>
        </w:rPr>
        <w:t>"a"</w:t>
      </w:r>
    </w:p>
    <w:p w14:paraId="2B2F8717" w14:textId="77777777" w:rsidR="005A2683" w:rsidRPr="005A2683" w:rsidRDefault="005A2683" w:rsidP="005A2683">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5A2683">
        <w:rPr>
          <w:rFonts w:ascii="Consolas" w:eastAsia="Times New Roman" w:hAnsi="Consolas" w:cs="Times New Roman"/>
          <w:color w:val="A2AABC"/>
          <w:sz w:val="21"/>
          <w:szCs w:val="21"/>
        </w:rPr>
        <w:t>create</w:t>
      </w:r>
      <w:proofErr w:type="spellEnd"/>
      <w:r w:rsidRPr="005A2683">
        <w:rPr>
          <w:rFonts w:ascii="Consolas" w:eastAsia="Times New Roman" w:hAnsi="Consolas" w:cs="Times New Roman"/>
          <w:color w:val="A2AABC"/>
          <w:sz w:val="21"/>
          <w:szCs w:val="21"/>
        </w:rPr>
        <w:t> </w:t>
      </w:r>
      <w:r w:rsidRPr="005A2683">
        <w:rPr>
          <w:rFonts w:ascii="Consolas" w:eastAsia="Times New Roman" w:hAnsi="Consolas" w:cs="Times New Roman"/>
          <w:color w:val="BAE67E"/>
          <w:sz w:val="21"/>
          <w:szCs w:val="21"/>
        </w:rPr>
        <w:t>"DB"</w:t>
      </w:r>
      <w:r w:rsidRPr="005A2683">
        <w:rPr>
          <w:rFonts w:ascii="Consolas" w:eastAsia="Times New Roman" w:hAnsi="Consolas" w:cs="Times New Roman"/>
          <w:color w:val="A2AABC"/>
          <w:sz w:val="21"/>
          <w:szCs w:val="21"/>
        </w:rPr>
        <w:t> </w:t>
      </w:r>
      <w:r w:rsidRPr="005A2683">
        <w:rPr>
          <w:rFonts w:ascii="Consolas" w:eastAsia="Times New Roman" w:hAnsi="Consolas" w:cs="Times New Roman"/>
          <w:color w:val="BAE67E"/>
          <w:sz w:val="21"/>
          <w:szCs w:val="21"/>
        </w:rPr>
        <w:t>"b"</w:t>
      </w:r>
    </w:p>
    <w:p w14:paraId="595E413D" w14:textId="77777777" w:rsidR="005A2683" w:rsidRPr="005A2683" w:rsidRDefault="005A2683" w:rsidP="005A2683">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5A2683">
        <w:rPr>
          <w:rFonts w:ascii="Consolas" w:eastAsia="Times New Roman" w:hAnsi="Consolas" w:cs="Times New Roman"/>
          <w:color w:val="A2AABC"/>
          <w:sz w:val="21"/>
          <w:szCs w:val="21"/>
        </w:rPr>
        <w:t>create</w:t>
      </w:r>
      <w:proofErr w:type="spellEnd"/>
      <w:r w:rsidRPr="005A2683">
        <w:rPr>
          <w:rFonts w:ascii="Consolas" w:eastAsia="Times New Roman" w:hAnsi="Consolas" w:cs="Times New Roman"/>
          <w:color w:val="A2AABC"/>
          <w:sz w:val="21"/>
          <w:szCs w:val="21"/>
        </w:rPr>
        <w:t> </w:t>
      </w:r>
      <w:r w:rsidRPr="005A2683">
        <w:rPr>
          <w:rFonts w:ascii="Consolas" w:eastAsia="Times New Roman" w:hAnsi="Consolas" w:cs="Times New Roman"/>
          <w:color w:val="BAE67E"/>
          <w:sz w:val="21"/>
          <w:szCs w:val="21"/>
        </w:rPr>
        <w:t>"DC"</w:t>
      </w:r>
      <w:r w:rsidRPr="005A2683">
        <w:rPr>
          <w:rFonts w:ascii="Consolas" w:eastAsia="Times New Roman" w:hAnsi="Consolas" w:cs="Times New Roman"/>
          <w:color w:val="A2AABC"/>
          <w:sz w:val="21"/>
          <w:szCs w:val="21"/>
        </w:rPr>
        <w:t> </w:t>
      </w:r>
      <w:r w:rsidRPr="005A2683">
        <w:rPr>
          <w:rFonts w:ascii="Consolas" w:eastAsia="Times New Roman" w:hAnsi="Consolas" w:cs="Times New Roman"/>
          <w:color w:val="BAE67E"/>
          <w:sz w:val="21"/>
          <w:szCs w:val="21"/>
        </w:rPr>
        <w:t>"c"</w:t>
      </w:r>
    </w:p>
    <w:p w14:paraId="0FF9B0BB" w14:textId="77777777" w:rsidR="005A2683" w:rsidRPr="005A2683" w:rsidRDefault="005A2683" w:rsidP="005A2683">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
    <w:p w14:paraId="3054D44B" w14:textId="77777777" w:rsidR="005A2683" w:rsidRPr="005A2683" w:rsidRDefault="005A2683" w:rsidP="005A2683"/>
    <w:p w14:paraId="56FC2BC1" w14:textId="30129573" w:rsidR="005A2683" w:rsidRDefault="005A2683" w:rsidP="005A2683">
      <w:pPr>
        <w:pStyle w:val="Ttulo2"/>
        <w:numPr>
          <w:ilvl w:val="0"/>
          <w:numId w:val="11"/>
        </w:numPr>
      </w:pPr>
      <w:bookmarkStart w:id="5" w:name="_Toc83762637"/>
      <w:r w:rsidRPr="005A2683">
        <w:t>Comprobación de funcionamiento</w:t>
      </w:r>
      <w:bookmarkEnd w:id="5"/>
    </w:p>
    <w:p w14:paraId="53FC1F2A" w14:textId="7E6208B5" w:rsidR="00E145D8" w:rsidRDefault="00E145D8" w:rsidP="00550D48">
      <w:pPr>
        <w:jc w:val="both"/>
      </w:pPr>
      <w:r w:rsidRPr="00550D48">
        <w:t xml:space="preserve">Para asegurarse que funciona correctamente, </w:t>
      </w:r>
      <w:r w:rsidR="00550D48" w:rsidRPr="00550D48">
        <w:t xml:space="preserve">se ha ido haciendo prueba y error a cada funcionalidad a la hora de programarlo, asegurando que cree la carpeta DP padre primero, que cree sus subcarpetas con los nombres correctos segundo y finalmente que los </w:t>
      </w:r>
      <w:proofErr w:type="spellStart"/>
      <w:r w:rsidR="00704C8E" w:rsidRPr="00550D48">
        <w:t>su</w:t>
      </w:r>
      <w:r w:rsidR="00704C8E">
        <w:t>b</w:t>
      </w:r>
      <w:r w:rsidR="00704C8E" w:rsidRPr="00550D48">
        <w:t>-ficheros</w:t>
      </w:r>
      <w:proofErr w:type="spellEnd"/>
      <w:r w:rsidR="00550D48" w:rsidRPr="00550D48">
        <w:t xml:space="preserve"> estén correctamente nombrados y situados. </w:t>
      </w:r>
    </w:p>
    <w:p w14:paraId="11F50E7A" w14:textId="5C94F30E" w:rsidR="00D308CB" w:rsidRDefault="00D308CB" w:rsidP="00550D48">
      <w:pPr>
        <w:jc w:val="both"/>
      </w:pPr>
    </w:p>
    <w:p w14:paraId="593D4D68" w14:textId="1FCF6926" w:rsidR="00D308CB" w:rsidRDefault="00D308CB" w:rsidP="00550D48">
      <w:pPr>
        <w:jc w:val="both"/>
      </w:pPr>
    </w:p>
    <w:p w14:paraId="73018C87" w14:textId="1D78F9F3" w:rsidR="00D308CB" w:rsidRDefault="00D308CB" w:rsidP="00550D48">
      <w:pPr>
        <w:jc w:val="both"/>
      </w:pPr>
    </w:p>
    <w:p w14:paraId="4519B020" w14:textId="05869518" w:rsidR="00D308CB" w:rsidRDefault="00D308CB" w:rsidP="00550D48">
      <w:pPr>
        <w:jc w:val="both"/>
      </w:pPr>
    </w:p>
    <w:p w14:paraId="1712688D" w14:textId="3841B0DB" w:rsidR="00D308CB" w:rsidRDefault="00D308CB" w:rsidP="00550D48">
      <w:pPr>
        <w:jc w:val="both"/>
      </w:pPr>
    </w:p>
    <w:p w14:paraId="4B2A8DE9" w14:textId="3A930101" w:rsidR="00D308CB" w:rsidRDefault="00D308CB" w:rsidP="00550D48">
      <w:pPr>
        <w:jc w:val="both"/>
      </w:pPr>
    </w:p>
    <w:p w14:paraId="349A69A4" w14:textId="22D39019" w:rsidR="00D308CB" w:rsidRDefault="00D308CB" w:rsidP="00550D48">
      <w:pPr>
        <w:jc w:val="both"/>
      </w:pPr>
    </w:p>
    <w:p w14:paraId="294BC88E" w14:textId="5B59AF46" w:rsidR="00D308CB" w:rsidRDefault="00D308CB" w:rsidP="00550D48">
      <w:pPr>
        <w:jc w:val="both"/>
      </w:pPr>
    </w:p>
    <w:p w14:paraId="1AA5F968" w14:textId="6C5DD09D" w:rsidR="00D308CB" w:rsidRDefault="00D308CB" w:rsidP="00550D48">
      <w:pPr>
        <w:jc w:val="both"/>
      </w:pPr>
    </w:p>
    <w:p w14:paraId="6618FBF6" w14:textId="6786FFFB" w:rsidR="00D308CB" w:rsidRDefault="00D308CB" w:rsidP="00550D48">
      <w:pPr>
        <w:jc w:val="both"/>
      </w:pPr>
    </w:p>
    <w:p w14:paraId="41172470" w14:textId="2FDDB7E0" w:rsidR="00D308CB" w:rsidRDefault="00D308CB" w:rsidP="00550D48">
      <w:pPr>
        <w:jc w:val="both"/>
      </w:pPr>
    </w:p>
    <w:p w14:paraId="67E3E863" w14:textId="2D56F9E7" w:rsidR="00D308CB" w:rsidRDefault="00D308CB" w:rsidP="00550D48">
      <w:pPr>
        <w:jc w:val="both"/>
      </w:pPr>
    </w:p>
    <w:p w14:paraId="7CBDE7E2" w14:textId="77777777" w:rsidR="00D308CB" w:rsidRDefault="00D308CB" w:rsidP="00550D48">
      <w:pPr>
        <w:jc w:val="both"/>
      </w:pPr>
    </w:p>
    <w:p w14:paraId="364DE692" w14:textId="0A582A11" w:rsidR="00D308CB" w:rsidRPr="005A2683" w:rsidRDefault="00C431AF" w:rsidP="00D308CB">
      <w:pPr>
        <w:pStyle w:val="Ttulo1"/>
      </w:pPr>
      <w:bookmarkStart w:id="6" w:name="_Toc83762638"/>
      <w:r>
        <w:lastRenderedPageBreak/>
        <w:t>2</w:t>
      </w:r>
      <w:r w:rsidR="00D308CB" w:rsidRPr="005A2683">
        <w:t xml:space="preserve">. Ejercicio </w:t>
      </w:r>
      <w:r w:rsidR="00D308CB">
        <w:t>2</w:t>
      </w:r>
      <w:bookmarkEnd w:id="6"/>
    </w:p>
    <w:p w14:paraId="223FEFE4" w14:textId="00677886" w:rsidR="00D308CB" w:rsidRDefault="00D308CB" w:rsidP="00D308CB">
      <w:pPr>
        <w:pStyle w:val="Ttulo2"/>
        <w:numPr>
          <w:ilvl w:val="0"/>
          <w:numId w:val="11"/>
        </w:numPr>
      </w:pPr>
      <w:bookmarkStart w:id="7" w:name="_Toc83762639"/>
      <w:r w:rsidRPr="005A2683">
        <w:t>Análisis del problema</w:t>
      </w:r>
      <w:bookmarkEnd w:id="7"/>
    </w:p>
    <w:p w14:paraId="1C87573E" w14:textId="01115E10" w:rsidR="00D308CB" w:rsidRDefault="00D308CB" w:rsidP="00D308CB">
      <w:pPr>
        <w:jc w:val="both"/>
      </w:pPr>
      <w:r>
        <w:t xml:space="preserve">Se pide un script que, con un directorio y una extensión dados, cuente cuantos ficheros de dicha extensión existen en el directorio. En caso de que no se pase ningún directorio, se deberán buscar los ficheros en la carpeta actual.  La complejidad reside en diferenciar cuándo se está dando un directorio válido y buscar ficheros por tipo. </w:t>
      </w:r>
    </w:p>
    <w:p w14:paraId="125234F4" w14:textId="1DD0B5BC" w:rsidR="00D308CB" w:rsidRPr="00D308CB" w:rsidRDefault="00D308CB" w:rsidP="00D308CB">
      <w:pPr>
        <w:jc w:val="both"/>
      </w:pPr>
      <w:r>
        <w:t xml:space="preserve">Para el directorio válido, se comparará el directorio dado con el </w:t>
      </w:r>
      <w:r w:rsidRPr="00C431AF">
        <w:rPr>
          <w:b/>
          <w:bCs/>
          <w:i/>
          <w:iCs/>
        </w:rPr>
        <w:t>tag -d</w:t>
      </w:r>
      <w:r>
        <w:t xml:space="preserve">, que retornará true si se trata de un fichero existente y es directorio. Para buscar en base al tipo de archivo, se usará </w:t>
      </w:r>
      <w:proofErr w:type="spellStart"/>
      <w:r w:rsidRPr="00D308CB">
        <w:rPr>
          <w:b/>
          <w:bCs/>
          <w:i/>
          <w:iCs/>
        </w:rPr>
        <w:t>find</w:t>
      </w:r>
      <w:proofErr w:type="spellEnd"/>
      <w:r>
        <w:t xml:space="preserve"> y especificará que se buscan archivos de tipo fichero cuyo nombre termine en la extensión dada. </w:t>
      </w:r>
    </w:p>
    <w:p w14:paraId="3A30C1BA" w14:textId="21438DFF" w:rsidR="00D308CB" w:rsidRDefault="00D308CB" w:rsidP="00D308CB">
      <w:pPr>
        <w:pStyle w:val="Ttulo2"/>
        <w:numPr>
          <w:ilvl w:val="0"/>
          <w:numId w:val="11"/>
        </w:numPr>
      </w:pPr>
      <w:bookmarkStart w:id="8" w:name="_Toc83762640"/>
      <w:r w:rsidRPr="005A2683">
        <w:t>Codificación del script</w:t>
      </w:r>
      <w:bookmarkEnd w:id="8"/>
    </w:p>
    <w:p w14:paraId="70A5CE4F" w14:textId="77777777" w:rsidR="00D308CB" w:rsidRPr="00D308CB" w:rsidRDefault="00D308CB" w:rsidP="00D308CB">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D308CB">
        <w:rPr>
          <w:rFonts w:ascii="Consolas" w:eastAsia="Times New Roman" w:hAnsi="Consolas" w:cs="Times New Roman"/>
          <w:i/>
          <w:iCs/>
          <w:color w:val="8695B7"/>
          <w:sz w:val="21"/>
          <w:szCs w:val="21"/>
        </w:rPr>
        <w:t>#!/bin/bash</w:t>
      </w:r>
    </w:p>
    <w:p w14:paraId="23E8941A" w14:textId="77777777" w:rsidR="00D308CB" w:rsidRPr="00D308CB" w:rsidRDefault="00D308CB" w:rsidP="00D308CB">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D308CB">
        <w:rPr>
          <w:rFonts w:ascii="Consolas" w:eastAsia="Times New Roman" w:hAnsi="Consolas" w:cs="Times New Roman"/>
          <w:color w:val="A2AABC"/>
          <w:sz w:val="21"/>
          <w:szCs w:val="21"/>
        </w:rPr>
        <w:t>counter</w:t>
      </w:r>
      <w:proofErr w:type="spellEnd"/>
      <w:r w:rsidRPr="00D308CB">
        <w:rPr>
          <w:rFonts w:ascii="Consolas" w:eastAsia="Times New Roman" w:hAnsi="Consolas" w:cs="Times New Roman"/>
          <w:color w:val="A2AABC"/>
          <w:sz w:val="21"/>
          <w:szCs w:val="21"/>
        </w:rPr>
        <w:t>=0</w:t>
      </w:r>
    </w:p>
    <w:p w14:paraId="2C867666" w14:textId="77777777" w:rsidR="00D308CB" w:rsidRPr="00D308CB" w:rsidRDefault="00D308CB" w:rsidP="00D308CB">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D308CB">
        <w:rPr>
          <w:rFonts w:ascii="Consolas" w:eastAsia="Times New Roman" w:hAnsi="Consolas" w:cs="Times New Roman"/>
          <w:color w:val="A2AABC"/>
          <w:sz w:val="21"/>
          <w:szCs w:val="21"/>
        </w:rPr>
        <w:t>incrementer</w:t>
      </w:r>
      <w:proofErr w:type="spellEnd"/>
      <w:r w:rsidRPr="00D308CB">
        <w:rPr>
          <w:rFonts w:ascii="Consolas" w:eastAsia="Times New Roman" w:hAnsi="Consolas" w:cs="Times New Roman"/>
          <w:color w:val="A2AABC"/>
          <w:sz w:val="21"/>
          <w:szCs w:val="21"/>
        </w:rPr>
        <w:t>=1</w:t>
      </w:r>
    </w:p>
    <w:p w14:paraId="3D78EF70" w14:textId="77777777" w:rsidR="00D308CB" w:rsidRPr="00D308CB" w:rsidRDefault="00D308CB" w:rsidP="00D308CB">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D308CB">
        <w:rPr>
          <w:rFonts w:ascii="Consolas" w:eastAsia="Times New Roman" w:hAnsi="Consolas" w:cs="Times New Roman"/>
          <w:color w:val="FFD580"/>
          <w:sz w:val="21"/>
          <w:szCs w:val="21"/>
        </w:rPr>
        <w:t>print_files</w:t>
      </w:r>
      <w:proofErr w:type="spellEnd"/>
      <w:r w:rsidRPr="00D308CB">
        <w:rPr>
          <w:rFonts w:ascii="Consolas" w:eastAsia="Times New Roman" w:hAnsi="Consolas" w:cs="Times New Roman"/>
          <w:color w:val="A2AABC"/>
          <w:sz w:val="21"/>
          <w:szCs w:val="21"/>
        </w:rPr>
        <w:t>() {</w:t>
      </w:r>
    </w:p>
    <w:p w14:paraId="638660FF" w14:textId="77777777" w:rsidR="00D308CB" w:rsidRPr="00D308CB" w:rsidRDefault="00D308CB" w:rsidP="00D308CB">
      <w:pPr>
        <w:pStyle w:val="Prrafodelista"/>
        <w:numPr>
          <w:ilvl w:val="0"/>
          <w:numId w:val="11"/>
        </w:numPr>
        <w:shd w:val="clear" w:color="auto" w:fill="313131"/>
        <w:spacing w:line="285" w:lineRule="atLeast"/>
        <w:rPr>
          <w:rFonts w:ascii="Consolas" w:eastAsia="Times New Roman" w:hAnsi="Consolas" w:cs="Times New Roman"/>
          <w:color w:val="EEFFFF"/>
          <w:sz w:val="21"/>
          <w:szCs w:val="21"/>
          <w:lang w:val="en-GB"/>
        </w:rPr>
      </w:pPr>
      <w:r w:rsidRPr="00D308CB">
        <w:rPr>
          <w:rFonts w:ascii="Consolas" w:eastAsia="Times New Roman" w:hAnsi="Consolas" w:cs="Times New Roman"/>
          <w:color w:val="A2AABC"/>
          <w:sz w:val="21"/>
          <w:szCs w:val="21"/>
          <w:lang w:val="en-GB"/>
        </w:rPr>
        <w:t>    </w:t>
      </w:r>
      <w:r w:rsidRPr="00D308CB">
        <w:rPr>
          <w:rFonts w:ascii="Consolas" w:eastAsia="Times New Roman" w:hAnsi="Consolas" w:cs="Times New Roman"/>
          <w:color w:val="FFAE57"/>
          <w:sz w:val="21"/>
          <w:szCs w:val="21"/>
          <w:lang w:val="en-GB"/>
        </w:rPr>
        <w:t>for</w:t>
      </w:r>
      <w:r w:rsidRPr="00D308CB">
        <w:rPr>
          <w:rFonts w:ascii="Consolas" w:eastAsia="Times New Roman" w:hAnsi="Consolas" w:cs="Times New Roman"/>
          <w:color w:val="A2AABC"/>
          <w:sz w:val="21"/>
          <w:szCs w:val="21"/>
          <w:lang w:val="en-GB"/>
        </w:rPr>
        <w:t> </w:t>
      </w:r>
      <w:proofErr w:type="spellStart"/>
      <w:r w:rsidRPr="00D308CB">
        <w:rPr>
          <w:rFonts w:ascii="Consolas" w:eastAsia="Times New Roman" w:hAnsi="Consolas" w:cs="Times New Roman"/>
          <w:color w:val="A2AABC"/>
          <w:sz w:val="21"/>
          <w:szCs w:val="21"/>
          <w:lang w:val="en-GB"/>
        </w:rPr>
        <w:t>i</w:t>
      </w:r>
      <w:proofErr w:type="spellEnd"/>
      <w:r w:rsidRPr="00D308CB">
        <w:rPr>
          <w:rFonts w:ascii="Consolas" w:eastAsia="Times New Roman" w:hAnsi="Consolas" w:cs="Times New Roman"/>
          <w:color w:val="A2AABC"/>
          <w:sz w:val="21"/>
          <w:szCs w:val="21"/>
          <w:lang w:val="en-GB"/>
        </w:rPr>
        <w:t> </w:t>
      </w:r>
      <w:r w:rsidRPr="00D308CB">
        <w:rPr>
          <w:rFonts w:ascii="Consolas" w:eastAsia="Times New Roman" w:hAnsi="Consolas" w:cs="Times New Roman"/>
          <w:color w:val="FFAE57"/>
          <w:sz w:val="21"/>
          <w:szCs w:val="21"/>
          <w:lang w:val="en-GB"/>
        </w:rPr>
        <w:t>in</w:t>
      </w:r>
      <w:r w:rsidRPr="00D308CB">
        <w:rPr>
          <w:rFonts w:ascii="Consolas" w:eastAsia="Times New Roman" w:hAnsi="Consolas" w:cs="Times New Roman"/>
          <w:color w:val="A2AABC"/>
          <w:sz w:val="21"/>
          <w:szCs w:val="21"/>
          <w:lang w:val="en-GB"/>
        </w:rPr>
        <w:t> </w:t>
      </w:r>
      <w:r w:rsidRPr="00D308CB">
        <w:rPr>
          <w:rFonts w:ascii="Consolas" w:eastAsia="Times New Roman" w:hAnsi="Consolas" w:cs="Times New Roman"/>
          <w:color w:val="BAE67E"/>
          <w:sz w:val="21"/>
          <w:szCs w:val="21"/>
          <w:lang w:val="en-GB"/>
        </w:rPr>
        <w:t>$(find </w:t>
      </w:r>
      <w:r w:rsidRPr="00D308CB">
        <w:rPr>
          <w:rFonts w:ascii="Consolas" w:eastAsia="Times New Roman" w:hAnsi="Consolas" w:cs="Times New Roman"/>
          <w:color w:val="A2AABC"/>
          <w:sz w:val="21"/>
          <w:szCs w:val="21"/>
          <w:lang w:val="en-GB"/>
        </w:rPr>
        <w:t>$1</w:t>
      </w:r>
      <w:r w:rsidRPr="00D308CB">
        <w:rPr>
          <w:rFonts w:ascii="Consolas" w:eastAsia="Times New Roman" w:hAnsi="Consolas" w:cs="Times New Roman"/>
          <w:color w:val="BAE67E"/>
          <w:sz w:val="21"/>
          <w:szCs w:val="21"/>
          <w:lang w:val="en-GB"/>
        </w:rPr>
        <w:t> -type f -name "</w:t>
      </w:r>
      <w:proofErr w:type="gramStart"/>
      <w:r w:rsidRPr="00D308CB">
        <w:rPr>
          <w:rFonts w:ascii="Consolas" w:eastAsia="Times New Roman" w:hAnsi="Consolas" w:cs="Times New Roman"/>
          <w:color w:val="BAE67E"/>
          <w:sz w:val="21"/>
          <w:szCs w:val="21"/>
          <w:lang w:val="en-GB"/>
        </w:rPr>
        <w:t>*.</w:t>
      </w:r>
      <w:r w:rsidRPr="00D308CB">
        <w:rPr>
          <w:rFonts w:ascii="Consolas" w:eastAsia="Times New Roman" w:hAnsi="Consolas" w:cs="Times New Roman"/>
          <w:color w:val="A2AABC"/>
          <w:sz w:val="21"/>
          <w:szCs w:val="21"/>
          <w:lang w:val="en-GB"/>
        </w:rPr>
        <w:t>$</w:t>
      </w:r>
      <w:proofErr w:type="gramEnd"/>
      <w:r w:rsidRPr="00D308CB">
        <w:rPr>
          <w:rFonts w:ascii="Consolas" w:eastAsia="Times New Roman" w:hAnsi="Consolas" w:cs="Times New Roman"/>
          <w:color w:val="A2AABC"/>
          <w:sz w:val="21"/>
          <w:szCs w:val="21"/>
          <w:lang w:val="en-GB"/>
        </w:rPr>
        <w:t>2</w:t>
      </w:r>
      <w:r w:rsidRPr="00D308CB">
        <w:rPr>
          <w:rFonts w:ascii="Consolas" w:eastAsia="Times New Roman" w:hAnsi="Consolas" w:cs="Times New Roman"/>
          <w:color w:val="BAE67E"/>
          <w:sz w:val="21"/>
          <w:szCs w:val="21"/>
          <w:lang w:val="en-GB"/>
        </w:rPr>
        <w:t>")</w:t>
      </w:r>
      <w:r w:rsidRPr="00D308CB">
        <w:rPr>
          <w:rFonts w:ascii="Consolas" w:eastAsia="Times New Roman" w:hAnsi="Consolas" w:cs="Times New Roman"/>
          <w:color w:val="FFAE57"/>
          <w:sz w:val="21"/>
          <w:szCs w:val="21"/>
          <w:lang w:val="en-GB"/>
        </w:rPr>
        <w:t>;</w:t>
      </w:r>
      <w:r w:rsidRPr="00D308CB">
        <w:rPr>
          <w:rFonts w:ascii="Consolas" w:eastAsia="Times New Roman" w:hAnsi="Consolas" w:cs="Times New Roman"/>
          <w:color w:val="A2AABC"/>
          <w:sz w:val="21"/>
          <w:szCs w:val="21"/>
          <w:lang w:val="en-GB"/>
        </w:rPr>
        <w:t> </w:t>
      </w:r>
      <w:r w:rsidRPr="00D308CB">
        <w:rPr>
          <w:rFonts w:ascii="Consolas" w:eastAsia="Times New Roman" w:hAnsi="Consolas" w:cs="Times New Roman"/>
          <w:color w:val="FFAE57"/>
          <w:sz w:val="21"/>
          <w:szCs w:val="21"/>
          <w:lang w:val="en-GB"/>
        </w:rPr>
        <w:t>do</w:t>
      </w:r>
    </w:p>
    <w:p w14:paraId="3543F127" w14:textId="77777777" w:rsidR="00D308CB" w:rsidRPr="00D308CB" w:rsidRDefault="00D308CB" w:rsidP="00D308CB">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D308CB">
        <w:rPr>
          <w:rFonts w:ascii="Consolas" w:eastAsia="Times New Roman" w:hAnsi="Consolas" w:cs="Times New Roman"/>
          <w:color w:val="A2AABC"/>
          <w:sz w:val="21"/>
          <w:szCs w:val="21"/>
          <w:lang w:val="en-GB"/>
        </w:rPr>
        <w:t>      </w:t>
      </w:r>
      <w:r w:rsidRPr="00D308CB">
        <w:rPr>
          <w:rFonts w:ascii="Consolas" w:eastAsia="Times New Roman" w:hAnsi="Consolas" w:cs="Times New Roman"/>
          <w:color w:val="BAE67E"/>
          <w:sz w:val="21"/>
          <w:szCs w:val="21"/>
        </w:rPr>
        <w:t>((</w:t>
      </w:r>
      <w:proofErr w:type="spellStart"/>
      <w:r w:rsidRPr="00D308CB">
        <w:rPr>
          <w:rFonts w:ascii="Consolas" w:eastAsia="Times New Roman" w:hAnsi="Consolas" w:cs="Times New Roman"/>
          <w:color w:val="BAE67E"/>
          <w:sz w:val="21"/>
          <w:szCs w:val="21"/>
        </w:rPr>
        <w:t>counter</w:t>
      </w:r>
      <w:proofErr w:type="spellEnd"/>
      <w:r w:rsidRPr="00D308CB">
        <w:rPr>
          <w:rFonts w:ascii="Consolas" w:eastAsia="Times New Roman" w:hAnsi="Consolas" w:cs="Times New Roman"/>
          <w:color w:val="FFAE57"/>
          <w:sz w:val="21"/>
          <w:szCs w:val="21"/>
        </w:rPr>
        <w:t>+=</w:t>
      </w:r>
      <w:proofErr w:type="spellStart"/>
      <w:r w:rsidRPr="00D308CB">
        <w:rPr>
          <w:rFonts w:ascii="Consolas" w:eastAsia="Times New Roman" w:hAnsi="Consolas" w:cs="Times New Roman"/>
          <w:color w:val="BAE67E"/>
          <w:sz w:val="21"/>
          <w:szCs w:val="21"/>
        </w:rPr>
        <w:t>incrementer</w:t>
      </w:r>
      <w:proofErr w:type="spellEnd"/>
      <w:r w:rsidRPr="00D308CB">
        <w:rPr>
          <w:rFonts w:ascii="Consolas" w:eastAsia="Times New Roman" w:hAnsi="Consolas" w:cs="Times New Roman"/>
          <w:color w:val="BAE67E"/>
          <w:sz w:val="21"/>
          <w:szCs w:val="21"/>
        </w:rPr>
        <w:t>))</w:t>
      </w:r>
    </w:p>
    <w:p w14:paraId="0A8728D5" w14:textId="77777777" w:rsidR="00D308CB" w:rsidRPr="00D308CB" w:rsidRDefault="00D308CB" w:rsidP="00D308CB">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D308CB">
        <w:rPr>
          <w:rFonts w:ascii="Consolas" w:eastAsia="Times New Roman" w:hAnsi="Consolas" w:cs="Times New Roman"/>
          <w:color w:val="A2AABC"/>
          <w:sz w:val="21"/>
          <w:szCs w:val="21"/>
        </w:rPr>
        <w:t>    </w:t>
      </w:r>
      <w:r w:rsidRPr="00D308CB">
        <w:rPr>
          <w:rFonts w:ascii="Consolas" w:eastAsia="Times New Roman" w:hAnsi="Consolas" w:cs="Times New Roman"/>
          <w:color w:val="FFAE57"/>
          <w:sz w:val="21"/>
          <w:szCs w:val="21"/>
        </w:rPr>
        <w:t>done</w:t>
      </w:r>
    </w:p>
    <w:p w14:paraId="7E3627AD" w14:textId="77777777" w:rsidR="00D308CB" w:rsidRPr="00D308CB" w:rsidRDefault="00D308CB" w:rsidP="00D308CB">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D308CB">
        <w:rPr>
          <w:rFonts w:ascii="Consolas" w:eastAsia="Times New Roman" w:hAnsi="Consolas" w:cs="Times New Roman"/>
          <w:color w:val="FFD580"/>
          <w:sz w:val="21"/>
          <w:szCs w:val="21"/>
        </w:rPr>
        <w:t>echo</w:t>
      </w:r>
      <w:r w:rsidRPr="00D308CB">
        <w:rPr>
          <w:rFonts w:ascii="Consolas" w:eastAsia="Times New Roman" w:hAnsi="Consolas" w:cs="Times New Roman"/>
          <w:color w:val="A2AABC"/>
          <w:sz w:val="21"/>
          <w:szCs w:val="21"/>
        </w:rPr>
        <w:t> </w:t>
      </w:r>
      <w:r w:rsidRPr="00D308CB">
        <w:rPr>
          <w:rFonts w:ascii="Consolas" w:eastAsia="Times New Roman" w:hAnsi="Consolas" w:cs="Times New Roman"/>
          <w:color w:val="BAE67E"/>
          <w:sz w:val="21"/>
          <w:szCs w:val="21"/>
        </w:rPr>
        <w:t>"hay </w:t>
      </w:r>
      <w:r w:rsidRPr="00D308CB">
        <w:rPr>
          <w:rFonts w:ascii="Consolas" w:eastAsia="Times New Roman" w:hAnsi="Consolas" w:cs="Times New Roman"/>
          <w:color w:val="A2AABC"/>
          <w:sz w:val="21"/>
          <w:szCs w:val="21"/>
        </w:rPr>
        <w:t>$</w:t>
      </w:r>
      <w:proofErr w:type="spellStart"/>
      <w:r w:rsidRPr="00D308CB">
        <w:rPr>
          <w:rFonts w:ascii="Consolas" w:eastAsia="Times New Roman" w:hAnsi="Consolas" w:cs="Times New Roman"/>
          <w:color w:val="A2AABC"/>
          <w:sz w:val="21"/>
          <w:szCs w:val="21"/>
        </w:rPr>
        <w:t>counter</w:t>
      </w:r>
      <w:proofErr w:type="spellEnd"/>
      <w:r w:rsidRPr="00D308CB">
        <w:rPr>
          <w:rFonts w:ascii="Consolas" w:eastAsia="Times New Roman" w:hAnsi="Consolas" w:cs="Times New Roman"/>
          <w:color w:val="BAE67E"/>
          <w:sz w:val="21"/>
          <w:szCs w:val="21"/>
        </w:rPr>
        <w:t> ficheros con la </w:t>
      </w:r>
      <w:proofErr w:type="spellStart"/>
      <w:r w:rsidRPr="00D308CB">
        <w:rPr>
          <w:rFonts w:ascii="Consolas" w:eastAsia="Times New Roman" w:hAnsi="Consolas" w:cs="Times New Roman"/>
          <w:color w:val="BAE67E"/>
          <w:sz w:val="21"/>
          <w:szCs w:val="21"/>
        </w:rPr>
        <w:t>extension</w:t>
      </w:r>
      <w:proofErr w:type="spellEnd"/>
      <w:r w:rsidRPr="00D308CB">
        <w:rPr>
          <w:rFonts w:ascii="Consolas" w:eastAsia="Times New Roman" w:hAnsi="Consolas" w:cs="Times New Roman"/>
          <w:color w:val="BAE67E"/>
          <w:sz w:val="21"/>
          <w:szCs w:val="21"/>
        </w:rPr>
        <w:t> </w:t>
      </w:r>
      <w:r w:rsidRPr="00D308CB">
        <w:rPr>
          <w:rFonts w:ascii="Consolas" w:eastAsia="Times New Roman" w:hAnsi="Consolas" w:cs="Times New Roman"/>
          <w:color w:val="A2AABC"/>
          <w:sz w:val="21"/>
          <w:szCs w:val="21"/>
        </w:rPr>
        <w:t>$2</w:t>
      </w:r>
      <w:r w:rsidRPr="00D308CB">
        <w:rPr>
          <w:rFonts w:ascii="Consolas" w:eastAsia="Times New Roman" w:hAnsi="Consolas" w:cs="Times New Roman"/>
          <w:color w:val="BAE67E"/>
          <w:sz w:val="21"/>
          <w:szCs w:val="21"/>
        </w:rPr>
        <w:t>"</w:t>
      </w:r>
    </w:p>
    <w:p w14:paraId="7E9D0FCE" w14:textId="77777777" w:rsidR="00D308CB" w:rsidRPr="00D308CB" w:rsidRDefault="00D308CB" w:rsidP="00D308CB">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D308CB">
        <w:rPr>
          <w:rFonts w:ascii="Consolas" w:eastAsia="Times New Roman" w:hAnsi="Consolas" w:cs="Times New Roman"/>
          <w:color w:val="A2AABC"/>
          <w:sz w:val="21"/>
          <w:szCs w:val="21"/>
        </w:rPr>
        <w:t>}</w:t>
      </w:r>
    </w:p>
    <w:p w14:paraId="6A744AB1" w14:textId="77777777" w:rsidR="00D308CB" w:rsidRPr="00D308CB" w:rsidRDefault="00D308CB" w:rsidP="00D308CB">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
    <w:p w14:paraId="0A62680F" w14:textId="77777777" w:rsidR="00D308CB" w:rsidRPr="00D308CB" w:rsidRDefault="00D308CB" w:rsidP="00D308CB">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D308CB">
        <w:rPr>
          <w:rFonts w:ascii="Consolas" w:eastAsia="Times New Roman" w:hAnsi="Consolas" w:cs="Times New Roman"/>
          <w:color w:val="FFAE57"/>
          <w:sz w:val="21"/>
          <w:szCs w:val="21"/>
        </w:rPr>
        <w:t>if</w:t>
      </w:r>
      <w:r w:rsidRPr="00D308CB">
        <w:rPr>
          <w:rFonts w:ascii="Consolas" w:eastAsia="Times New Roman" w:hAnsi="Consolas" w:cs="Times New Roman"/>
          <w:color w:val="A2AABC"/>
          <w:sz w:val="21"/>
          <w:szCs w:val="21"/>
        </w:rPr>
        <w:t> [ </w:t>
      </w:r>
      <w:r w:rsidRPr="00D308CB">
        <w:rPr>
          <w:rFonts w:ascii="Consolas" w:eastAsia="Times New Roman" w:hAnsi="Consolas" w:cs="Times New Roman"/>
          <w:color w:val="FFAE57"/>
          <w:sz w:val="21"/>
          <w:szCs w:val="21"/>
        </w:rPr>
        <w:t>-d</w:t>
      </w:r>
      <w:r w:rsidRPr="00D308CB">
        <w:rPr>
          <w:rFonts w:ascii="Consolas" w:eastAsia="Times New Roman" w:hAnsi="Consolas" w:cs="Times New Roman"/>
          <w:color w:val="A2AABC"/>
          <w:sz w:val="21"/>
          <w:szCs w:val="21"/>
        </w:rPr>
        <w:t> </w:t>
      </w:r>
      <w:r w:rsidRPr="00D308CB">
        <w:rPr>
          <w:rFonts w:ascii="Consolas" w:eastAsia="Times New Roman" w:hAnsi="Consolas" w:cs="Times New Roman"/>
          <w:color w:val="BAE67E"/>
          <w:sz w:val="21"/>
          <w:szCs w:val="21"/>
        </w:rPr>
        <w:t>"</w:t>
      </w:r>
      <w:r w:rsidRPr="00D308CB">
        <w:rPr>
          <w:rFonts w:ascii="Consolas" w:eastAsia="Times New Roman" w:hAnsi="Consolas" w:cs="Times New Roman"/>
          <w:color w:val="A2AABC"/>
          <w:sz w:val="21"/>
          <w:szCs w:val="21"/>
        </w:rPr>
        <w:t>$1</w:t>
      </w:r>
      <w:r w:rsidRPr="00D308CB">
        <w:rPr>
          <w:rFonts w:ascii="Consolas" w:eastAsia="Times New Roman" w:hAnsi="Consolas" w:cs="Times New Roman"/>
          <w:color w:val="BAE67E"/>
          <w:sz w:val="21"/>
          <w:szCs w:val="21"/>
        </w:rPr>
        <w:t>"</w:t>
      </w:r>
      <w:r w:rsidRPr="00D308CB">
        <w:rPr>
          <w:rFonts w:ascii="Consolas" w:eastAsia="Times New Roman" w:hAnsi="Consolas" w:cs="Times New Roman"/>
          <w:color w:val="A2AABC"/>
          <w:sz w:val="21"/>
          <w:szCs w:val="21"/>
        </w:rPr>
        <w:t> ]</w:t>
      </w:r>
      <w:r w:rsidRPr="00D308CB">
        <w:rPr>
          <w:rFonts w:ascii="Consolas" w:eastAsia="Times New Roman" w:hAnsi="Consolas" w:cs="Times New Roman"/>
          <w:color w:val="FFAE57"/>
          <w:sz w:val="21"/>
          <w:szCs w:val="21"/>
        </w:rPr>
        <w:t>;</w:t>
      </w:r>
      <w:r w:rsidRPr="00D308CB">
        <w:rPr>
          <w:rFonts w:ascii="Consolas" w:eastAsia="Times New Roman" w:hAnsi="Consolas" w:cs="Times New Roman"/>
          <w:color w:val="A2AABC"/>
          <w:sz w:val="21"/>
          <w:szCs w:val="21"/>
        </w:rPr>
        <w:t> </w:t>
      </w:r>
      <w:proofErr w:type="spellStart"/>
      <w:r w:rsidRPr="00D308CB">
        <w:rPr>
          <w:rFonts w:ascii="Consolas" w:eastAsia="Times New Roman" w:hAnsi="Consolas" w:cs="Times New Roman"/>
          <w:color w:val="FFAE57"/>
          <w:sz w:val="21"/>
          <w:szCs w:val="21"/>
        </w:rPr>
        <w:t>then</w:t>
      </w:r>
      <w:proofErr w:type="spellEnd"/>
    </w:p>
    <w:p w14:paraId="7C3EAF4F" w14:textId="77777777" w:rsidR="00D308CB" w:rsidRPr="00D308CB" w:rsidRDefault="00D308CB" w:rsidP="00D308CB">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D308CB">
        <w:rPr>
          <w:rFonts w:ascii="Consolas" w:eastAsia="Times New Roman" w:hAnsi="Consolas" w:cs="Times New Roman"/>
          <w:color w:val="A2AABC"/>
          <w:sz w:val="21"/>
          <w:szCs w:val="21"/>
        </w:rPr>
        <w:t>    </w:t>
      </w:r>
      <w:r w:rsidRPr="00D308CB">
        <w:rPr>
          <w:rFonts w:ascii="Consolas" w:eastAsia="Times New Roman" w:hAnsi="Consolas" w:cs="Times New Roman"/>
          <w:color w:val="FFD580"/>
          <w:sz w:val="21"/>
          <w:szCs w:val="21"/>
        </w:rPr>
        <w:t>echo</w:t>
      </w:r>
      <w:r w:rsidRPr="00D308CB">
        <w:rPr>
          <w:rFonts w:ascii="Consolas" w:eastAsia="Times New Roman" w:hAnsi="Consolas" w:cs="Times New Roman"/>
          <w:color w:val="A2AABC"/>
          <w:sz w:val="21"/>
          <w:szCs w:val="21"/>
        </w:rPr>
        <w:t> </w:t>
      </w:r>
      <w:r w:rsidRPr="00D308CB">
        <w:rPr>
          <w:rFonts w:ascii="Consolas" w:eastAsia="Times New Roman" w:hAnsi="Consolas" w:cs="Times New Roman"/>
          <w:color w:val="BAE67E"/>
          <w:sz w:val="21"/>
          <w:szCs w:val="21"/>
        </w:rPr>
        <w:t>"Directorio </w:t>
      </w:r>
      <w:r w:rsidRPr="00D308CB">
        <w:rPr>
          <w:rFonts w:ascii="Consolas" w:eastAsia="Times New Roman" w:hAnsi="Consolas" w:cs="Times New Roman"/>
          <w:color w:val="A2AABC"/>
          <w:sz w:val="21"/>
          <w:szCs w:val="21"/>
        </w:rPr>
        <w:t>$1</w:t>
      </w:r>
      <w:r w:rsidRPr="00D308CB">
        <w:rPr>
          <w:rFonts w:ascii="Consolas" w:eastAsia="Times New Roman" w:hAnsi="Consolas" w:cs="Times New Roman"/>
          <w:color w:val="BAE67E"/>
          <w:sz w:val="21"/>
          <w:szCs w:val="21"/>
        </w:rPr>
        <w:t> encontrado :)"</w:t>
      </w:r>
    </w:p>
    <w:p w14:paraId="0BD85BD2" w14:textId="77777777" w:rsidR="00D308CB" w:rsidRPr="00D308CB" w:rsidRDefault="00D308CB" w:rsidP="00D308CB">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D308CB">
        <w:rPr>
          <w:rFonts w:ascii="Consolas" w:eastAsia="Times New Roman" w:hAnsi="Consolas" w:cs="Times New Roman"/>
          <w:color w:val="A2AABC"/>
          <w:sz w:val="21"/>
          <w:szCs w:val="21"/>
        </w:rPr>
        <w:t>    </w:t>
      </w:r>
      <w:r w:rsidRPr="00D308CB">
        <w:rPr>
          <w:rFonts w:ascii="Consolas" w:eastAsia="Times New Roman" w:hAnsi="Consolas" w:cs="Times New Roman"/>
          <w:color w:val="FFD580"/>
          <w:sz w:val="21"/>
          <w:szCs w:val="21"/>
        </w:rPr>
        <w:t>echo</w:t>
      </w:r>
      <w:r w:rsidRPr="00D308CB">
        <w:rPr>
          <w:rFonts w:ascii="Consolas" w:eastAsia="Times New Roman" w:hAnsi="Consolas" w:cs="Times New Roman"/>
          <w:color w:val="A2AABC"/>
          <w:sz w:val="21"/>
          <w:szCs w:val="21"/>
        </w:rPr>
        <w:t> </w:t>
      </w:r>
      <w:r w:rsidRPr="00D308CB">
        <w:rPr>
          <w:rFonts w:ascii="Consolas" w:eastAsia="Times New Roman" w:hAnsi="Consolas" w:cs="Times New Roman"/>
          <w:color w:val="BAE67E"/>
          <w:sz w:val="21"/>
          <w:szCs w:val="21"/>
        </w:rPr>
        <w:t>"************************** "</w:t>
      </w:r>
    </w:p>
    <w:p w14:paraId="06472CFB" w14:textId="77777777" w:rsidR="00D308CB" w:rsidRPr="00D308CB" w:rsidRDefault="00D308CB" w:rsidP="00D308CB">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D308CB">
        <w:rPr>
          <w:rFonts w:ascii="Consolas" w:eastAsia="Times New Roman" w:hAnsi="Consolas" w:cs="Times New Roman"/>
          <w:color w:val="A2AABC"/>
          <w:sz w:val="21"/>
          <w:szCs w:val="21"/>
        </w:rPr>
        <w:t>    </w:t>
      </w:r>
      <w:proofErr w:type="spellStart"/>
      <w:r w:rsidRPr="00D308CB">
        <w:rPr>
          <w:rFonts w:ascii="Consolas" w:eastAsia="Times New Roman" w:hAnsi="Consolas" w:cs="Times New Roman"/>
          <w:color w:val="A2AABC"/>
          <w:sz w:val="21"/>
          <w:szCs w:val="21"/>
        </w:rPr>
        <w:t>print_files</w:t>
      </w:r>
      <w:proofErr w:type="spellEnd"/>
      <w:r w:rsidRPr="00D308CB">
        <w:rPr>
          <w:rFonts w:ascii="Consolas" w:eastAsia="Times New Roman" w:hAnsi="Consolas" w:cs="Times New Roman"/>
          <w:color w:val="A2AABC"/>
          <w:sz w:val="21"/>
          <w:szCs w:val="21"/>
        </w:rPr>
        <w:t> $1 $2</w:t>
      </w:r>
    </w:p>
    <w:p w14:paraId="73955AAB" w14:textId="77777777" w:rsidR="00D308CB" w:rsidRPr="00D308CB" w:rsidRDefault="00D308CB" w:rsidP="00D308CB">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
    <w:p w14:paraId="43C448E2" w14:textId="77777777" w:rsidR="00D308CB" w:rsidRPr="00D308CB" w:rsidRDefault="00D308CB" w:rsidP="00D308CB">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D308CB">
        <w:rPr>
          <w:rFonts w:ascii="Consolas" w:eastAsia="Times New Roman" w:hAnsi="Consolas" w:cs="Times New Roman"/>
          <w:color w:val="FFAE57"/>
          <w:sz w:val="21"/>
          <w:szCs w:val="21"/>
        </w:rPr>
        <w:t>else</w:t>
      </w:r>
    </w:p>
    <w:p w14:paraId="5C2CDC31" w14:textId="77777777" w:rsidR="00D308CB" w:rsidRPr="00D308CB" w:rsidRDefault="00D308CB" w:rsidP="00D308CB">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D308CB">
        <w:rPr>
          <w:rFonts w:ascii="Consolas" w:eastAsia="Times New Roman" w:hAnsi="Consolas" w:cs="Times New Roman"/>
          <w:color w:val="A2AABC"/>
          <w:sz w:val="21"/>
          <w:szCs w:val="21"/>
        </w:rPr>
        <w:t>    </w:t>
      </w:r>
      <w:r w:rsidRPr="00D308CB">
        <w:rPr>
          <w:rFonts w:ascii="Consolas" w:eastAsia="Times New Roman" w:hAnsi="Consolas" w:cs="Times New Roman"/>
          <w:color w:val="FFD580"/>
          <w:sz w:val="21"/>
          <w:szCs w:val="21"/>
        </w:rPr>
        <w:t>echo</w:t>
      </w:r>
      <w:r w:rsidRPr="00D308CB">
        <w:rPr>
          <w:rFonts w:ascii="Consolas" w:eastAsia="Times New Roman" w:hAnsi="Consolas" w:cs="Times New Roman"/>
          <w:color w:val="A2AABC"/>
          <w:sz w:val="21"/>
          <w:szCs w:val="21"/>
        </w:rPr>
        <w:t> </w:t>
      </w:r>
      <w:r w:rsidRPr="00D308CB">
        <w:rPr>
          <w:rFonts w:ascii="Consolas" w:eastAsia="Times New Roman" w:hAnsi="Consolas" w:cs="Times New Roman"/>
          <w:color w:val="BAE67E"/>
          <w:sz w:val="21"/>
          <w:szCs w:val="21"/>
        </w:rPr>
        <w:t>"Directorio </w:t>
      </w:r>
      <w:r w:rsidRPr="00D308CB">
        <w:rPr>
          <w:rFonts w:ascii="Consolas" w:eastAsia="Times New Roman" w:hAnsi="Consolas" w:cs="Times New Roman"/>
          <w:color w:val="A2AABC"/>
          <w:sz w:val="21"/>
          <w:szCs w:val="21"/>
        </w:rPr>
        <w:t>$1</w:t>
      </w:r>
      <w:r w:rsidRPr="00D308CB">
        <w:rPr>
          <w:rFonts w:ascii="Consolas" w:eastAsia="Times New Roman" w:hAnsi="Consolas" w:cs="Times New Roman"/>
          <w:color w:val="BAE67E"/>
          <w:sz w:val="21"/>
          <w:szCs w:val="21"/>
        </w:rPr>
        <w:t> no encontrado :("</w:t>
      </w:r>
    </w:p>
    <w:p w14:paraId="400838B0" w14:textId="77777777" w:rsidR="00D308CB" w:rsidRPr="00D308CB" w:rsidRDefault="00D308CB" w:rsidP="00D308CB">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D308CB">
        <w:rPr>
          <w:rFonts w:ascii="Consolas" w:eastAsia="Times New Roman" w:hAnsi="Consolas" w:cs="Times New Roman"/>
          <w:color w:val="A2AABC"/>
          <w:sz w:val="21"/>
          <w:szCs w:val="21"/>
        </w:rPr>
        <w:t>    </w:t>
      </w:r>
      <w:r w:rsidRPr="00D308CB">
        <w:rPr>
          <w:rFonts w:ascii="Consolas" w:eastAsia="Times New Roman" w:hAnsi="Consolas" w:cs="Times New Roman"/>
          <w:color w:val="FFD580"/>
          <w:sz w:val="21"/>
          <w:szCs w:val="21"/>
        </w:rPr>
        <w:t>echo</w:t>
      </w:r>
      <w:r w:rsidRPr="00D308CB">
        <w:rPr>
          <w:rFonts w:ascii="Consolas" w:eastAsia="Times New Roman" w:hAnsi="Consolas" w:cs="Times New Roman"/>
          <w:color w:val="A2AABC"/>
          <w:sz w:val="21"/>
          <w:szCs w:val="21"/>
        </w:rPr>
        <w:t> </w:t>
      </w:r>
      <w:r w:rsidRPr="00D308CB">
        <w:rPr>
          <w:rFonts w:ascii="Consolas" w:eastAsia="Times New Roman" w:hAnsi="Consolas" w:cs="Times New Roman"/>
          <w:color w:val="BAE67E"/>
          <w:sz w:val="21"/>
          <w:szCs w:val="21"/>
        </w:rPr>
        <w:t>"******************************"</w:t>
      </w:r>
    </w:p>
    <w:p w14:paraId="16739F91" w14:textId="77777777" w:rsidR="00D308CB" w:rsidRPr="00D308CB" w:rsidRDefault="00D308CB" w:rsidP="00D308CB">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D308CB">
        <w:rPr>
          <w:rFonts w:ascii="Consolas" w:eastAsia="Times New Roman" w:hAnsi="Consolas" w:cs="Times New Roman"/>
          <w:color w:val="A2AABC"/>
          <w:sz w:val="21"/>
          <w:szCs w:val="21"/>
        </w:rPr>
        <w:t>    </w:t>
      </w:r>
      <w:proofErr w:type="spellStart"/>
      <w:r w:rsidRPr="00D308CB">
        <w:rPr>
          <w:rFonts w:ascii="Consolas" w:eastAsia="Times New Roman" w:hAnsi="Consolas" w:cs="Times New Roman"/>
          <w:color w:val="A2AABC"/>
          <w:sz w:val="21"/>
          <w:szCs w:val="21"/>
        </w:rPr>
        <w:t>print_files</w:t>
      </w:r>
      <w:proofErr w:type="spellEnd"/>
      <w:r w:rsidRPr="00D308CB">
        <w:rPr>
          <w:rFonts w:ascii="Consolas" w:eastAsia="Times New Roman" w:hAnsi="Consolas" w:cs="Times New Roman"/>
          <w:color w:val="A2AABC"/>
          <w:sz w:val="21"/>
          <w:szCs w:val="21"/>
        </w:rPr>
        <w:t> </w:t>
      </w:r>
      <w:r w:rsidRPr="00D308CB">
        <w:rPr>
          <w:rFonts w:ascii="Consolas" w:eastAsia="Times New Roman" w:hAnsi="Consolas" w:cs="Times New Roman"/>
          <w:color w:val="FFD580"/>
          <w:sz w:val="21"/>
          <w:szCs w:val="21"/>
        </w:rPr>
        <w:t>.</w:t>
      </w:r>
      <w:r w:rsidRPr="00D308CB">
        <w:rPr>
          <w:rFonts w:ascii="Consolas" w:eastAsia="Times New Roman" w:hAnsi="Consolas" w:cs="Times New Roman"/>
          <w:color w:val="A2AABC"/>
          <w:sz w:val="21"/>
          <w:szCs w:val="21"/>
        </w:rPr>
        <w:t> $2</w:t>
      </w:r>
    </w:p>
    <w:p w14:paraId="6CBD392B" w14:textId="77777777" w:rsidR="00D308CB" w:rsidRPr="00D308CB" w:rsidRDefault="00D308CB" w:rsidP="00D308CB">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
    <w:p w14:paraId="32470901" w14:textId="77777777" w:rsidR="00D308CB" w:rsidRPr="00D308CB" w:rsidRDefault="00D308CB" w:rsidP="00D308CB">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D308CB">
        <w:rPr>
          <w:rFonts w:ascii="Consolas" w:eastAsia="Times New Roman" w:hAnsi="Consolas" w:cs="Times New Roman"/>
          <w:color w:val="FFAE57"/>
          <w:sz w:val="21"/>
          <w:szCs w:val="21"/>
        </w:rPr>
        <w:t>fi</w:t>
      </w:r>
    </w:p>
    <w:p w14:paraId="6A3131DE" w14:textId="77777777" w:rsidR="00D308CB" w:rsidRPr="00D308CB" w:rsidRDefault="00D308CB" w:rsidP="00D308CB">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
    <w:p w14:paraId="37AB358C" w14:textId="77777777" w:rsidR="00D308CB" w:rsidRPr="00D308CB" w:rsidRDefault="00D308CB" w:rsidP="00D308CB"/>
    <w:p w14:paraId="17F53DBB" w14:textId="1034D2CC" w:rsidR="00D308CB" w:rsidRDefault="00D308CB" w:rsidP="00D308CB">
      <w:pPr>
        <w:pStyle w:val="Ttulo2"/>
        <w:numPr>
          <w:ilvl w:val="0"/>
          <w:numId w:val="11"/>
        </w:numPr>
        <w:rPr>
          <w:b w:val="0"/>
          <w:sz w:val="22"/>
          <w:szCs w:val="22"/>
        </w:rPr>
      </w:pPr>
      <w:bookmarkStart w:id="9" w:name="_Toc83762641"/>
      <w:r w:rsidRPr="005A2683">
        <w:t>Comprobación de funcionamiento</w:t>
      </w:r>
      <w:bookmarkEnd w:id="9"/>
    </w:p>
    <w:p w14:paraId="55879128" w14:textId="735292E2" w:rsidR="00D308CB" w:rsidRDefault="00C431AF" w:rsidP="00C431AF">
      <w:pPr>
        <w:jc w:val="both"/>
      </w:pPr>
      <w:r>
        <w:t>Para comprobar el correcto funcionamiento del script, se han hecho pruebas pasando un directorio inventado y uno vacío como parámetro (cuyo resultado es el script contando los ficheros del directorio actual), y pasando como segundo parámetro extensiones inventadas (donde el script muestra como resultado 0, dado que no se encuentran). Ni siquiera sin pasar ningún parámetro deja de funcionar, puesto que buscará en el directorio actual los archivos que acaben en “</w:t>
      </w:r>
      <w:r w:rsidRPr="00C431AF">
        <w:rPr>
          <w:b/>
          <w:bCs/>
          <w:i/>
          <w:iCs/>
        </w:rPr>
        <w:t>.</w:t>
      </w:r>
      <w:r>
        <w:t xml:space="preserve">”. </w:t>
      </w:r>
    </w:p>
    <w:p w14:paraId="41D9D798" w14:textId="5D30C6D9" w:rsidR="00C431AF" w:rsidRDefault="00C431AF" w:rsidP="00C431AF">
      <w:pPr>
        <w:jc w:val="both"/>
      </w:pPr>
    </w:p>
    <w:p w14:paraId="1DBBD7E9" w14:textId="466445CC" w:rsidR="00C431AF" w:rsidRPr="005A2683" w:rsidRDefault="00C431AF" w:rsidP="00C431AF">
      <w:pPr>
        <w:pStyle w:val="Ttulo1"/>
      </w:pPr>
      <w:bookmarkStart w:id="10" w:name="_Toc83762642"/>
      <w:r>
        <w:lastRenderedPageBreak/>
        <w:t>3</w:t>
      </w:r>
      <w:r w:rsidRPr="005A2683">
        <w:t xml:space="preserve">. Ejercicio </w:t>
      </w:r>
      <w:r>
        <w:t>3</w:t>
      </w:r>
      <w:bookmarkEnd w:id="10"/>
    </w:p>
    <w:p w14:paraId="2F1833DD" w14:textId="27C2676A" w:rsidR="00C431AF" w:rsidRDefault="00C431AF" w:rsidP="00C431AF">
      <w:pPr>
        <w:pStyle w:val="Ttulo2"/>
        <w:numPr>
          <w:ilvl w:val="0"/>
          <w:numId w:val="11"/>
        </w:numPr>
      </w:pPr>
      <w:bookmarkStart w:id="11" w:name="_Toc83762643"/>
      <w:r w:rsidRPr="005A2683">
        <w:t>Análisis del problema</w:t>
      </w:r>
      <w:bookmarkEnd w:id="11"/>
    </w:p>
    <w:p w14:paraId="680621CD" w14:textId="6A15B998" w:rsidR="00664AE6" w:rsidRDefault="008D048D" w:rsidP="00C730D0">
      <w:pPr>
        <w:jc w:val="both"/>
      </w:pPr>
      <w:r>
        <w:t>Se pide un script que devuelva el nivel de profundidad máximo</w:t>
      </w:r>
      <w:r w:rsidRPr="008D048D">
        <w:t xml:space="preserve"> de</w:t>
      </w:r>
      <w:r>
        <w:t xml:space="preserve"> un directorio dado. Para ello, deberá recorrer sus subcarpetas (usando funciones recursivas) y </w:t>
      </w:r>
      <w:r w:rsidR="00C730D0">
        <w:t xml:space="preserve">devolver el tamaño de profundidad de la mayor de ellas. Además, igual que en el ejercicio anterior, se deberá comparar si el directorio dado existe y si no, usar el directorio actual. </w:t>
      </w:r>
    </w:p>
    <w:p w14:paraId="5E7DE56B" w14:textId="585E588B" w:rsidR="00C730D0" w:rsidRPr="00C730D0" w:rsidRDefault="00C730D0" w:rsidP="00C730D0">
      <w:pPr>
        <w:jc w:val="both"/>
        <w:rPr>
          <w:b/>
          <w:bCs/>
          <w:i/>
          <w:iCs/>
        </w:rPr>
      </w:pPr>
      <w:r>
        <w:t xml:space="preserve">Para llevar una cuenta de la profundidad se creará una variable </w:t>
      </w:r>
      <w:proofErr w:type="spellStart"/>
      <w:r w:rsidRPr="00C730D0">
        <w:rPr>
          <w:b/>
          <w:bCs/>
          <w:i/>
          <w:iCs/>
        </w:rPr>
        <w:t>counter</w:t>
      </w:r>
      <w:proofErr w:type="spellEnd"/>
      <w:r>
        <w:t xml:space="preserve"> y otra </w:t>
      </w:r>
      <w:proofErr w:type="spellStart"/>
      <w:r w:rsidRPr="00C730D0">
        <w:rPr>
          <w:b/>
          <w:bCs/>
          <w:i/>
          <w:iCs/>
        </w:rPr>
        <w:t>max</w:t>
      </w:r>
      <w:proofErr w:type="spellEnd"/>
      <w:r>
        <w:t xml:space="preserve">, el </w:t>
      </w:r>
      <w:proofErr w:type="spellStart"/>
      <w:r w:rsidRPr="00C730D0">
        <w:rPr>
          <w:b/>
          <w:bCs/>
          <w:i/>
          <w:iCs/>
        </w:rPr>
        <w:t>counter</w:t>
      </w:r>
      <w:proofErr w:type="spellEnd"/>
      <w:r>
        <w:t xml:space="preserve"> llevará el registro de subcarpetas de la llamada actual y el </w:t>
      </w:r>
      <w:proofErr w:type="spellStart"/>
      <w:r w:rsidRPr="00C730D0">
        <w:rPr>
          <w:b/>
          <w:bCs/>
          <w:i/>
          <w:iCs/>
        </w:rPr>
        <w:t>max</w:t>
      </w:r>
      <w:proofErr w:type="spellEnd"/>
      <w:r>
        <w:t xml:space="preserve"> el </w:t>
      </w:r>
      <w:proofErr w:type="spellStart"/>
      <w:r w:rsidRPr="00C730D0">
        <w:rPr>
          <w:b/>
          <w:bCs/>
          <w:i/>
          <w:iCs/>
        </w:rPr>
        <w:t>counter</w:t>
      </w:r>
      <w:proofErr w:type="spellEnd"/>
      <w:r>
        <w:t xml:space="preserve"> máximo. Para recorrer los directorios recursivamente, se usará una función</w:t>
      </w:r>
      <w:r w:rsidRPr="00C730D0">
        <w:t xml:space="preserve"> </w:t>
      </w:r>
      <w:proofErr w:type="spellStart"/>
      <w:r w:rsidRPr="00C730D0">
        <w:rPr>
          <w:b/>
          <w:bCs/>
          <w:i/>
          <w:iCs/>
        </w:rPr>
        <w:t>dir_depth</w:t>
      </w:r>
      <w:proofErr w:type="spellEnd"/>
      <w:r>
        <w:t xml:space="preserve"> que se llamará a sí misma con el directorio como parámetro. Recorrerá el directorio dado y comprobará para cada fichero que sea una carpeta, si lo es, llamará de nuevo a la función </w:t>
      </w:r>
      <w:proofErr w:type="spellStart"/>
      <w:r w:rsidRPr="00C730D0">
        <w:rPr>
          <w:b/>
          <w:bCs/>
          <w:i/>
          <w:iCs/>
        </w:rPr>
        <w:t>dir_depth</w:t>
      </w:r>
      <w:proofErr w:type="spellEnd"/>
      <w:r>
        <w:t xml:space="preserve"> y se incrementará el </w:t>
      </w:r>
      <w:proofErr w:type="spellStart"/>
      <w:r w:rsidRPr="00C730D0">
        <w:rPr>
          <w:b/>
          <w:bCs/>
          <w:i/>
          <w:iCs/>
        </w:rPr>
        <w:t>counter</w:t>
      </w:r>
      <w:proofErr w:type="spellEnd"/>
      <w:r>
        <w:t xml:space="preserve"> (a cada llamada). Cuando detecte al recorrer los ficheros del directorio que ninguno de ellos es una carpeta, comprobará que el </w:t>
      </w:r>
      <w:proofErr w:type="spellStart"/>
      <w:r w:rsidRPr="00C730D0">
        <w:rPr>
          <w:b/>
          <w:bCs/>
          <w:i/>
          <w:iCs/>
        </w:rPr>
        <w:t>counter</w:t>
      </w:r>
      <w:proofErr w:type="spellEnd"/>
      <w:r>
        <w:rPr>
          <w:b/>
          <w:bCs/>
          <w:i/>
          <w:iCs/>
        </w:rPr>
        <w:t xml:space="preserve"> </w:t>
      </w:r>
      <w:r>
        <w:t xml:space="preserve">actual es mayor que el </w:t>
      </w:r>
      <w:proofErr w:type="spellStart"/>
      <w:r w:rsidRPr="00C730D0">
        <w:rPr>
          <w:b/>
          <w:bCs/>
          <w:i/>
          <w:iCs/>
        </w:rPr>
        <w:t>max</w:t>
      </w:r>
      <w:proofErr w:type="spellEnd"/>
      <w:r>
        <w:t xml:space="preserve"> guardado, y si lo es, el </w:t>
      </w:r>
      <w:proofErr w:type="spellStart"/>
      <w:r w:rsidRPr="00C730D0">
        <w:rPr>
          <w:b/>
          <w:bCs/>
          <w:i/>
          <w:iCs/>
        </w:rPr>
        <w:t>counter</w:t>
      </w:r>
      <w:proofErr w:type="spellEnd"/>
      <w:r>
        <w:t xml:space="preserve"> actual pasará a ser el </w:t>
      </w:r>
      <w:proofErr w:type="spellStart"/>
      <w:r w:rsidRPr="00C730D0">
        <w:rPr>
          <w:b/>
          <w:bCs/>
          <w:i/>
          <w:iCs/>
        </w:rPr>
        <w:t>max</w:t>
      </w:r>
      <w:proofErr w:type="spellEnd"/>
      <w:r>
        <w:t xml:space="preserve">. Después, se restará 1 al </w:t>
      </w:r>
      <w:proofErr w:type="spellStart"/>
      <w:r w:rsidRPr="00C730D0">
        <w:rPr>
          <w:b/>
          <w:bCs/>
          <w:i/>
          <w:iCs/>
        </w:rPr>
        <w:t>counter</w:t>
      </w:r>
      <w:proofErr w:type="spellEnd"/>
      <w:r>
        <w:t xml:space="preserve"> y si vale  0 ( es decir, si estamos en el directorio inicial </w:t>
      </w:r>
      <w:r w:rsidRPr="00C730D0">
        <w:t>)</w:t>
      </w:r>
      <w:r>
        <w:t xml:space="preserve"> mostrará por consola la profundidad. Si no, volverá al directorio anterior con </w:t>
      </w:r>
      <w:r w:rsidRPr="00C730D0">
        <w:rPr>
          <w:b/>
          <w:bCs/>
          <w:i/>
          <w:iCs/>
        </w:rPr>
        <w:t>cd</w:t>
      </w:r>
      <w:proofErr w:type="gramStart"/>
      <w:r w:rsidRPr="00C730D0">
        <w:rPr>
          <w:b/>
          <w:bCs/>
          <w:i/>
          <w:iCs/>
        </w:rPr>
        <w:t xml:space="preserve"> ..</w:t>
      </w:r>
      <w:proofErr w:type="gramEnd"/>
    </w:p>
    <w:p w14:paraId="41D8AC1A" w14:textId="6E511443" w:rsidR="00C431AF" w:rsidRDefault="00C431AF" w:rsidP="00C431AF">
      <w:pPr>
        <w:pStyle w:val="Ttulo2"/>
        <w:numPr>
          <w:ilvl w:val="0"/>
          <w:numId w:val="11"/>
        </w:numPr>
      </w:pPr>
      <w:bookmarkStart w:id="12" w:name="_Toc83762644"/>
      <w:r w:rsidRPr="005A2683">
        <w:t>Codificación del script</w:t>
      </w:r>
      <w:bookmarkEnd w:id="12"/>
    </w:p>
    <w:p w14:paraId="6F71FB79"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i/>
          <w:iCs/>
          <w:color w:val="8695B7"/>
          <w:sz w:val="21"/>
          <w:szCs w:val="21"/>
        </w:rPr>
        <w:t>#!/bin/bash</w:t>
      </w:r>
    </w:p>
    <w:p w14:paraId="7EE552F4" w14:textId="247645A5" w:rsidR="00414CE4" w:rsidRPr="00681573" w:rsidRDefault="00414CE4" w:rsidP="00681573">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681573">
        <w:rPr>
          <w:rFonts w:ascii="Consolas" w:eastAsia="Times New Roman" w:hAnsi="Consolas" w:cs="Times New Roman"/>
          <w:color w:val="FFD580"/>
          <w:sz w:val="21"/>
          <w:szCs w:val="21"/>
        </w:rPr>
        <w:t>dir_depth</w:t>
      </w:r>
      <w:proofErr w:type="spellEnd"/>
      <w:r w:rsidRPr="00681573">
        <w:rPr>
          <w:rFonts w:ascii="Consolas" w:eastAsia="Times New Roman" w:hAnsi="Consolas" w:cs="Times New Roman"/>
          <w:color w:val="A2AABC"/>
          <w:sz w:val="21"/>
          <w:szCs w:val="21"/>
        </w:rPr>
        <w:t>(){</w:t>
      </w:r>
    </w:p>
    <w:p w14:paraId="3EAC5214"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color w:val="A2AABC"/>
          <w:sz w:val="21"/>
          <w:szCs w:val="21"/>
        </w:rPr>
        <w:t>    </w:t>
      </w:r>
      <w:r w:rsidRPr="00414CE4">
        <w:rPr>
          <w:rFonts w:ascii="Consolas" w:eastAsia="Times New Roman" w:hAnsi="Consolas" w:cs="Times New Roman"/>
          <w:color w:val="C3A6FF"/>
          <w:sz w:val="21"/>
          <w:szCs w:val="21"/>
        </w:rPr>
        <w:t>local</w:t>
      </w:r>
      <w:r w:rsidRPr="00414CE4">
        <w:rPr>
          <w:rFonts w:ascii="Consolas" w:eastAsia="Times New Roman" w:hAnsi="Consolas" w:cs="Times New Roman"/>
          <w:color w:val="A2AABC"/>
          <w:sz w:val="21"/>
          <w:szCs w:val="21"/>
        </w:rPr>
        <w:t> </w:t>
      </w:r>
      <w:proofErr w:type="spellStart"/>
      <w:r w:rsidRPr="00414CE4">
        <w:rPr>
          <w:rFonts w:ascii="Consolas" w:eastAsia="Times New Roman" w:hAnsi="Consolas" w:cs="Times New Roman"/>
          <w:color w:val="A2AABC"/>
          <w:sz w:val="21"/>
          <w:szCs w:val="21"/>
        </w:rPr>
        <w:t>dir</w:t>
      </w:r>
      <w:proofErr w:type="spellEnd"/>
    </w:p>
    <w:p w14:paraId="73D5A859"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color w:val="A2AABC"/>
          <w:sz w:val="21"/>
          <w:szCs w:val="21"/>
        </w:rPr>
        <w:t>    </w:t>
      </w:r>
      <w:r w:rsidRPr="00414CE4">
        <w:rPr>
          <w:rFonts w:ascii="Consolas" w:eastAsia="Times New Roman" w:hAnsi="Consolas" w:cs="Times New Roman"/>
          <w:color w:val="FFD580"/>
          <w:sz w:val="21"/>
          <w:szCs w:val="21"/>
        </w:rPr>
        <w:t>cd</w:t>
      </w:r>
      <w:r w:rsidRPr="00414CE4">
        <w:rPr>
          <w:rFonts w:ascii="Consolas" w:eastAsia="Times New Roman" w:hAnsi="Consolas" w:cs="Times New Roman"/>
          <w:color w:val="A2AABC"/>
          <w:sz w:val="21"/>
          <w:szCs w:val="21"/>
        </w:rPr>
        <w:t> </w:t>
      </w:r>
      <w:r w:rsidRPr="00414CE4">
        <w:rPr>
          <w:rFonts w:ascii="Consolas" w:eastAsia="Times New Roman" w:hAnsi="Consolas" w:cs="Times New Roman"/>
          <w:color w:val="BAE67E"/>
          <w:sz w:val="21"/>
          <w:szCs w:val="21"/>
        </w:rPr>
        <w:t>"</w:t>
      </w:r>
      <w:r w:rsidRPr="00414CE4">
        <w:rPr>
          <w:rFonts w:ascii="Consolas" w:eastAsia="Times New Roman" w:hAnsi="Consolas" w:cs="Times New Roman"/>
          <w:color w:val="A2AABC"/>
          <w:sz w:val="21"/>
          <w:szCs w:val="21"/>
        </w:rPr>
        <w:t>$1</w:t>
      </w:r>
      <w:r w:rsidRPr="00414CE4">
        <w:rPr>
          <w:rFonts w:ascii="Consolas" w:eastAsia="Times New Roman" w:hAnsi="Consolas" w:cs="Times New Roman"/>
          <w:color w:val="BAE67E"/>
          <w:sz w:val="21"/>
          <w:szCs w:val="21"/>
        </w:rPr>
        <w:t>"</w:t>
      </w:r>
    </w:p>
    <w:p w14:paraId="66A84B6D"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color w:val="A2AABC"/>
          <w:sz w:val="21"/>
          <w:szCs w:val="21"/>
        </w:rPr>
        <w:t>    </w:t>
      </w:r>
      <w:r w:rsidRPr="00414CE4">
        <w:rPr>
          <w:rFonts w:ascii="Consolas" w:eastAsia="Times New Roman" w:hAnsi="Consolas" w:cs="Times New Roman"/>
          <w:color w:val="BAE67E"/>
          <w:sz w:val="21"/>
          <w:szCs w:val="21"/>
        </w:rPr>
        <w:t>((</w:t>
      </w:r>
      <w:proofErr w:type="spellStart"/>
      <w:r w:rsidRPr="00414CE4">
        <w:rPr>
          <w:rFonts w:ascii="Consolas" w:eastAsia="Times New Roman" w:hAnsi="Consolas" w:cs="Times New Roman"/>
          <w:color w:val="BAE67E"/>
          <w:sz w:val="21"/>
          <w:szCs w:val="21"/>
        </w:rPr>
        <w:t>counter</w:t>
      </w:r>
      <w:proofErr w:type="spellEnd"/>
      <w:r w:rsidRPr="00414CE4">
        <w:rPr>
          <w:rFonts w:ascii="Consolas" w:eastAsia="Times New Roman" w:hAnsi="Consolas" w:cs="Times New Roman"/>
          <w:color w:val="FFAE57"/>
          <w:sz w:val="21"/>
          <w:szCs w:val="21"/>
        </w:rPr>
        <w:t>++</w:t>
      </w:r>
      <w:r w:rsidRPr="00414CE4">
        <w:rPr>
          <w:rFonts w:ascii="Consolas" w:eastAsia="Times New Roman" w:hAnsi="Consolas" w:cs="Times New Roman"/>
          <w:color w:val="BAE67E"/>
          <w:sz w:val="21"/>
          <w:szCs w:val="21"/>
        </w:rPr>
        <w:t>))</w:t>
      </w:r>
    </w:p>
    <w:p w14:paraId="6162806B"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
    <w:p w14:paraId="1AE57153"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color w:val="A2AABC"/>
          <w:sz w:val="21"/>
          <w:szCs w:val="21"/>
        </w:rPr>
        <w:t>    </w:t>
      </w:r>
      <w:r w:rsidRPr="00414CE4">
        <w:rPr>
          <w:rFonts w:ascii="Consolas" w:eastAsia="Times New Roman" w:hAnsi="Consolas" w:cs="Times New Roman"/>
          <w:color w:val="FFAE57"/>
          <w:sz w:val="21"/>
          <w:szCs w:val="21"/>
        </w:rPr>
        <w:t>for</w:t>
      </w:r>
      <w:r w:rsidRPr="00414CE4">
        <w:rPr>
          <w:rFonts w:ascii="Consolas" w:eastAsia="Times New Roman" w:hAnsi="Consolas" w:cs="Times New Roman"/>
          <w:color w:val="A2AABC"/>
          <w:sz w:val="21"/>
          <w:szCs w:val="21"/>
        </w:rPr>
        <w:t> </w:t>
      </w:r>
      <w:proofErr w:type="spellStart"/>
      <w:r w:rsidRPr="00414CE4">
        <w:rPr>
          <w:rFonts w:ascii="Consolas" w:eastAsia="Times New Roman" w:hAnsi="Consolas" w:cs="Times New Roman"/>
          <w:color w:val="A2AABC"/>
          <w:sz w:val="21"/>
          <w:szCs w:val="21"/>
        </w:rPr>
        <w:t>dir</w:t>
      </w:r>
      <w:proofErr w:type="spellEnd"/>
      <w:r w:rsidRPr="00414CE4">
        <w:rPr>
          <w:rFonts w:ascii="Consolas" w:eastAsia="Times New Roman" w:hAnsi="Consolas" w:cs="Times New Roman"/>
          <w:color w:val="A2AABC"/>
          <w:sz w:val="21"/>
          <w:szCs w:val="21"/>
        </w:rPr>
        <w:t> </w:t>
      </w:r>
      <w:r w:rsidRPr="00414CE4">
        <w:rPr>
          <w:rFonts w:ascii="Consolas" w:eastAsia="Times New Roman" w:hAnsi="Consolas" w:cs="Times New Roman"/>
          <w:color w:val="FFAE57"/>
          <w:sz w:val="21"/>
          <w:szCs w:val="21"/>
        </w:rPr>
        <w:t>in</w:t>
      </w:r>
      <w:r w:rsidRPr="00414CE4">
        <w:rPr>
          <w:rFonts w:ascii="Consolas" w:eastAsia="Times New Roman" w:hAnsi="Consolas" w:cs="Times New Roman"/>
          <w:color w:val="A2AABC"/>
          <w:sz w:val="21"/>
          <w:szCs w:val="21"/>
        </w:rPr>
        <w:t> </w:t>
      </w:r>
      <w:r w:rsidRPr="00414CE4">
        <w:rPr>
          <w:rFonts w:ascii="Consolas" w:eastAsia="Times New Roman" w:hAnsi="Consolas" w:cs="Times New Roman"/>
          <w:color w:val="FFAE57"/>
          <w:sz w:val="21"/>
          <w:szCs w:val="21"/>
        </w:rPr>
        <w:t>*</w:t>
      </w:r>
    </w:p>
    <w:p w14:paraId="6F393891"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color w:val="A2AABC"/>
          <w:sz w:val="21"/>
          <w:szCs w:val="21"/>
        </w:rPr>
        <w:t>    </w:t>
      </w:r>
      <w:r w:rsidRPr="00414CE4">
        <w:rPr>
          <w:rFonts w:ascii="Consolas" w:eastAsia="Times New Roman" w:hAnsi="Consolas" w:cs="Times New Roman"/>
          <w:color w:val="FFAE57"/>
          <w:sz w:val="21"/>
          <w:szCs w:val="21"/>
        </w:rPr>
        <w:t>do</w:t>
      </w:r>
    </w:p>
    <w:p w14:paraId="013C1475"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color w:val="A2AABC"/>
          <w:sz w:val="21"/>
          <w:szCs w:val="21"/>
        </w:rPr>
        <w:t>      </w:t>
      </w:r>
      <w:r w:rsidRPr="00414CE4">
        <w:rPr>
          <w:rFonts w:ascii="Consolas" w:eastAsia="Times New Roman" w:hAnsi="Consolas" w:cs="Times New Roman"/>
          <w:color w:val="FFAE57"/>
          <w:sz w:val="21"/>
          <w:szCs w:val="21"/>
        </w:rPr>
        <w:t>if</w:t>
      </w:r>
      <w:r w:rsidRPr="00414CE4">
        <w:rPr>
          <w:rFonts w:ascii="Consolas" w:eastAsia="Times New Roman" w:hAnsi="Consolas" w:cs="Times New Roman"/>
          <w:color w:val="A2AABC"/>
          <w:sz w:val="21"/>
          <w:szCs w:val="21"/>
        </w:rPr>
        <w:t> [ </w:t>
      </w:r>
      <w:r w:rsidRPr="00414CE4">
        <w:rPr>
          <w:rFonts w:ascii="Consolas" w:eastAsia="Times New Roman" w:hAnsi="Consolas" w:cs="Times New Roman"/>
          <w:color w:val="FFAE57"/>
          <w:sz w:val="21"/>
          <w:szCs w:val="21"/>
        </w:rPr>
        <w:t>-d</w:t>
      </w:r>
      <w:r w:rsidRPr="00414CE4">
        <w:rPr>
          <w:rFonts w:ascii="Consolas" w:eastAsia="Times New Roman" w:hAnsi="Consolas" w:cs="Times New Roman"/>
          <w:color w:val="A2AABC"/>
          <w:sz w:val="21"/>
          <w:szCs w:val="21"/>
        </w:rPr>
        <w:t> </w:t>
      </w:r>
      <w:r w:rsidRPr="00414CE4">
        <w:rPr>
          <w:rFonts w:ascii="Consolas" w:eastAsia="Times New Roman" w:hAnsi="Consolas" w:cs="Times New Roman"/>
          <w:color w:val="BAE67E"/>
          <w:sz w:val="21"/>
          <w:szCs w:val="21"/>
        </w:rPr>
        <w:t>"</w:t>
      </w:r>
      <w:r w:rsidRPr="00414CE4">
        <w:rPr>
          <w:rFonts w:ascii="Consolas" w:eastAsia="Times New Roman" w:hAnsi="Consolas" w:cs="Times New Roman"/>
          <w:color w:val="A2AABC"/>
          <w:sz w:val="21"/>
          <w:szCs w:val="21"/>
        </w:rPr>
        <w:t>$</w:t>
      </w:r>
      <w:proofErr w:type="spellStart"/>
      <w:r w:rsidRPr="00414CE4">
        <w:rPr>
          <w:rFonts w:ascii="Consolas" w:eastAsia="Times New Roman" w:hAnsi="Consolas" w:cs="Times New Roman"/>
          <w:color w:val="A2AABC"/>
          <w:sz w:val="21"/>
          <w:szCs w:val="21"/>
        </w:rPr>
        <w:t>dir</w:t>
      </w:r>
      <w:proofErr w:type="spellEnd"/>
      <w:r w:rsidRPr="00414CE4">
        <w:rPr>
          <w:rFonts w:ascii="Consolas" w:eastAsia="Times New Roman" w:hAnsi="Consolas" w:cs="Times New Roman"/>
          <w:color w:val="BAE67E"/>
          <w:sz w:val="21"/>
          <w:szCs w:val="21"/>
        </w:rPr>
        <w:t>"</w:t>
      </w:r>
      <w:r w:rsidRPr="00414CE4">
        <w:rPr>
          <w:rFonts w:ascii="Consolas" w:eastAsia="Times New Roman" w:hAnsi="Consolas" w:cs="Times New Roman"/>
          <w:color w:val="A2AABC"/>
          <w:sz w:val="21"/>
          <w:szCs w:val="21"/>
        </w:rPr>
        <w:t> ]</w:t>
      </w:r>
    </w:p>
    <w:p w14:paraId="78E970B1"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color w:val="A2AABC"/>
          <w:sz w:val="21"/>
          <w:szCs w:val="21"/>
        </w:rPr>
        <w:t>      </w:t>
      </w:r>
      <w:proofErr w:type="spellStart"/>
      <w:r w:rsidRPr="00414CE4">
        <w:rPr>
          <w:rFonts w:ascii="Consolas" w:eastAsia="Times New Roman" w:hAnsi="Consolas" w:cs="Times New Roman"/>
          <w:color w:val="FFAE57"/>
          <w:sz w:val="21"/>
          <w:szCs w:val="21"/>
        </w:rPr>
        <w:t>then</w:t>
      </w:r>
      <w:proofErr w:type="spellEnd"/>
    </w:p>
    <w:p w14:paraId="2E952C3E"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color w:val="A2AABC"/>
          <w:sz w:val="21"/>
          <w:szCs w:val="21"/>
        </w:rPr>
        <w:t>        </w:t>
      </w:r>
      <w:proofErr w:type="spellStart"/>
      <w:r w:rsidRPr="00414CE4">
        <w:rPr>
          <w:rFonts w:ascii="Consolas" w:eastAsia="Times New Roman" w:hAnsi="Consolas" w:cs="Times New Roman"/>
          <w:color w:val="A2AABC"/>
          <w:sz w:val="21"/>
          <w:szCs w:val="21"/>
        </w:rPr>
        <w:t>dir_depth</w:t>
      </w:r>
      <w:proofErr w:type="spellEnd"/>
      <w:r w:rsidRPr="00414CE4">
        <w:rPr>
          <w:rFonts w:ascii="Consolas" w:eastAsia="Times New Roman" w:hAnsi="Consolas" w:cs="Times New Roman"/>
          <w:color w:val="A2AABC"/>
          <w:sz w:val="21"/>
          <w:szCs w:val="21"/>
        </w:rPr>
        <w:t> </w:t>
      </w:r>
      <w:r w:rsidRPr="00414CE4">
        <w:rPr>
          <w:rFonts w:ascii="Consolas" w:eastAsia="Times New Roman" w:hAnsi="Consolas" w:cs="Times New Roman"/>
          <w:color w:val="BAE67E"/>
          <w:sz w:val="21"/>
          <w:szCs w:val="21"/>
        </w:rPr>
        <w:t>"</w:t>
      </w:r>
      <w:r w:rsidRPr="00414CE4">
        <w:rPr>
          <w:rFonts w:ascii="Consolas" w:eastAsia="Times New Roman" w:hAnsi="Consolas" w:cs="Times New Roman"/>
          <w:color w:val="A2AABC"/>
          <w:sz w:val="21"/>
          <w:szCs w:val="21"/>
        </w:rPr>
        <w:t>$</w:t>
      </w:r>
      <w:proofErr w:type="spellStart"/>
      <w:r w:rsidRPr="00414CE4">
        <w:rPr>
          <w:rFonts w:ascii="Consolas" w:eastAsia="Times New Roman" w:hAnsi="Consolas" w:cs="Times New Roman"/>
          <w:color w:val="A2AABC"/>
          <w:sz w:val="21"/>
          <w:szCs w:val="21"/>
        </w:rPr>
        <w:t>dir</w:t>
      </w:r>
      <w:proofErr w:type="spellEnd"/>
      <w:r w:rsidRPr="00414CE4">
        <w:rPr>
          <w:rFonts w:ascii="Consolas" w:eastAsia="Times New Roman" w:hAnsi="Consolas" w:cs="Times New Roman"/>
          <w:color w:val="BAE67E"/>
          <w:sz w:val="21"/>
          <w:szCs w:val="21"/>
        </w:rPr>
        <w:t>"</w:t>
      </w:r>
    </w:p>
    <w:p w14:paraId="2BCF01CB"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color w:val="A2AABC"/>
          <w:sz w:val="21"/>
          <w:szCs w:val="21"/>
        </w:rPr>
        <w:t>      </w:t>
      </w:r>
      <w:r w:rsidRPr="00414CE4">
        <w:rPr>
          <w:rFonts w:ascii="Consolas" w:eastAsia="Times New Roman" w:hAnsi="Consolas" w:cs="Times New Roman"/>
          <w:color w:val="FFAE57"/>
          <w:sz w:val="21"/>
          <w:szCs w:val="21"/>
        </w:rPr>
        <w:t>fi</w:t>
      </w:r>
    </w:p>
    <w:p w14:paraId="3F849639"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color w:val="A2AABC"/>
          <w:sz w:val="21"/>
          <w:szCs w:val="21"/>
        </w:rPr>
        <w:t>    </w:t>
      </w:r>
      <w:r w:rsidRPr="00414CE4">
        <w:rPr>
          <w:rFonts w:ascii="Consolas" w:eastAsia="Times New Roman" w:hAnsi="Consolas" w:cs="Times New Roman"/>
          <w:color w:val="FFAE57"/>
          <w:sz w:val="21"/>
          <w:szCs w:val="21"/>
        </w:rPr>
        <w:t>done</w:t>
      </w:r>
    </w:p>
    <w:p w14:paraId="5C83DB80"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color w:val="A2AABC"/>
          <w:sz w:val="21"/>
          <w:szCs w:val="21"/>
        </w:rPr>
        <w:t>    </w:t>
      </w:r>
      <w:r w:rsidRPr="00414CE4">
        <w:rPr>
          <w:rFonts w:ascii="Consolas" w:eastAsia="Times New Roman" w:hAnsi="Consolas" w:cs="Times New Roman"/>
          <w:color w:val="FFAE57"/>
          <w:sz w:val="21"/>
          <w:szCs w:val="21"/>
        </w:rPr>
        <w:t>if</w:t>
      </w:r>
      <w:r w:rsidRPr="00414CE4">
        <w:rPr>
          <w:rFonts w:ascii="Consolas" w:eastAsia="Times New Roman" w:hAnsi="Consolas" w:cs="Times New Roman"/>
          <w:color w:val="A2AABC"/>
          <w:sz w:val="21"/>
          <w:szCs w:val="21"/>
        </w:rPr>
        <w:t> </w:t>
      </w:r>
      <w:r w:rsidRPr="00414CE4">
        <w:rPr>
          <w:rFonts w:ascii="Consolas" w:eastAsia="Times New Roman" w:hAnsi="Consolas" w:cs="Times New Roman"/>
          <w:color w:val="BAE67E"/>
          <w:sz w:val="21"/>
          <w:szCs w:val="21"/>
        </w:rPr>
        <w:t>((</w:t>
      </w:r>
      <w:proofErr w:type="spellStart"/>
      <w:r w:rsidRPr="00414CE4">
        <w:rPr>
          <w:rFonts w:ascii="Consolas" w:eastAsia="Times New Roman" w:hAnsi="Consolas" w:cs="Times New Roman"/>
          <w:color w:val="BAE67E"/>
          <w:sz w:val="21"/>
          <w:szCs w:val="21"/>
        </w:rPr>
        <w:t>counter</w:t>
      </w:r>
      <w:proofErr w:type="spellEnd"/>
      <w:r w:rsidRPr="00414CE4">
        <w:rPr>
          <w:rFonts w:ascii="Consolas" w:eastAsia="Times New Roman" w:hAnsi="Consolas" w:cs="Times New Roman"/>
          <w:color w:val="BAE67E"/>
          <w:sz w:val="21"/>
          <w:szCs w:val="21"/>
        </w:rPr>
        <w:t> </w:t>
      </w:r>
      <w:r w:rsidRPr="00414CE4">
        <w:rPr>
          <w:rFonts w:ascii="Consolas" w:eastAsia="Times New Roman" w:hAnsi="Consolas" w:cs="Times New Roman"/>
          <w:color w:val="FFAE57"/>
          <w:sz w:val="21"/>
          <w:szCs w:val="21"/>
        </w:rPr>
        <w:t>&gt;</w:t>
      </w:r>
      <w:r w:rsidRPr="00414CE4">
        <w:rPr>
          <w:rFonts w:ascii="Consolas" w:eastAsia="Times New Roman" w:hAnsi="Consolas" w:cs="Times New Roman"/>
          <w:color w:val="BAE67E"/>
          <w:sz w:val="21"/>
          <w:szCs w:val="21"/>
        </w:rPr>
        <w:t> </w:t>
      </w:r>
      <w:proofErr w:type="spellStart"/>
      <w:r w:rsidRPr="00414CE4">
        <w:rPr>
          <w:rFonts w:ascii="Consolas" w:eastAsia="Times New Roman" w:hAnsi="Consolas" w:cs="Times New Roman"/>
          <w:color w:val="BAE67E"/>
          <w:sz w:val="21"/>
          <w:szCs w:val="21"/>
        </w:rPr>
        <w:t>max</w:t>
      </w:r>
      <w:proofErr w:type="spellEnd"/>
      <w:r w:rsidRPr="00414CE4">
        <w:rPr>
          <w:rFonts w:ascii="Consolas" w:eastAsia="Times New Roman" w:hAnsi="Consolas" w:cs="Times New Roman"/>
          <w:color w:val="BAE67E"/>
          <w:sz w:val="21"/>
          <w:szCs w:val="21"/>
        </w:rPr>
        <w:t>))</w:t>
      </w:r>
    </w:p>
    <w:p w14:paraId="4988B2B0"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color w:val="A2AABC"/>
          <w:sz w:val="21"/>
          <w:szCs w:val="21"/>
        </w:rPr>
        <w:t>    </w:t>
      </w:r>
      <w:proofErr w:type="spellStart"/>
      <w:r w:rsidRPr="00414CE4">
        <w:rPr>
          <w:rFonts w:ascii="Consolas" w:eastAsia="Times New Roman" w:hAnsi="Consolas" w:cs="Times New Roman"/>
          <w:color w:val="FFAE57"/>
          <w:sz w:val="21"/>
          <w:szCs w:val="21"/>
        </w:rPr>
        <w:t>then</w:t>
      </w:r>
      <w:proofErr w:type="spellEnd"/>
    </w:p>
    <w:p w14:paraId="1C3BE713"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color w:val="A2AABC"/>
          <w:sz w:val="21"/>
          <w:szCs w:val="21"/>
        </w:rPr>
        <w:t>        </w:t>
      </w:r>
      <w:proofErr w:type="spellStart"/>
      <w:r w:rsidRPr="00414CE4">
        <w:rPr>
          <w:rFonts w:ascii="Consolas" w:eastAsia="Times New Roman" w:hAnsi="Consolas" w:cs="Times New Roman"/>
          <w:color w:val="A2AABC"/>
          <w:sz w:val="21"/>
          <w:szCs w:val="21"/>
        </w:rPr>
        <w:t>max</w:t>
      </w:r>
      <w:proofErr w:type="spellEnd"/>
      <w:r w:rsidRPr="00414CE4">
        <w:rPr>
          <w:rFonts w:ascii="Consolas" w:eastAsia="Times New Roman" w:hAnsi="Consolas" w:cs="Times New Roman"/>
          <w:color w:val="A2AABC"/>
          <w:sz w:val="21"/>
          <w:szCs w:val="21"/>
        </w:rPr>
        <w:t>=$</w:t>
      </w:r>
      <w:proofErr w:type="spellStart"/>
      <w:r w:rsidRPr="00414CE4">
        <w:rPr>
          <w:rFonts w:ascii="Consolas" w:eastAsia="Times New Roman" w:hAnsi="Consolas" w:cs="Times New Roman"/>
          <w:color w:val="A2AABC"/>
          <w:sz w:val="21"/>
          <w:szCs w:val="21"/>
        </w:rPr>
        <w:t>counter</w:t>
      </w:r>
      <w:proofErr w:type="spellEnd"/>
    </w:p>
    <w:p w14:paraId="411C9546"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color w:val="A2AABC"/>
          <w:sz w:val="21"/>
          <w:szCs w:val="21"/>
        </w:rPr>
        <w:t>    </w:t>
      </w:r>
      <w:r w:rsidRPr="00414CE4">
        <w:rPr>
          <w:rFonts w:ascii="Consolas" w:eastAsia="Times New Roman" w:hAnsi="Consolas" w:cs="Times New Roman"/>
          <w:color w:val="FFAE57"/>
          <w:sz w:val="21"/>
          <w:szCs w:val="21"/>
        </w:rPr>
        <w:t>fi</w:t>
      </w:r>
    </w:p>
    <w:p w14:paraId="00978250"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
    <w:p w14:paraId="4F6EEF68"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color w:val="A2AABC"/>
          <w:sz w:val="21"/>
          <w:szCs w:val="21"/>
        </w:rPr>
        <w:t>    </w:t>
      </w:r>
      <w:r w:rsidRPr="00414CE4">
        <w:rPr>
          <w:rFonts w:ascii="Consolas" w:eastAsia="Times New Roman" w:hAnsi="Consolas" w:cs="Times New Roman"/>
          <w:color w:val="BAE67E"/>
          <w:sz w:val="21"/>
          <w:szCs w:val="21"/>
        </w:rPr>
        <w:t>((</w:t>
      </w:r>
      <w:proofErr w:type="spellStart"/>
      <w:r w:rsidRPr="00414CE4">
        <w:rPr>
          <w:rFonts w:ascii="Consolas" w:eastAsia="Times New Roman" w:hAnsi="Consolas" w:cs="Times New Roman"/>
          <w:color w:val="BAE67E"/>
          <w:sz w:val="21"/>
          <w:szCs w:val="21"/>
        </w:rPr>
        <w:t>counter</w:t>
      </w:r>
      <w:proofErr w:type="spellEnd"/>
      <w:r w:rsidRPr="00414CE4">
        <w:rPr>
          <w:rFonts w:ascii="Consolas" w:eastAsia="Times New Roman" w:hAnsi="Consolas" w:cs="Times New Roman"/>
          <w:color w:val="FFAE57"/>
          <w:sz w:val="21"/>
          <w:szCs w:val="21"/>
        </w:rPr>
        <w:t>--</w:t>
      </w:r>
      <w:r w:rsidRPr="00414CE4">
        <w:rPr>
          <w:rFonts w:ascii="Consolas" w:eastAsia="Times New Roman" w:hAnsi="Consolas" w:cs="Times New Roman"/>
          <w:color w:val="BAE67E"/>
          <w:sz w:val="21"/>
          <w:szCs w:val="21"/>
        </w:rPr>
        <w:t>))</w:t>
      </w:r>
    </w:p>
    <w:p w14:paraId="6DE35966"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color w:val="A2AABC"/>
          <w:sz w:val="21"/>
          <w:szCs w:val="21"/>
        </w:rPr>
        <w:t>    </w:t>
      </w:r>
      <w:r w:rsidRPr="00414CE4">
        <w:rPr>
          <w:rFonts w:ascii="Consolas" w:eastAsia="Times New Roman" w:hAnsi="Consolas" w:cs="Times New Roman"/>
          <w:color w:val="FFAE57"/>
          <w:sz w:val="21"/>
          <w:szCs w:val="21"/>
        </w:rPr>
        <w:t>if</w:t>
      </w:r>
      <w:r w:rsidRPr="00414CE4">
        <w:rPr>
          <w:rFonts w:ascii="Consolas" w:eastAsia="Times New Roman" w:hAnsi="Consolas" w:cs="Times New Roman"/>
          <w:color w:val="A2AABC"/>
          <w:sz w:val="21"/>
          <w:szCs w:val="21"/>
        </w:rPr>
        <w:t> </w:t>
      </w:r>
      <w:r w:rsidRPr="00414CE4">
        <w:rPr>
          <w:rFonts w:ascii="Consolas" w:eastAsia="Times New Roman" w:hAnsi="Consolas" w:cs="Times New Roman"/>
          <w:color w:val="BAE67E"/>
          <w:sz w:val="21"/>
          <w:szCs w:val="21"/>
        </w:rPr>
        <w:t>(( </w:t>
      </w:r>
      <w:proofErr w:type="spellStart"/>
      <w:r w:rsidRPr="00414CE4">
        <w:rPr>
          <w:rFonts w:ascii="Consolas" w:eastAsia="Times New Roman" w:hAnsi="Consolas" w:cs="Times New Roman"/>
          <w:color w:val="BAE67E"/>
          <w:sz w:val="21"/>
          <w:szCs w:val="21"/>
        </w:rPr>
        <w:t>counter</w:t>
      </w:r>
      <w:proofErr w:type="spellEnd"/>
      <w:r w:rsidRPr="00414CE4">
        <w:rPr>
          <w:rFonts w:ascii="Consolas" w:eastAsia="Times New Roman" w:hAnsi="Consolas" w:cs="Times New Roman"/>
          <w:color w:val="BAE67E"/>
          <w:sz w:val="21"/>
          <w:szCs w:val="21"/>
        </w:rPr>
        <w:t> </w:t>
      </w:r>
      <w:r w:rsidRPr="00414CE4">
        <w:rPr>
          <w:rFonts w:ascii="Consolas" w:eastAsia="Times New Roman" w:hAnsi="Consolas" w:cs="Times New Roman"/>
          <w:color w:val="FFAE57"/>
          <w:sz w:val="21"/>
          <w:szCs w:val="21"/>
        </w:rPr>
        <w:t>==</w:t>
      </w:r>
      <w:r w:rsidRPr="00414CE4">
        <w:rPr>
          <w:rFonts w:ascii="Consolas" w:eastAsia="Times New Roman" w:hAnsi="Consolas" w:cs="Times New Roman"/>
          <w:color w:val="BAE67E"/>
          <w:sz w:val="21"/>
          <w:szCs w:val="21"/>
        </w:rPr>
        <w:t> </w:t>
      </w:r>
      <w:r w:rsidRPr="00414CE4">
        <w:rPr>
          <w:rFonts w:ascii="Consolas" w:eastAsia="Times New Roman" w:hAnsi="Consolas" w:cs="Times New Roman"/>
          <w:color w:val="C3A6FF"/>
          <w:sz w:val="21"/>
          <w:szCs w:val="21"/>
        </w:rPr>
        <w:t>0</w:t>
      </w:r>
      <w:r w:rsidRPr="00414CE4">
        <w:rPr>
          <w:rFonts w:ascii="Consolas" w:eastAsia="Times New Roman" w:hAnsi="Consolas" w:cs="Times New Roman"/>
          <w:color w:val="BAE67E"/>
          <w:sz w:val="21"/>
          <w:szCs w:val="21"/>
        </w:rPr>
        <w:t> ))</w:t>
      </w:r>
    </w:p>
    <w:p w14:paraId="45E98395"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color w:val="A2AABC"/>
          <w:sz w:val="21"/>
          <w:szCs w:val="21"/>
        </w:rPr>
        <w:t>    </w:t>
      </w:r>
      <w:proofErr w:type="spellStart"/>
      <w:r w:rsidRPr="00414CE4">
        <w:rPr>
          <w:rFonts w:ascii="Consolas" w:eastAsia="Times New Roman" w:hAnsi="Consolas" w:cs="Times New Roman"/>
          <w:color w:val="FFAE57"/>
          <w:sz w:val="21"/>
          <w:szCs w:val="21"/>
        </w:rPr>
        <w:t>then</w:t>
      </w:r>
      <w:proofErr w:type="spellEnd"/>
    </w:p>
    <w:p w14:paraId="2A69C9C4"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color w:val="A2AABC"/>
          <w:sz w:val="21"/>
          <w:szCs w:val="21"/>
        </w:rPr>
        <w:t>        </w:t>
      </w:r>
      <w:r w:rsidRPr="00414CE4">
        <w:rPr>
          <w:rFonts w:ascii="Consolas" w:eastAsia="Times New Roman" w:hAnsi="Consolas" w:cs="Times New Roman"/>
          <w:color w:val="FFD580"/>
          <w:sz w:val="21"/>
          <w:szCs w:val="21"/>
        </w:rPr>
        <w:t>echo</w:t>
      </w:r>
      <w:r w:rsidRPr="00414CE4">
        <w:rPr>
          <w:rFonts w:ascii="Consolas" w:eastAsia="Times New Roman" w:hAnsi="Consolas" w:cs="Times New Roman"/>
          <w:color w:val="A2AABC"/>
          <w:sz w:val="21"/>
          <w:szCs w:val="21"/>
        </w:rPr>
        <w:t> $</w:t>
      </w:r>
      <w:proofErr w:type="spellStart"/>
      <w:r w:rsidRPr="00414CE4">
        <w:rPr>
          <w:rFonts w:ascii="Consolas" w:eastAsia="Times New Roman" w:hAnsi="Consolas" w:cs="Times New Roman"/>
          <w:color w:val="A2AABC"/>
          <w:sz w:val="21"/>
          <w:szCs w:val="21"/>
        </w:rPr>
        <w:t>max</w:t>
      </w:r>
      <w:proofErr w:type="spellEnd"/>
    </w:p>
    <w:p w14:paraId="376E277D"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color w:val="A2AABC"/>
          <w:sz w:val="21"/>
          <w:szCs w:val="21"/>
        </w:rPr>
        <w:t>        </w:t>
      </w:r>
      <w:proofErr w:type="spellStart"/>
      <w:r w:rsidRPr="00414CE4">
        <w:rPr>
          <w:rFonts w:ascii="Consolas" w:eastAsia="Times New Roman" w:hAnsi="Consolas" w:cs="Times New Roman"/>
          <w:color w:val="FFD580"/>
          <w:sz w:val="21"/>
          <w:szCs w:val="21"/>
        </w:rPr>
        <w:t>unset</w:t>
      </w:r>
      <w:proofErr w:type="spellEnd"/>
      <w:r w:rsidRPr="00414CE4">
        <w:rPr>
          <w:rFonts w:ascii="Consolas" w:eastAsia="Times New Roman" w:hAnsi="Consolas" w:cs="Times New Roman"/>
          <w:color w:val="A2AABC"/>
          <w:sz w:val="21"/>
          <w:szCs w:val="21"/>
        </w:rPr>
        <w:t> </w:t>
      </w:r>
      <w:proofErr w:type="spellStart"/>
      <w:r w:rsidRPr="00414CE4">
        <w:rPr>
          <w:rFonts w:ascii="Consolas" w:eastAsia="Times New Roman" w:hAnsi="Consolas" w:cs="Times New Roman"/>
          <w:color w:val="A2AABC"/>
          <w:sz w:val="21"/>
          <w:szCs w:val="21"/>
        </w:rPr>
        <w:t>counter</w:t>
      </w:r>
      <w:proofErr w:type="spellEnd"/>
    </w:p>
    <w:p w14:paraId="17EDC499"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color w:val="A2AABC"/>
          <w:sz w:val="21"/>
          <w:szCs w:val="21"/>
        </w:rPr>
        <w:t>    </w:t>
      </w:r>
      <w:r w:rsidRPr="00414CE4">
        <w:rPr>
          <w:rFonts w:ascii="Consolas" w:eastAsia="Times New Roman" w:hAnsi="Consolas" w:cs="Times New Roman"/>
          <w:color w:val="FFAE57"/>
          <w:sz w:val="21"/>
          <w:szCs w:val="21"/>
        </w:rPr>
        <w:t>else</w:t>
      </w:r>
    </w:p>
    <w:p w14:paraId="179BE16C"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color w:val="A2AABC"/>
          <w:sz w:val="21"/>
          <w:szCs w:val="21"/>
        </w:rPr>
        <w:t>        </w:t>
      </w:r>
      <w:r w:rsidRPr="00414CE4">
        <w:rPr>
          <w:rFonts w:ascii="Consolas" w:eastAsia="Times New Roman" w:hAnsi="Consolas" w:cs="Times New Roman"/>
          <w:color w:val="FFD580"/>
          <w:sz w:val="21"/>
          <w:szCs w:val="21"/>
        </w:rPr>
        <w:t>cd</w:t>
      </w:r>
      <w:proofErr w:type="gramStart"/>
      <w:r w:rsidRPr="00414CE4">
        <w:rPr>
          <w:rFonts w:ascii="Consolas" w:eastAsia="Times New Roman" w:hAnsi="Consolas" w:cs="Times New Roman"/>
          <w:color w:val="A2AABC"/>
          <w:sz w:val="21"/>
          <w:szCs w:val="21"/>
        </w:rPr>
        <w:t> ..</w:t>
      </w:r>
      <w:proofErr w:type="gramEnd"/>
    </w:p>
    <w:p w14:paraId="5223BCC8" w14:textId="77777777" w:rsidR="00414CE4" w:rsidRPr="00414CE4" w:rsidRDefault="00414CE4" w:rsidP="00414CE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color w:val="A2AABC"/>
          <w:sz w:val="21"/>
          <w:szCs w:val="21"/>
        </w:rPr>
        <w:t>    </w:t>
      </w:r>
      <w:r w:rsidRPr="00414CE4">
        <w:rPr>
          <w:rFonts w:ascii="Consolas" w:eastAsia="Times New Roman" w:hAnsi="Consolas" w:cs="Times New Roman"/>
          <w:color w:val="FFAE57"/>
          <w:sz w:val="21"/>
          <w:szCs w:val="21"/>
        </w:rPr>
        <w:t>fi</w:t>
      </w:r>
    </w:p>
    <w:p w14:paraId="7A38CE59" w14:textId="6AF81C0D" w:rsidR="00414CE4" w:rsidRPr="00C730D0" w:rsidRDefault="00414CE4" w:rsidP="00C730D0">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14CE4">
        <w:rPr>
          <w:rFonts w:ascii="Consolas" w:eastAsia="Times New Roman" w:hAnsi="Consolas" w:cs="Times New Roman"/>
          <w:color w:val="A2AABC"/>
          <w:sz w:val="21"/>
          <w:szCs w:val="21"/>
        </w:rPr>
        <w:t>}</w:t>
      </w:r>
    </w:p>
    <w:p w14:paraId="685A7F50" w14:textId="77777777" w:rsidR="00681573" w:rsidRPr="00414CE4" w:rsidRDefault="00414CE4" w:rsidP="00681573">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414CE4">
        <w:rPr>
          <w:rFonts w:ascii="Consolas" w:eastAsia="Times New Roman" w:hAnsi="Consolas" w:cs="Times New Roman"/>
          <w:color w:val="A2AABC"/>
          <w:sz w:val="21"/>
          <w:szCs w:val="21"/>
        </w:rPr>
        <w:t>dir_depth</w:t>
      </w:r>
      <w:proofErr w:type="spellEnd"/>
      <w:r w:rsidRPr="00414CE4">
        <w:rPr>
          <w:rFonts w:ascii="Consolas" w:eastAsia="Times New Roman" w:hAnsi="Consolas" w:cs="Times New Roman"/>
          <w:color w:val="A2AABC"/>
          <w:sz w:val="21"/>
          <w:szCs w:val="21"/>
        </w:rPr>
        <w:t> $</w:t>
      </w:r>
      <w:r w:rsidR="00C730D0">
        <w:rPr>
          <w:rFonts w:ascii="Consolas" w:eastAsia="Times New Roman" w:hAnsi="Consolas" w:cs="Times New Roman"/>
          <w:color w:val="A2AABC"/>
          <w:sz w:val="21"/>
          <w:szCs w:val="21"/>
        </w:rPr>
        <w:t>1</w:t>
      </w:r>
    </w:p>
    <w:p w14:paraId="72325774" w14:textId="72D31EFD" w:rsidR="00414CE4" w:rsidRPr="00C730D0" w:rsidRDefault="00414CE4" w:rsidP="00C730D0">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
    <w:p w14:paraId="1386301B" w14:textId="77777777" w:rsidR="00C431AF" w:rsidRPr="00D308CB" w:rsidRDefault="00C431AF" w:rsidP="00C431AF"/>
    <w:p w14:paraId="1DF038BA" w14:textId="77777777" w:rsidR="00C431AF" w:rsidRDefault="00C431AF" w:rsidP="00C431AF">
      <w:pPr>
        <w:pStyle w:val="Ttulo2"/>
        <w:numPr>
          <w:ilvl w:val="0"/>
          <w:numId w:val="11"/>
        </w:numPr>
        <w:rPr>
          <w:b w:val="0"/>
          <w:sz w:val="22"/>
          <w:szCs w:val="22"/>
        </w:rPr>
      </w:pPr>
      <w:bookmarkStart w:id="13" w:name="_Toc83762645"/>
      <w:r w:rsidRPr="005A2683">
        <w:t>Comprobación de funcionamiento</w:t>
      </w:r>
      <w:bookmarkEnd w:id="13"/>
    </w:p>
    <w:p w14:paraId="33494A80" w14:textId="66E7BD8C" w:rsidR="00C431AF" w:rsidRDefault="00C730D0" w:rsidP="004E1B8A">
      <w:pPr>
        <w:jc w:val="both"/>
      </w:pPr>
      <w:r>
        <w:t xml:space="preserve">Para comprobar el funcionamiento del script, se ha pasado por parámetro </w:t>
      </w:r>
      <w:r w:rsidR="004E1B8A" w:rsidRPr="004E1B8A">
        <w:rPr>
          <w:b/>
          <w:bCs/>
          <w:i/>
          <w:iCs/>
        </w:rPr>
        <w:t xml:space="preserve">/home/ </w:t>
      </w:r>
      <w:r w:rsidR="004E1B8A">
        <w:t xml:space="preserve">y ha mostrado </w:t>
      </w:r>
      <w:r w:rsidR="004E1B8A" w:rsidRPr="004E1B8A">
        <w:t>7</w:t>
      </w:r>
      <w:r w:rsidR="004E1B8A">
        <w:t xml:space="preserve"> de profundidad. Después, se ha ido mirando el recorrido que ha hecho el script usando </w:t>
      </w:r>
      <w:proofErr w:type="spellStart"/>
      <w:r w:rsidR="004E1B8A" w:rsidRPr="004E1B8A">
        <w:rPr>
          <w:b/>
          <w:bCs/>
          <w:i/>
          <w:iCs/>
        </w:rPr>
        <w:t>ls</w:t>
      </w:r>
      <w:proofErr w:type="spellEnd"/>
      <w:r w:rsidR="004E1B8A">
        <w:t xml:space="preserve">, para contar que efectivamente, la profundidad máxima de </w:t>
      </w:r>
      <w:r w:rsidR="004E1B8A" w:rsidRPr="004E1B8A">
        <w:rPr>
          <w:b/>
          <w:bCs/>
          <w:i/>
          <w:iCs/>
        </w:rPr>
        <w:t xml:space="preserve">/home/ </w:t>
      </w:r>
      <w:r w:rsidR="004E1B8A">
        <w:t>es 7.</w:t>
      </w:r>
    </w:p>
    <w:p w14:paraId="635F9C7E" w14:textId="77777777" w:rsidR="004E1B8A" w:rsidRDefault="004E1B8A" w:rsidP="004E1B8A">
      <w:pPr>
        <w:jc w:val="both"/>
      </w:pPr>
    </w:p>
    <w:p w14:paraId="7D5210BA" w14:textId="11927339" w:rsidR="00DE3EDD" w:rsidRDefault="004E1B8A" w:rsidP="004E1B8A">
      <w:pPr>
        <w:jc w:val="center"/>
        <w:rPr>
          <w:u w:val="single"/>
        </w:rPr>
      </w:pPr>
      <w:r w:rsidRPr="004E1B8A">
        <w:rPr>
          <w:u w:val="single"/>
        </w:rPr>
        <w:drawing>
          <wp:inline distT="0" distB="0" distL="0" distR="0" wp14:anchorId="7BB08F19" wp14:editId="4D5592A6">
            <wp:extent cx="4001159" cy="242165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4518" cy="2429738"/>
                    </a:xfrm>
                    <a:prstGeom prst="rect">
                      <a:avLst/>
                    </a:prstGeom>
                  </pic:spPr>
                </pic:pic>
              </a:graphicData>
            </a:graphic>
          </wp:inline>
        </w:drawing>
      </w:r>
    </w:p>
    <w:p w14:paraId="01A0D184" w14:textId="3A465970" w:rsidR="004E1B8A" w:rsidRDefault="00DE3EDD" w:rsidP="00DE3EDD">
      <w:pPr>
        <w:rPr>
          <w:u w:val="single"/>
        </w:rPr>
      </w:pPr>
      <w:r>
        <w:rPr>
          <w:u w:val="single"/>
        </w:rPr>
        <w:br w:type="page"/>
      </w:r>
    </w:p>
    <w:p w14:paraId="02973E36" w14:textId="6B70B8CF" w:rsidR="004E1B8A" w:rsidRPr="005A2683" w:rsidRDefault="004E1B8A" w:rsidP="004E1B8A">
      <w:pPr>
        <w:pStyle w:val="Ttulo1"/>
      </w:pPr>
      <w:bookmarkStart w:id="14" w:name="_Toc83762646"/>
      <w:r>
        <w:lastRenderedPageBreak/>
        <w:t>4</w:t>
      </w:r>
      <w:r w:rsidRPr="005A2683">
        <w:t xml:space="preserve">. Ejercicio </w:t>
      </w:r>
      <w:r>
        <w:t>4</w:t>
      </w:r>
      <w:bookmarkEnd w:id="14"/>
    </w:p>
    <w:p w14:paraId="2726EE28" w14:textId="3E929633" w:rsidR="004E1B8A" w:rsidRDefault="004E1B8A" w:rsidP="004E1B8A">
      <w:pPr>
        <w:pStyle w:val="Ttulo2"/>
        <w:numPr>
          <w:ilvl w:val="0"/>
          <w:numId w:val="11"/>
        </w:numPr>
      </w:pPr>
      <w:bookmarkStart w:id="15" w:name="_Toc83762647"/>
      <w:r w:rsidRPr="005A2683">
        <w:t>Análisis del problema</w:t>
      </w:r>
      <w:bookmarkEnd w:id="15"/>
    </w:p>
    <w:p w14:paraId="64CC1396" w14:textId="54433746" w:rsidR="00681573" w:rsidRPr="00681573" w:rsidRDefault="00681573" w:rsidP="00681573">
      <w:pPr>
        <w:jc w:val="both"/>
      </w:pPr>
      <w:r>
        <w:t xml:space="preserve">Se pide un script que devuelva </w:t>
      </w:r>
      <w:r w:rsidRPr="00DE3EDD">
        <w:rPr>
          <w:b/>
          <w:bCs/>
          <w:i/>
          <w:iCs/>
        </w:rPr>
        <w:t>SI</w:t>
      </w:r>
      <w:r>
        <w:t xml:space="preserve"> o </w:t>
      </w:r>
      <w:r w:rsidR="00DE3EDD" w:rsidRPr="00DE3EDD">
        <w:rPr>
          <w:b/>
          <w:bCs/>
          <w:i/>
          <w:iCs/>
        </w:rPr>
        <w:t>NO</w:t>
      </w:r>
      <w:r>
        <w:t xml:space="preserve"> si el parámetro pasado coincide con algún usuario conectado. Para ello, se debe primero saber qué usuarios están conectados en el sistema. Este listado línea a línea se almacena en </w:t>
      </w:r>
      <w:r w:rsidRPr="00DE3EDD">
        <w:rPr>
          <w:b/>
          <w:bCs/>
          <w:i/>
          <w:iCs/>
        </w:rPr>
        <w:t>/</w:t>
      </w:r>
      <w:proofErr w:type="spellStart"/>
      <w:r w:rsidRPr="00DE3EDD">
        <w:rPr>
          <w:b/>
          <w:bCs/>
          <w:i/>
          <w:iCs/>
        </w:rPr>
        <w:t>etc</w:t>
      </w:r>
      <w:proofErr w:type="spellEnd"/>
      <w:r w:rsidRPr="00DE3EDD">
        <w:rPr>
          <w:b/>
          <w:bCs/>
          <w:i/>
          <w:iCs/>
        </w:rPr>
        <w:t>/</w:t>
      </w:r>
      <w:proofErr w:type="spellStart"/>
      <w:r w:rsidRPr="00DE3EDD">
        <w:rPr>
          <w:b/>
          <w:bCs/>
          <w:i/>
          <w:iCs/>
        </w:rPr>
        <w:t>passwd</w:t>
      </w:r>
      <w:proofErr w:type="spellEnd"/>
      <w:r>
        <w:t xml:space="preserve">, junto a mucha otra información para cada usuario. Para coger solamente la primera parte de la línea (correspondiente al nombre de usuario) se puede usar el comando </w:t>
      </w:r>
      <w:r w:rsidRPr="00DE3EDD">
        <w:rPr>
          <w:b/>
          <w:bCs/>
          <w:i/>
          <w:iCs/>
        </w:rPr>
        <w:t>cut</w:t>
      </w:r>
      <w:r>
        <w:t xml:space="preserve">, diciéndole que use el tabulador como separador con </w:t>
      </w:r>
      <w:r w:rsidRPr="00DE3EDD">
        <w:rPr>
          <w:b/>
          <w:bCs/>
          <w:i/>
          <w:iCs/>
        </w:rPr>
        <w:t>-d</w:t>
      </w:r>
      <w:r>
        <w:t xml:space="preserve"> y que mire en el rango de 1 (el primero elemento) con </w:t>
      </w:r>
      <w:r w:rsidRPr="00DE3EDD">
        <w:rPr>
          <w:b/>
          <w:bCs/>
          <w:i/>
          <w:iCs/>
        </w:rPr>
        <w:t>-f 1</w:t>
      </w:r>
      <w:r>
        <w:t xml:space="preserve"> al directorio donde queremos leer, </w:t>
      </w:r>
      <w:r w:rsidR="00DE3EDD" w:rsidRPr="00DE3EDD">
        <w:rPr>
          <w:b/>
          <w:bCs/>
          <w:i/>
          <w:iCs/>
        </w:rPr>
        <w:t>/</w:t>
      </w:r>
      <w:proofErr w:type="spellStart"/>
      <w:r w:rsidR="00DE3EDD" w:rsidRPr="00DE3EDD">
        <w:rPr>
          <w:b/>
          <w:bCs/>
          <w:i/>
          <w:iCs/>
        </w:rPr>
        <w:t>etc</w:t>
      </w:r>
      <w:proofErr w:type="spellEnd"/>
      <w:r w:rsidR="00DE3EDD" w:rsidRPr="00DE3EDD">
        <w:rPr>
          <w:b/>
          <w:bCs/>
          <w:i/>
          <w:iCs/>
        </w:rPr>
        <w:t>/</w:t>
      </w:r>
      <w:proofErr w:type="spellStart"/>
      <w:r w:rsidR="00DE3EDD" w:rsidRPr="00DE3EDD">
        <w:rPr>
          <w:b/>
          <w:bCs/>
          <w:i/>
          <w:iCs/>
        </w:rPr>
        <w:t>passwd</w:t>
      </w:r>
      <w:proofErr w:type="spellEnd"/>
      <w:r w:rsidR="00DE3EDD">
        <w:t xml:space="preserve">. Finalmente, se comparará el parámetro dado con cada uno de los nombres resultantes, y cuando se encuentre, cambiaremos la booleana que controla si debe mostrar </w:t>
      </w:r>
      <w:r w:rsidR="00DE3EDD" w:rsidRPr="00DE3EDD">
        <w:rPr>
          <w:b/>
          <w:bCs/>
          <w:i/>
          <w:iCs/>
        </w:rPr>
        <w:t>SI</w:t>
      </w:r>
      <w:r w:rsidR="00DE3EDD">
        <w:t xml:space="preserve"> o </w:t>
      </w:r>
      <w:r w:rsidR="00DE3EDD" w:rsidRPr="00DE3EDD">
        <w:rPr>
          <w:b/>
          <w:bCs/>
          <w:i/>
          <w:iCs/>
        </w:rPr>
        <w:t>NO</w:t>
      </w:r>
      <w:r w:rsidR="00DE3EDD">
        <w:t xml:space="preserve">. </w:t>
      </w:r>
    </w:p>
    <w:p w14:paraId="021CB695" w14:textId="4DC9FA16" w:rsidR="004E1B8A" w:rsidRDefault="004E1B8A" w:rsidP="004E1B8A">
      <w:pPr>
        <w:pStyle w:val="Ttulo2"/>
        <w:numPr>
          <w:ilvl w:val="0"/>
          <w:numId w:val="11"/>
        </w:numPr>
      </w:pPr>
      <w:bookmarkStart w:id="16" w:name="_Toc83762648"/>
      <w:r w:rsidRPr="005A2683">
        <w:t>Codificación del script</w:t>
      </w:r>
      <w:bookmarkEnd w:id="16"/>
    </w:p>
    <w:p w14:paraId="1CB07615" w14:textId="77777777" w:rsidR="004E1B8A" w:rsidRPr="004E1B8A" w:rsidRDefault="004E1B8A" w:rsidP="004E1B8A">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E1B8A">
        <w:rPr>
          <w:rFonts w:ascii="Consolas" w:eastAsia="Times New Roman" w:hAnsi="Consolas" w:cs="Times New Roman"/>
          <w:i/>
          <w:iCs/>
          <w:color w:val="8695B7"/>
          <w:sz w:val="21"/>
          <w:szCs w:val="21"/>
        </w:rPr>
        <w:t>#!/bin/bash</w:t>
      </w:r>
    </w:p>
    <w:p w14:paraId="38AED1A2" w14:textId="77777777" w:rsidR="004E1B8A" w:rsidRPr="004E1B8A" w:rsidRDefault="004E1B8A" w:rsidP="004E1B8A">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4E1B8A">
        <w:rPr>
          <w:rFonts w:ascii="Consolas" w:eastAsia="Times New Roman" w:hAnsi="Consolas" w:cs="Times New Roman"/>
          <w:color w:val="A2AABC"/>
          <w:sz w:val="21"/>
          <w:szCs w:val="21"/>
        </w:rPr>
        <w:t>founded_user</w:t>
      </w:r>
      <w:proofErr w:type="spellEnd"/>
      <w:r w:rsidRPr="004E1B8A">
        <w:rPr>
          <w:rFonts w:ascii="Consolas" w:eastAsia="Times New Roman" w:hAnsi="Consolas" w:cs="Times New Roman"/>
          <w:color w:val="A2AABC"/>
          <w:sz w:val="21"/>
          <w:szCs w:val="21"/>
        </w:rPr>
        <w:t>=false</w:t>
      </w:r>
    </w:p>
    <w:p w14:paraId="25ACF634" w14:textId="77777777" w:rsidR="004E1B8A" w:rsidRPr="004E1B8A" w:rsidRDefault="004E1B8A" w:rsidP="004E1B8A">
      <w:pPr>
        <w:pStyle w:val="Prrafodelista"/>
        <w:numPr>
          <w:ilvl w:val="0"/>
          <w:numId w:val="11"/>
        </w:numPr>
        <w:shd w:val="clear" w:color="auto" w:fill="313131"/>
        <w:spacing w:line="285" w:lineRule="atLeast"/>
        <w:rPr>
          <w:rFonts w:ascii="Consolas" w:eastAsia="Times New Roman" w:hAnsi="Consolas" w:cs="Times New Roman"/>
          <w:color w:val="EEFFFF"/>
          <w:sz w:val="21"/>
          <w:szCs w:val="21"/>
          <w:lang w:val="en-GB"/>
        </w:rPr>
      </w:pPr>
      <w:r w:rsidRPr="004E1B8A">
        <w:rPr>
          <w:rFonts w:ascii="Consolas" w:eastAsia="Times New Roman" w:hAnsi="Consolas" w:cs="Times New Roman"/>
          <w:color w:val="FFAE57"/>
          <w:sz w:val="21"/>
          <w:szCs w:val="21"/>
          <w:lang w:val="en-GB"/>
        </w:rPr>
        <w:t>for</w:t>
      </w:r>
      <w:r w:rsidRPr="004E1B8A">
        <w:rPr>
          <w:rFonts w:ascii="Consolas" w:eastAsia="Times New Roman" w:hAnsi="Consolas" w:cs="Times New Roman"/>
          <w:color w:val="A2AABC"/>
          <w:sz w:val="21"/>
          <w:szCs w:val="21"/>
          <w:lang w:val="en-GB"/>
        </w:rPr>
        <w:t> name </w:t>
      </w:r>
      <w:r w:rsidRPr="004E1B8A">
        <w:rPr>
          <w:rFonts w:ascii="Consolas" w:eastAsia="Times New Roman" w:hAnsi="Consolas" w:cs="Times New Roman"/>
          <w:color w:val="FFAE57"/>
          <w:sz w:val="21"/>
          <w:szCs w:val="21"/>
          <w:lang w:val="en-GB"/>
        </w:rPr>
        <w:t>in</w:t>
      </w:r>
      <w:r w:rsidRPr="004E1B8A">
        <w:rPr>
          <w:rFonts w:ascii="Consolas" w:eastAsia="Times New Roman" w:hAnsi="Consolas" w:cs="Times New Roman"/>
          <w:color w:val="A2AABC"/>
          <w:sz w:val="21"/>
          <w:szCs w:val="21"/>
          <w:lang w:val="en-GB"/>
        </w:rPr>
        <w:t> </w:t>
      </w:r>
      <w:r w:rsidRPr="004E1B8A">
        <w:rPr>
          <w:rFonts w:ascii="Consolas" w:eastAsia="Times New Roman" w:hAnsi="Consolas" w:cs="Times New Roman"/>
          <w:color w:val="BAE67E"/>
          <w:sz w:val="21"/>
          <w:szCs w:val="21"/>
          <w:lang w:val="en-GB"/>
        </w:rPr>
        <w:t>$(cut -d: -f 1 /etc/passwd)</w:t>
      </w:r>
      <w:r w:rsidRPr="004E1B8A">
        <w:rPr>
          <w:rFonts w:ascii="Consolas" w:eastAsia="Times New Roman" w:hAnsi="Consolas" w:cs="Times New Roman"/>
          <w:color w:val="FFAE57"/>
          <w:sz w:val="21"/>
          <w:szCs w:val="21"/>
          <w:lang w:val="en-GB"/>
        </w:rPr>
        <w:t>;</w:t>
      </w:r>
      <w:r w:rsidRPr="004E1B8A">
        <w:rPr>
          <w:rFonts w:ascii="Consolas" w:eastAsia="Times New Roman" w:hAnsi="Consolas" w:cs="Times New Roman"/>
          <w:color w:val="A2AABC"/>
          <w:sz w:val="21"/>
          <w:szCs w:val="21"/>
          <w:lang w:val="en-GB"/>
        </w:rPr>
        <w:t> </w:t>
      </w:r>
      <w:r w:rsidRPr="004E1B8A">
        <w:rPr>
          <w:rFonts w:ascii="Consolas" w:eastAsia="Times New Roman" w:hAnsi="Consolas" w:cs="Times New Roman"/>
          <w:color w:val="FFAE57"/>
          <w:sz w:val="21"/>
          <w:szCs w:val="21"/>
          <w:lang w:val="en-GB"/>
        </w:rPr>
        <w:t>do</w:t>
      </w:r>
    </w:p>
    <w:p w14:paraId="776DE97A" w14:textId="77777777" w:rsidR="004E1B8A" w:rsidRPr="004E1B8A" w:rsidRDefault="004E1B8A" w:rsidP="004E1B8A">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E1B8A">
        <w:rPr>
          <w:rFonts w:ascii="Consolas" w:eastAsia="Times New Roman" w:hAnsi="Consolas" w:cs="Times New Roman"/>
          <w:color w:val="FFAE57"/>
          <w:sz w:val="21"/>
          <w:szCs w:val="21"/>
        </w:rPr>
        <w:t>if</w:t>
      </w:r>
      <w:r w:rsidRPr="004E1B8A">
        <w:rPr>
          <w:rFonts w:ascii="Consolas" w:eastAsia="Times New Roman" w:hAnsi="Consolas" w:cs="Times New Roman"/>
          <w:color w:val="A2AABC"/>
          <w:sz w:val="21"/>
          <w:szCs w:val="21"/>
        </w:rPr>
        <w:t> [[ $</w:t>
      </w:r>
      <w:proofErr w:type="spellStart"/>
      <w:r w:rsidRPr="004E1B8A">
        <w:rPr>
          <w:rFonts w:ascii="Consolas" w:eastAsia="Times New Roman" w:hAnsi="Consolas" w:cs="Times New Roman"/>
          <w:color w:val="A2AABC"/>
          <w:sz w:val="21"/>
          <w:szCs w:val="21"/>
        </w:rPr>
        <w:t>name</w:t>
      </w:r>
      <w:proofErr w:type="spellEnd"/>
      <w:r w:rsidRPr="004E1B8A">
        <w:rPr>
          <w:rFonts w:ascii="Consolas" w:eastAsia="Times New Roman" w:hAnsi="Consolas" w:cs="Times New Roman"/>
          <w:color w:val="A2AABC"/>
          <w:sz w:val="21"/>
          <w:szCs w:val="21"/>
        </w:rPr>
        <w:t> </w:t>
      </w:r>
      <w:r w:rsidRPr="004E1B8A">
        <w:rPr>
          <w:rFonts w:ascii="Consolas" w:eastAsia="Times New Roman" w:hAnsi="Consolas" w:cs="Times New Roman"/>
          <w:color w:val="FFAE57"/>
          <w:sz w:val="21"/>
          <w:szCs w:val="21"/>
        </w:rPr>
        <w:t>==</w:t>
      </w:r>
      <w:r w:rsidRPr="004E1B8A">
        <w:rPr>
          <w:rFonts w:ascii="Consolas" w:eastAsia="Times New Roman" w:hAnsi="Consolas" w:cs="Times New Roman"/>
          <w:color w:val="A2AABC"/>
          <w:sz w:val="21"/>
          <w:szCs w:val="21"/>
        </w:rPr>
        <w:t> $1 ]]</w:t>
      </w:r>
      <w:r w:rsidRPr="004E1B8A">
        <w:rPr>
          <w:rFonts w:ascii="Consolas" w:eastAsia="Times New Roman" w:hAnsi="Consolas" w:cs="Times New Roman"/>
          <w:color w:val="FFAE57"/>
          <w:sz w:val="21"/>
          <w:szCs w:val="21"/>
        </w:rPr>
        <w:t>;</w:t>
      </w:r>
      <w:r w:rsidRPr="004E1B8A">
        <w:rPr>
          <w:rFonts w:ascii="Consolas" w:eastAsia="Times New Roman" w:hAnsi="Consolas" w:cs="Times New Roman"/>
          <w:color w:val="A2AABC"/>
          <w:sz w:val="21"/>
          <w:szCs w:val="21"/>
        </w:rPr>
        <w:t> </w:t>
      </w:r>
      <w:proofErr w:type="spellStart"/>
      <w:r w:rsidRPr="004E1B8A">
        <w:rPr>
          <w:rFonts w:ascii="Consolas" w:eastAsia="Times New Roman" w:hAnsi="Consolas" w:cs="Times New Roman"/>
          <w:color w:val="FFAE57"/>
          <w:sz w:val="21"/>
          <w:szCs w:val="21"/>
        </w:rPr>
        <w:t>then</w:t>
      </w:r>
      <w:proofErr w:type="spellEnd"/>
    </w:p>
    <w:p w14:paraId="4EA2DD30" w14:textId="77777777" w:rsidR="004E1B8A" w:rsidRPr="004E1B8A" w:rsidRDefault="004E1B8A" w:rsidP="004E1B8A">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E1B8A">
        <w:rPr>
          <w:rFonts w:ascii="Consolas" w:eastAsia="Times New Roman" w:hAnsi="Consolas" w:cs="Times New Roman"/>
          <w:color w:val="A2AABC"/>
          <w:sz w:val="21"/>
          <w:szCs w:val="21"/>
        </w:rPr>
        <w:t>        </w:t>
      </w:r>
      <w:proofErr w:type="spellStart"/>
      <w:r w:rsidRPr="004E1B8A">
        <w:rPr>
          <w:rFonts w:ascii="Consolas" w:eastAsia="Times New Roman" w:hAnsi="Consolas" w:cs="Times New Roman"/>
          <w:color w:val="A2AABC"/>
          <w:sz w:val="21"/>
          <w:szCs w:val="21"/>
        </w:rPr>
        <w:t>founded_user</w:t>
      </w:r>
      <w:proofErr w:type="spellEnd"/>
      <w:r w:rsidRPr="004E1B8A">
        <w:rPr>
          <w:rFonts w:ascii="Consolas" w:eastAsia="Times New Roman" w:hAnsi="Consolas" w:cs="Times New Roman"/>
          <w:color w:val="A2AABC"/>
          <w:sz w:val="21"/>
          <w:szCs w:val="21"/>
        </w:rPr>
        <w:t>=true </w:t>
      </w:r>
    </w:p>
    <w:p w14:paraId="590C5B9E" w14:textId="77777777" w:rsidR="004E1B8A" w:rsidRPr="004E1B8A" w:rsidRDefault="004E1B8A" w:rsidP="004E1B8A">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E1B8A">
        <w:rPr>
          <w:rFonts w:ascii="Consolas" w:eastAsia="Times New Roman" w:hAnsi="Consolas" w:cs="Times New Roman"/>
          <w:color w:val="A2AABC"/>
          <w:sz w:val="21"/>
          <w:szCs w:val="21"/>
        </w:rPr>
        <w:t>    </w:t>
      </w:r>
      <w:r w:rsidRPr="004E1B8A">
        <w:rPr>
          <w:rFonts w:ascii="Consolas" w:eastAsia="Times New Roman" w:hAnsi="Consolas" w:cs="Times New Roman"/>
          <w:color w:val="FFAE57"/>
          <w:sz w:val="21"/>
          <w:szCs w:val="21"/>
        </w:rPr>
        <w:t>fi</w:t>
      </w:r>
    </w:p>
    <w:p w14:paraId="4A23ACCA" w14:textId="77777777" w:rsidR="004E1B8A" w:rsidRPr="004E1B8A" w:rsidRDefault="004E1B8A" w:rsidP="004E1B8A">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E1B8A">
        <w:rPr>
          <w:rFonts w:ascii="Consolas" w:eastAsia="Times New Roman" w:hAnsi="Consolas" w:cs="Times New Roman"/>
          <w:color w:val="FFAE57"/>
          <w:sz w:val="21"/>
          <w:szCs w:val="21"/>
        </w:rPr>
        <w:t>done</w:t>
      </w:r>
    </w:p>
    <w:p w14:paraId="55A8ACE7" w14:textId="77777777" w:rsidR="004E1B8A" w:rsidRPr="004E1B8A" w:rsidRDefault="004E1B8A" w:rsidP="004E1B8A">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
    <w:p w14:paraId="42FE0CDC" w14:textId="77777777" w:rsidR="004E1B8A" w:rsidRPr="004E1B8A" w:rsidRDefault="004E1B8A" w:rsidP="004E1B8A">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E1B8A">
        <w:rPr>
          <w:rFonts w:ascii="Consolas" w:eastAsia="Times New Roman" w:hAnsi="Consolas" w:cs="Times New Roman"/>
          <w:color w:val="FFAE57"/>
          <w:sz w:val="21"/>
          <w:szCs w:val="21"/>
        </w:rPr>
        <w:t>if</w:t>
      </w:r>
      <w:r w:rsidRPr="004E1B8A">
        <w:rPr>
          <w:rFonts w:ascii="Consolas" w:eastAsia="Times New Roman" w:hAnsi="Consolas" w:cs="Times New Roman"/>
          <w:color w:val="A2AABC"/>
          <w:sz w:val="21"/>
          <w:szCs w:val="21"/>
        </w:rPr>
        <w:t> [[ $</w:t>
      </w:r>
      <w:proofErr w:type="spellStart"/>
      <w:r w:rsidRPr="004E1B8A">
        <w:rPr>
          <w:rFonts w:ascii="Consolas" w:eastAsia="Times New Roman" w:hAnsi="Consolas" w:cs="Times New Roman"/>
          <w:color w:val="A2AABC"/>
          <w:sz w:val="21"/>
          <w:szCs w:val="21"/>
        </w:rPr>
        <w:t>founded_user</w:t>
      </w:r>
      <w:proofErr w:type="spellEnd"/>
      <w:r w:rsidRPr="004E1B8A">
        <w:rPr>
          <w:rFonts w:ascii="Consolas" w:eastAsia="Times New Roman" w:hAnsi="Consolas" w:cs="Times New Roman"/>
          <w:color w:val="A2AABC"/>
          <w:sz w:val="21"/>
          <w:szCs w:val="21"/>
        </w:rPr>
        <w:t> </w:t>
      </w:r>
      <w:r w:rsidRPr="004E1B8A">
        <w:rPr>
          <w:rFonts w:ascii="Consolas" w:eastAsia="Times New Roman" w:hAnsi="Consolas" w:cs="Times New Roman"/>
          <w:color w:val="FFAE57"/>
          <w:sz w:val="21"/>
          <w:szCs w:val="21"/>
        </w:rPr>
        <w:t>==</w:t>
      </w:r>
      <w:r w:rsidRPr="004E1B8A">
        <w:rPr>
          <w:rFonts w:ascii="Consolas" w:eastAsia="Times New Roman" w:hAnsi="Consolas" w:cs="Times New Roman"/>
          <w:color w:val="A2AABC"/>
          <w:sz w:val="21"/>
          <w:szCs w:val="21"/>
        </w:rPr>
        <w:t> </w:t>
      </w:r>
      <w:r w:rsidRPr="004E1B8A">
        <w:rPr>
          <w:rFonts w:ascii="Consolas" w:eastAsia="Times New Roman" w:hAnsi="Consolas" w:cs="Times New Roman"/>
          <w:color w:val="FFD580"/>
          <w:sz w:val="21"/>
          <w:szCs w:val="21"/>
        </w:rPr>
        <w:t>true</w:t>
      </w:r>
      <w:r w:rsidRPr="004E1B8A">
        <w:rPr>
          <w:rFonts w:ascii="Consolas" w:eastAsia="Times New Roman" w:hAnsi="Consolas" w:cs="Times New Roman"/>
          <w:color w:val="A2AABC"/>
          <w:sz w:val="21"/>
          <w:szCs w:val="21"/>
        </w:rPr>
        <w:t> ]]</w:t>
      </w:r>
      <w:r w:rsidRPr="004E1B8A">
        <w:rPr>
          <w:rFonts w:ascii="Consolas" w:eastAsia="Times New Roman" w:hAnsi="Consolas" w:cs="Times New Roman"/>
          <w:color w:val="FFAE57"/>
          <w:sz w:val="21"/>
          <w:szCs w:val="21"/>
        </w:rPr>
        <w:t>;</w:t>
      </w:r>
      <w:r w:rsidRPr="004E1B8A">
        <w:rPr>
          <w:rFonts w:ascii="Consolas" w:eastAsia="Times New Roman" w:hAnsi="Consolas" w:cs="Times New Roman"/>
          <w:color w:val="A2AABC"/>
          <w:sz w:val="21"/>
          <w:szCs w:val="21"/>
        </w:rPr>
        <w:t> </w:t>
      </w:r>
      <w:proofErr w:type="spellStart"/>
      <w:r w:rsidRPr="004E1B8A">
        <w:rPr>
          <w:rFonts w:ascii="Consolas" w:eastAsia="Times New Roman" w:hAnsi="Consolas" w:cs="Times New Roman"/>
          <w:color w:val="FFAE57"/>
          <w:sz w:val="21"/>
          <w:szCs w:val="21"/>
        </w:rPr>
        <w:t>then</w:t>
      </w:r>
      <w:proofErr w:type="spellEnd"/>
      <w:r w:rsidRPr="004E1B8A">
        <w:rPr>
          <w:rFonts w:ascii="Consolas" w:eastAsia="Times New Roman" w:hAnsi="Consolas" w:cs="Times New Roman"/>
          <w:color w:val="A2AABC"/>
          <w:sz w:val="21"/>
          <w:szCs w:val="21"/>
        </w:rPr>
        <w:t> </w:t>
      </w:r>
    </w:p>
    <w:p w14:paraId="27401FD3" w14:textId="77777777" w:rsidR="004E1B8A" w:rsidRPr="004E1B8A" w:rsidRDefault="004E1B8A" w:rsidP="004E1B8A">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E1B8A">
        <w:rPr>
          <w:rFonts w:ascii="Consolas" w:eastAsia="Times New Roman" w:hAnsi="Consolas" w:cs="Times New Roman"/>
          <w:color w:val="A2AABC"/>
          <w:sz w:val="21"/>
          <w:szCs w:val="21"/>
        </w:rPr>
        <w:t>    </w:t>
      </w:r>
      <w:r w:rsidRPr="004E1B8A">
        <w:rPr>
          <w:rFonts w:ascii="Consolas" w:eastAsia="Times New Roman" w:hAnsi="Consolas" w:cs="Times New Roman"/>
          <w:color w:val="FFD580"/>
          <w:sz w:val="21"/>
          <w:szCs w:val="21"/>
        </w:rPr>
        <w:t>echo</w:t>
      </w:r>
      <w:r w:rsidRPr="004E1B8A">
        <w:rPr>
          <w:rFonts w:ascii="Consolas" w:eastAsia="Times New Roman" w:hAnsi="Consolas" w:cs="Times New Roman"/>
          <w:color w:val="A2AABC"/>
          <w:sz w:val="21"/>
          <w:szCs w:val="21"/>
        </w:rPr>
        <w:t> </w:t>
      </w:r>
      <w:r w:rsidRPr="004E1B8A">
        <w:rPr>
          <w:rFonts w:ascii="Consolas" w:eastAsia="Times New Roman" w:hAnsi="Consolas" w:cs="Times New Roman"/>
          <w:color w:val="BAE67E"/>
          <w:sz w:val="21"/>
          <w:szCs w:val="21"/>
        </w:rPr>
        <w:t>"SI"</w:t>
      </w:r>
    </w:p>
    <w:p w14:paraId="6211BB91" w14:textId="77777777" w:rsidR="004E1B8A" w:rsidRPr="004E1B8A" w:rsidRDefault="004E1B8A" w:rsidP="004E1B8A">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E1B8A">
        <w:rPr>
          <w:rFonts w:ascii="Consolas" w:eastAsia="Times New Roman" w:hAnsi="Consolas" w:cs="Times New Roman"/>
          <w:color w:val="FFAE57"/>
          <w:sz w:val="21"/>
          <w:szCs w:val="21"/>
        </w:rPr>
        <w:t>else</w:t>
      </w:r>
    </w:p>
    <w:p w14:paraId="5D558251" w14:textId="77777777" w:rsidR="004E1B8A" w:rsidRPr="004E1B8A" w:rsidRDefault="004E1B8A" w:rsidP="004E1B8A">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E1B8A">
        <w:rPr>
          <w:rFonts w:ascii="Consolas" w:eastAsia="Times New Roman" w:hAnsi="Consolas" w:cs="Times New Roman"/>
          <w:color w:val="A2AABC"/>
          <w:sz w:val="21"/>
          <w:szCs w:val="21"/>
        </w:rPr>
        <w:t>    </w:t>
      </w:r>
      <w:r w:rsidRPr="004E1B8A">
        <w:rPr>
          <w:rFonts w:ascii="Consolas" w:eastAsia="Times New Roman" w:hAnsi="Consolas" w:cs="Times New Roman"/>
          <w:color w:val="FFD580"/>
          <w:sz w:val="21"/>
          <w:szCs w:val="21"/>
        </w:rPr>
        <w:t>echo</w:t>
      </w:r>
      <w:r w:rsidRPr="004E1B8A">
        <w:rPr>
          <w:rFonts w:ascii="Consolas" w:eastAsia="Times New Roman" w:hAnsi="Consolas" w:cs="Times New Roman"/>
          <w:color w:val="A2AABC"/>
          <w:sz w:val="21"/>
          <w:szCs w:val="21"/>
        </w:rPr>
        <w:t> </w:t>
      </w:r>
      <w:r w:rsidRPr="004E1B8A">
        <w:rPr>
          <w:rFonts w:ascii="Consolas" w:eastAsia="Times New Roman" w:hAnsi="Consolas" w:cs="Times New Roman"/>
          <w:color w:val="BAE67E"/>
          <w:sz w:val="21"/>
          <w:szCs w:val="21"/>
        </w:rPr>
        <w:t>"NO"</w:t>
      </w:r>
    </w:p>
    <w:p w14:paraId="347532B2" w14:textId="77777777" w:rsidR="004E1B8A" w:rsidRPr="004E1B8A" w:rsidRDefault="004E1B8A" w:rsidP="004E1B8A">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4E1B8A">
        <w:rPr>
          <w:rFonts w:ascii="Consolas" w:eastAsia="Times New Roman" w:hAnsi="Consolas" w:cs="Times New Roman"/>
          <w:color w:val="FFAE57"/>
          <w:sz w:val="21"/>
          <w:szCs w:val="21"/>
        </w:rPr>
        <w:t>fi</w:t>
      </w:r>
    </w:p>
    <w:p w14:paraId="0F26A544" w14:textId="77777777" w:rsidR="004E1B8A" w:rsidRPr="004E1B8A" w:rsidRDefault="004E1B8A" w:rsidP="004E1B8A">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
    <w:p w14:paraId="588BFB34" w14:textId="77777777" w:rsidR="004E1B8A" w:rsidRPr="004E1B8A" w:rsidRDefault="004E1B8A" w:rsidP="004E1B8A">
      <w:pPr>
        <w:rPr>
          <w:lang w:val="en-GB"/>
        </w:rPr>
      </w:pPr>
    </w:p>
    <w:p w14:paraId="2E34667B" w14:textId="38662816" w:rsidR="004E1B8A" w:rsidRDefault="004E1B8A" w:rsidP="004E1B8A">
      <w:pPr>
        <w:pStyle w:val="Ttulo2"/>
        <w:numPr>
          <w:ilvl w:val="0"/>
          <w:numId w:val="11"/>
        </w:numPr>
        <w:rPr>
          <w:b w:val="0"/>
          <w:sz w:val="22"/>
          <w:szCs w:val="22"/>
        </w:rPr>
      </w:pPr>
      <w:bookmarkStart w:id="17" w:name="_Toc83762649"/>
      <w:r w:rsidRPr="005A2683">
        <w:t>Comprobación de funcionamiento</w:t>
      </w:r>
      <w:bookmarkEnd w:id="17"/>
    </w:p>
    <w:p w14:paraId="421CA3DE" w14:textId="536AB7C4" w:rsidR="00DE3EDD" w:rsidRDefault="00DE3EDD" w:rsidP="004E1B8A">
      <w:r>
        <w:t xml:space="preserve">Para comprobar que el script funciona correctamente, se ha ido probando a cada funcionalidad que funcione correctamente. Para ello, se ha ido probando con los parámetros del comando cut y buscando dónde se almacenan los usuarios. Una vez funcionando con la booleana de control, se ha probado el script sin usar ningún parámetro y usando inventados, donde en ambos casos retorna </w:t>
      </w:r>
      <w:r w:rsidRPr="00DE3EDD">
        <w:rPr>
          <w:b/>
          <w:bCs/>
          <w:i/>
          <w:iCs/>
        </w:rPr>
        <w:t>NO</w:t>
      </w:r>
      <w:r>
        <w:t xml:space="preserve">. </w:t>
      </w:r>
    </w:p>
    <w:p w14:paraId="4018AC8D" w14:textId="77777777" w:rsidR="00DE3EDD" w:rsidRDefault="00DE3EDD">
      <w:r>
        <w:br w:type="page"/>
      </w:r>
    </w:p>
    <w:p w14:paraId="0DA0689B" w14:textId="4EE279BB" w:rsidR="00DE3EDD" w:rsidRPr="005A2683" w:rsidRDefault="00DE3EDD" w:rsidP="00DE3EDD">
      <w:pPr>
        <w:pStyle w:val="Ttulo1"/>
      </w:pPr>
      <w:bookmarkStart w:id="18" w:name="_Toc83762650"/>
      <w:r>
        <w:lastRenderedPageBreak/>
        <w:t>5</w:t>
      </w:r>
      <w:r w:rsidRPr="005A2683">
        <w:t xml:space="preserve">. Ejercicio </w:t>
      </w:r>
      <w:r>
        <w:t>5</w:t>
      </w:r>
      <w:bookmarkEnd w:id="18"/>
    </w:p>
    <w:p w14:paraId="5DD9AB71" w14:textId="18D5E09F" w:rsidR="00DE3EDD" w:rsidRDefault="00DE3EDD" w:rsidP="00DE3EDD">
      <w:pPr>
        <w:pStyle w:val="Ttulo2"/>
        <w:numPr>
          <w:ilvl w:val="0"/>
          <w:numId w:val="11"/>
        </w:numPr>
      </w:pPr>
      <w:bookmarkStart w:id="19" w:name="_Toc83762651"/>
      <w:r w:rsidRPr="005A2683">
        <w:t>Análisis del problema</w:t>
      </w:r>
      <w:bookmarkEnd w:id="19"/>
    </w:p>
    <w:p w14:paraId="3360D261" w14:textId="77777777" w:rsidR="001914C9" w:rsidRDefault="00AB62E1" w:rsidP="001914C9">
      <w:pPr>
        <w:jc w:val="both"/>
      </w:pPr>
      <w:r>
        <w:t xml:space="preserve">Se pide un menú con cinco casos posibles que se mantendrá ejecutando hasta que el usuario seleccione la opción de salir. Esto indica que se deberá usar un </w:t>
      </w:r>
      <w:proofErr w:type="spellStart"/>
      <w:r w:rsidRPr="001914C9">
        <w:rPr>
          <w:b/>
          <w:bCs/>
          <w:i/>
          <w:iCs/>
        </w:rPr>
        <w:t>switch</w:t>
      </w:r>
      <w:proofErr w:type="spellEnd"/>
      <w:r>
        <w:t xml:space="preserve"> (case en </w:t>
      </w:r>
      <w:proofErr w:type="spellStart"/>
      <w:r>
        <w:t>sh</w:t>
      </w:r>
      <w:proofErr w:type="spellEnd"/>
      <w:r>
        <w:t xml:space="preserve">) para cada caso, dentro de un </w:t>
      </w:r>
      <w:r w:rsidRPr="001914C9">
        <w:rPr>
          <w:b/>
          <w:bCs/>
          <w:i/>
          <w:iCs/>
        </w:rPr>
        <w:t>while</w:t>
      </w:r>
      <w:r>
        <w:t xml:space="preserve"> cuya condición será la condición de salida, </w:t>
      </w:r>
      <w:r w:rsidR="001914C9">
        <w:t xml:space="preserve">llamada cuando el usuario seleccione la opción de salir (5). </w:t>
      </w:r>
    </w:p>
    <w:p w14:paraId="60170056" w14:textId="2473B4CC" w:rsidR="00AB62E1" w:rsidRDefault="001914C9" w:rsidP="001914C9">
      <w:pPr>
        <w:jc w:val="both"/>
      </w:pPr>
      <w:r>
        <w:t xml:space="preserve">Para cada bucle </w:t>
      </w:r>
      <w:r w:rsidRPr="001914C9">
        <w:rPr>
          <w:b/>
          <w:bCs/>
          <w:i/>
          <w:iCs/>
        </w:rPr>
        <w:t>while</w:t>
      </w:r>
      <w:r>
        <w:t xml:space="preserve"> se pide mostrar de nuevo las opciones  y a fin de mantener un código limpio, se ha creado una función </w:t>
      </w:r>
      <w:proofErr w:type="spellStart"/>
      <w:r w:rsidRPr="001914C9">
        <w:rPr>
          <w:b/>
          <w:bCs/>
          <w:i/>
          <w:iCs/>
        </w:rPr>
        <w:t>print_base_menu</w:t>
      </w:r>
      <w:proofErr w:type="spellEnd"/>
      <w:r>
        <w:t xml:space="preserve"> que se encarga de esto mismo. Por otro lado, dado que se pide para cada opción comprobar que el directorio dado exista (y si no, aplicar la función en el directorio actual) se ha creado una función </w:t>
      </w:r>
      <w:proofErr w:type="spellStart"/>
      <w:r w:rsidRPr="001914C9">
        <w:rPr>
          <w:b/>
          <w:bCs/>
          <w:i/>
          <w:iCs/>
        </w:rPr>
        <w:t>check_dir</w:t>
      </w:r>
      <w:proofErr w:type="spellEnd"/>
      <w:r>
        <w:t xml:space="preserve"> para hacer las comprobaciones de esto y guardar el directorio a aplicar la opción en una variable </w:t>
      </w:r>
      <w:proofErr w:type="spellStart"/>
      <w:r w:rsidRPr="001914C9">
        <w:rPr>
          <w:b/>
          <w:bCs/>
          <w:i/>
          <w:iCs/>
        </w:rPr>
        <w:t>dir</w:t>
      </w:r>
      <w:r>
        <w:t>.</w:t>
      </w:r>
      <w:proofErr w:type="spellEnd"/>
      <w:r>
        <w:t xml:space="preserve"> </w:t>
      </w:r>
    </w:p>
    <w:p w14:paraId="05EBBC9F" w14:textId="4720D078" w:rsidR="001914C9" w:rsidRDefault="001914C9" w:rsidP="001914C9">
      <w:pPr>
        <w:jc w:val="both"/>
      </w:pPr>
      <w:r>
        <w:t xml:space="preserve">Finalmente, cada opción del </w:t>
      </w:r>
      <w:proofErr w:type="spellStart"/>
      <w:r w:rsidRPr="00605EE6">
        <w:rPr>
          <w:b/>
          <w:bCs/>
          <w:i/>
          <w:iCs/>
        </w:rPr>
        <w:t>switch</w:t>
      </w:r>
      <w:proofErr w:type="spellEnd"/>
      <w:r>
        <w:t xml:space="preserve"> </w:t>
      </w:r>
      <w:r w:rsidR="00605EE6">
        <w:t xml:space="preserve">(menos de salida) </w:t>
      </w:r>
      <w:r>
        <w:t>llama a su propia función con la lógica correspondiente</w:t>
      </w:r>
      <w:r w:rsidR="00605EE6" w:rsidRPr="00605EE6">
        <w:t>:</w:t>
      </w:r>
    </w:p>
    <w:p w14:paraId="1262C798" w14:textId="4AB54B55" w:rsidR="00605EE6" w:rsidRPr="00605EE6" w:rsidRDefault="00605EE6" w:rsidP="00605EE6">
      <w:pPr>
        <w:pStyle w:val="Prrafodelista"/>
        <w:numPr>
          <w:ilvl w:val="0"/>
          <w:numId w:val="11"/>
        </w:numPr>
        <w:jc w:val="both"/>
        <w:rPr>
          <w:b/>
          <w:bCs/>
          <w:i/>
          <w:iCs/>
          <w:lang w:val="en-GB"/>
        </w:rPr>
      </w:pPr>
      <w:proofErr w:type="spellStart"/>
      <w:r w:rsidRPr="00605EE6">
        <w:rPr>
          <w:b/>
          <w:bCs/>
          <w:i/>
          <w:iCs/>
        </w:rPr>
        <w:t>list</w:t>
      </w:r>
      <w:proofErr w:type="spellEnd"/>
      <w:r w:rsidRPr="00605EE6">
        <w:rPr>
          <w:b/>
          <w:bCs/>
          <w:i/>
          <w:iCs/>
          <w:lang w:val="en-GB"/>
        </w:rPr>
        <w:t>_</w:t>
      </w:r>
      <w:proofErr w:type="spellStart"/>
      <w:r w:rsidRPr="00605EE6">
        <w:rPr>
          <w:b/>
          <w:bCs/>
          <w:i/>
          <w:iCs/>
          <w:lang w:val="en-GB"/>
        </w:rPr>
        <w:t>content_in_dir</w:t>
      </w:r>
      <w:proofErr w:type="spellEnd"/>
      <w:r w:rsidRPr="00605EE6">
        <w:rPr>
          <w:b/>
          <w:bCs/>
          <w:i/>
          <w:iCs/>
          <w:lang w:val="en-GB"/>
        </w:rPr>
        <w:t xml:space="preserve">() </w:t>
      </w:r>
    </w:p>
    <w:p w14:paraId="2817DF63" w14:textId="5BA99F89" w:rsidR="00605EE6" w:rsidRPr="00605EE6" w:rsidRDefault="00605EE6" w:rsidP="00605EE6">
      <w:pPr>
        <w:pStyle w:val="Prrafodelista"/>
        <w:jc w:val="both"/>
      </w:pPr>
      <w:r>
        <w:t>R</w:t>
      </w:r>
      <w:r w:rsidRPr="00605EE6">
        <w:t>ecorre cada elemento resultante d</w:t>
      </w:r>
      <w:r>
        <w:t xml:space="preserve">el resultado de hacer </w:t>
      </w:r>
      <w:proofErr w:type="spellStart"/>
      <w:r w:rsidRPr="00605EE6">
        <w:rPr>
          <w:b/>
          <w:bCs/>
          <w:i/>
          <w:iCs/>
        </w:rPr>
        <w:t>ls</w:t>
      </w:r>
      <w:proofErr w:type="spellEnd"/>
      <w:r>
        <w:t xml:space="preserve"> al directorio </w:t>
      </w:r>
      <w:r w:rsidRPr="00605EE6">
        <w:rPr>
          <w:b/>
          <w:bCs/>
          <w:i/>
          <w:iCs/>
        </w:rPr>
        <w:t>$(</w:t>
      </w:r>
      <w:proofErr w:type="spellStart"/>
      <w:r w:rsidRPr="00605EE6">
        <w:rPr>
          <w:b/>
          <w:bCs/>
          <w:i/>
          <w:iCs/>
        </w:rPr>
        <w:t>ls</w:t>
      </w:r>
      <w:proofErr w:type="spellEnd"/>
      <w:r w:rsidRPr="00605EE6">
        <w:rPr>
          <w:b/>
          <w:bCs/>
          <w:i/>
          <w:iCs/>
        </w:rPr>
        <w:t xml:space="preserve"> “$1”)</w:t>
      </w:r>
      <w:r>
        <w:rPr>
          <w:b/>
          <w:bCs/>
          <w:i/>
          <w:iCs/>
        </w:rPr>
        <w:t xml:space="preserve"> </w:t>
      </w:r>
      <w:r>
        <w:t xml:space="preserve">y lo muestra por consola. </w:t>
      </w:r>
    </w:p>
    <w:p w14:paraId="0B94D874" w14:textId="1E563919" w:rsidR="00605EE6" w:rsidRPr="00066074" w:rsidRDefault="00605EE6" w:rsidP="00605EE6">
      <w:pPr>
        <w:pStyle w:val="Prrafodelista"/>
        <w:numPr>
          <w:ilvl w:val="0"/>
          <w:numId w:val="11"/>
        </w:numPr>
        <w:jc w:val="both"/>
        <w:rPr>
          <w:b/>
          <w:bCs/>
          <w:i/>
          <w:iCs/>
          <w:lang w:val="en-GB"/>
        </w:rPr>
      </w:pPr>
      <w:proofErr w:type="spellStart"/>
      <w:r w:rsidRPr="00066074">
        <w:rPr>
          <w:b/>
          <w:bCs/>
          <w:i/>
          <w:iCs/>
          <w:lang w:val="en-GB"/>
        </w:rPr>
        <w:t>delete_files_zero_</w:t>
      </w:r>
      <w:proofErr w:type="gramStart"/>
      <w:r w:rsidRPr="00066074">
        <w:rPr>
          <w:b/>
          <w:bCs/>
          <w:i/>
          <w:iCs/>
          <w:lang w:val="en-GB"/>
        </w:rPr>
        <w:t>size</w:t>
      </w:r>
      <w:proofErr w:type="spellEnd"/>
      <w:r w:rsidRPr="00066074">
        <w:rPr>
          <w:b/>
          <w:bCs/>
          <w:i/>
          <w:iCs/>
          <w:lang w:val="en-GB"/>
        </w:rPr>
        <w:t>(</w:t>
      </w:r>
      <w:proofErr w:type="gramEnd"/>
      <w:r w:rsidRPr="00066074">
        <w:rPr>
          <w:b/>
          <w:bCs/>
          <w:i/>
          <w:iCs/>
          <w:lang w:val="en-GB"/>
        </w:rPr>
        <w:t>)</w:t>
      </w:r>
    </w:p>
    <w:p w14:paraId="6CD9368B" w14:textId="1269FAC1" w:rsidR="00605EE6" w:rsidRPr="00605EE6" w:rsidRDefault="00605EE6" w:rsidP="00605EE6">
      <w:pPr>
        <w:pStyle w:val="Prrafodelista"/>
        <w:jc w:val="both"/>
      </w:pPr>
      <w:r>
        <w:t xml:space="preserve">Usando </w:t>
      </w:r>
      <w:proofErr w:type="spellStart"/>
      <w:r w:rsidRPr="00605EE6">
        <w:rPr>
          <w:b/>
          <w:bCs/>
          <w:i/>
          <w:iCs/>
        </w:rPr>
        <w:t>find</w:t>
      </w:r>
      <w:proofErr w:type="spellEnd"/>
      <w:r>
        <w:t xml:space="preserve"> b</w:t>
      </w:r>
      <w:r w:rsidRPr="00605EE6">
        <w:t xml:space="preserve">usca en el directorio dado </w:t>
      </w:r>
      <w:r w:rsidRPr="00605EE6">
        <w:rPr>
          <w:b/>
          <w:bCs/>
          <w:i/>
          <w:iCs/>
        </w:rPr>
        <w:t>$1</w:t>
      </w:r>
      <w:r w:rsidRPr="00605EE6">
        <w:t xml:space="preserve"> los </w:t>
      </w:r>
      <w:r>
        <w:t xml:space="preserve">elementos de tipo fichero </w:t>
      </w:r>
      <w:r w:rsidRPr="00605EE6">
        <w:rPr>
          <w:b/>
          <w:bCs/>
          <w:i/>
          <w:iCs/>
        </w:rPr>
        <w:t>-</w:t>
      </w:r>
      <w:proofErr w:type="spellStart"/>
      <w:r w:rsidRPr="00605EE6">
        <w:rPr>
          <w:b/>
          <w:bCs/>
          <w:i/>
          <w:iCs/>
        </w:rPr>
        <w:t>type</w:t>
      </w:r>
      <w:proofErr w:type="spellEnd"/>
      <w:r w:rsidRPr="00605EE6">
        <w:rPr>
          <w:b/>
          <w:bCs/>
          <w:i/>
          <w:iCs/>
        </w:rPr>
        <w:t xml:space="preserve"> f</w:t>
      </w:r>
      <w:r>
        <w:t xml:space="preserve"> cuyo tamaño sea de cero bytes </w:t>
      </w:r>
      <w:r w:rsidRPr="00605EE6">
        <w:rPr>
          <w:b/>
          <w:bCs/>
          <w:i/>
          <w:iCs/>
        </w:rPr>
        <w:t>-</w:t>
      </w:r>
      <w:proofErr w:type="spellStart"/>
      <w:r w:rsidRPr="00605EE6">
        <w:rPr>
          <w:b/>
          <w:bCs/>
          <w:i/>
          <w:iCs/>
        </w:rPr>
        <w:t>size</w:t>
      </w:r>
      <w:proofErr w:type="spellEnd"/>
      <w:r w:rsidRPr="00605EE6">
        <w:rPr>
          <w:b/>
          <w:bCs/>
          <w:i/>
          <w:iCs/>
        </w:rPr>
        <w:t xml:space="preserve"> 0b</w:t>
      </w:r>
      <w:r>
        <w:t xml:space="preserve"> y lo elimina </w:t>
      </w:r>
      <w:r w:rsidRPr="00605EE6">
        <w:rPr>
          <w:b/>
          <w:bCs/>
          <w:i/>
          <w:iCs/>
        </w:rPr>
        <w:t>-</w:t>
      </w:r>
      <w:proofErr w:type="spellStart"/>
      <w:r w:rsidRPr="00605EE6">
        <w:rPr>
          <w:b/>
          <w:bCs/>
          <w:i/>
          <w:iCs/>
        </w:rPr>
        <w:t>delete</w:t>
      </w:r>
      <w:proofErr w:type="spellEnd"/>
      <w:r>
        <w:t>.</w:t>
      </w:r>
    </w:p>
    <w:p w14:paraId="499613FD" w14:textId="77777777" w:rsidR="00605EE6" w:rsidRPr="00066074" w:rsidRDefault="00605EE6" w:rsidP="00605EE6">
      <w:pPr>
        <w:pStyle w:val="Prrafodelista"/>
        <w:numPr>
          <w:ilvl w:val="0"/>
          <w:numId w:val="11"/>
        </w:numPr>
        <w:jc w:val="both"/>
        <w:rPr>
          <w:b/>
          <w:bCs/>
          <w:i/>
          <w:iCs/>
          <w:lang w:val="en-GB"/>
        </w:rPr>
      </w:pPr>
      <w:proofErr w:type="spellStart"/>
      <w:r w:rsidRPr="00066074">
        <w:rPr>
          <w:b/>
          <w:bCs/>
          <w:i/>
          <w:iCs/>
          <w:lang w:val="en-GB"/>
        </w:rPr>
        <w:t>delete_files_type_</w:t>
      </w:r>
      <w:proofErr w:type="gramStart"/>
      <w:r w:rsidRPr="00066074">
        <w:rPr>
          <w:b/>
          <w:bCs/>
          <w:i/>
          <w:iCs/>
          <w:lang w:val="en-GB"/>
        </w:rPr>
        <w:t>o</w:t>
      </w:r>
      <w:proofErr w:type="spellEnd"/>
      <w:r w:rsidRPr="00066074">
        <w:rPr>
          <w:b/>
          <w:bCs/>
          <w:i/>
          <w:iCs/>
          <w:lang w:val="en-GB"/>
        </w:rPr>
        <w:t>(</w:t>
      </w:r>
      <w:proofErr w:type="gramEnd"/>
      <w:r w:rsidRPr="00066074">
        <w:rPr>
          <w:b/>
          <w:bCs/>
          <w:i/>
          <w:iCs/>
          <w:lang w:val="en-GB"/>
        </w:rPr>
        <w:t>)</w:t>
      </w:r>
    </w:p>
    <w:p w14:paraId="60755616" w14:textId="05E2F976" w:rsidR="00605EE6" w:rsidRPr="00605EE6" w:rsidRDefault="00605EE6" w:rsidP="00605EE6">
      <w:pPr>
        <w:pStyle w:val="Prrafodelista"/>
        <w:jc w:val="both"/>
      </w:pPr>
      <w:r>
        <w:t xml:space="preserve">Usando </w:t>
      </w:r>
      <w:proofErr w:type="spellStart"/>
      <w:r w:rsidRPr="00605EE6">
        <w:rPr>
          <w:b/>
          <w:bCs/>
          <w:i/>
          <w:iCs/>
        </w:rPr>
        <w:t>find</w:t>
      </w:r>
      <w:proofErr w:type="spellEnd"/>
      <w:r>
        <w:t xml:space="preserve"> b</w:t>
      </w:r>
      <w:r w:rsidRPr="00605EE6">
        <w:t xml:space="preserve">usca en el directorio dado </w:t>
      </w:r>
      <w:r w:rsidRPr="00605EE6">
        <w:rPr>
          <w:b/>
          <w:bCs/>
          <w:i/>
          <w:iCs/>
        </w:rPr>
        <w:t>$1</w:t>
      </w:r>
      <w:r w:rsidRPr="00605EE6">
        <w:t xml:space="preserve"> los </w:t>
      </w:r>
      <w:r>
        <w:t xml:space="preserve">elementos de tipo fichero </w:t>
      </w:r>
      <w:r w:rsidRPr="00605EE6">
        <w:rPr>
          <w:b/>
          <w:bCs/>
          <w:i/>
          <w:iCs/>
        </w:rPr>
        <w:t>-</w:t>
      </w:r>
      <w:proofErr w:type="spellStart"/>
      <w:r w:rsidRPr="00605EE6">
        <w:rPr>
          <w:b/>
          <w:bCs/>
          <w:i/>
          <w:iCs/>
        </w:rPr>
        <w:t>type</w:t>
      </w:r>
      <w:proofErr w:type="spellEnd"/>
      <w:r w:rsidRPr="00605EE6">
        <w:rPr>
          <w:b/>
          <w:bCs/>
          <w:i/>
          <w:iCs/>
        </w:rPr>
        <w:t xml:space="preserve"> f</w:t>
      </w:r>
      <w:r>
        <w:t xml:space="preserve"> cuyo nombre acabe con la extensión de objeto </w:t>
      </w:r>
      <w:r w:rsidRPr="00605EE6">
        <w:rPr>
          <w:b/>
          <w:bCs/>
          <w:i/>
          <w:iCs/>
        </w:rPr>
        <w:t>-</w:t>
      </w:r>
      <w:proofErr w:type="spellStart"/>
      <w:r>
        <w:rPr>
          <w:b/>
          <w:bCs/>
          <w:i/>
          <w:iCs/>
        </w:rPr>
        <w:t>name</w:t>
      </w:r>
      <w:proofErr w:type="spellEnd"/>
      <w:r>
        <w:rPr>
          <w:b/>
          <w:bCs/>
          <w:i/>
          <w:iCs/>
        </w:rPr>
        <w:t xml:space="preserve"> “</w:t>
      </w:r>
      <w:r w:rsidRPr="00605EE6">
        <w:rPr>
          <w:b/>
          <w:bCs/>
          <w:i/>
          <w:iCs/>
        </w:rPr>
        <w:t>*.</w:t>
      </w:r>
      <w:r>
        <w:rPr>
          <w:b/>
          <w:bCs/>
          <w:i/>
          <w:iCs/>
        </w:rPr>
        <w:t>o”</w:t>
      </w:r>
      <w:r>
        <w:t xml:space="preserve"> y lo elimina </w:t>
      </w:r>
      <w:r w:rsidRPr="00605EE6">
        <w:rPr>
          <w:b/>
          <w:bCs/>
          <w:i/>
          <w:iCs/>
        </w:rPr>
        <w:t>-</w:t>
      </w:r>
      <w:proofErr w:type="spellStart"/>
      <w:r w:rsidRPr="00605EE6">
        <w:rPr>
          <w:b/>
          <w:bCs/>
          <w:i/>
          <w:iCs/>
        </w:rPr>
        <w:t>delete</w:t>
      </w:r>
      <w:proofErr w:type="spellEnd"/>
      <w:r>
        <w:t>.</w:t>
      </w:r>
    </w:p>
    <w:p w14:paraId="1DCF128B" w14:textId="0412355E" w:rsidR="00605EE6" w:rsidRPr="00066074" w:rsidRDefault="00605EE6" w:rsidP="00605EE6">
      <w:pPr>
        <w:pStyle w:val="Prrafodelista"/>
        <w:numPr>
          <w:ilvl w:val="0"/>
          <w:numId w:val="11"/>
        </w:numPr>
        <w:jc w:val="both"/>
        <w:rPr>
          <w:b/>
          <w:bCs/>
          <w:i/>
          <w:iCs/>
          <w:lang w:val="en-GB"/>
        </w:rPr>
      </w:pPr>
      <w:proofErr w:type="spellStart"/>
      <w:r w:rsidRPr="00066074">
        <w:rPr>
          <w:b/>
          <w:bCs/>
          <w:i/>
          <w:iCs/>
          <w:lang w:val="en-GB"/>
        </w:rPr>
        <w:t>delete_specific_</w:t>
      </w:r>
      <w:proofErr w:type="gramStart"/>
      <w:r w:rsidRPr="00066074">
        <w:rPr>
          <w:b/>
          <w:bCs/>
          <w:i/>
          <w:iCs/>
          <w:lang w:val="en-GB"/>
        </w:rPr>
        <w:t>extension</w:t>
      </w:r>
      <w:proofErr w:type="spellEnd"/>
      <w:r w:rsidRPr="00066074">
        <w:rPr>
          <w:b/>
          <w:bCs/>
          <w:i/>
          <w:iCs/>
          <w:lang w:val="en-GB"/>
        </w:rPr>
        <w:t>(</w:t>
      </w:r>
      <w:proofErr w:type="gramEnd"/>
      <w:r w:rsidRPr="00066074">
        <w:rPr>
          <w:b/>
          <w:bCs/>
          <w:i/>
          <w:iCs/>
          <w:lang w:val="en-GB"/>
        </w:rPr>
        <w:t>)</w:t>
      </w:r>
    </w:p>
    <w:p w14:paraId="2C071F76" w14:textId="77831EEB" w:rsidR="00605EE6" w:rsidRPr="00605EE6" w:rsidRDefault="00605EE6" w:rsidP="00605EE6">
      <w:pPr>
        <w:pStyle w:val="Prrafodelista"/>
        <w:jc w:val="both"/>
      </w:pPr>
      <w:r>
        <w:t xml:space="preserve">Pide al usuario la extensión que quiera eliminar </w:t>
      </w:r>
      <w:proofErr w:type="spellStart"/>
      <w:r w:rsidRPr="00605EE6">
        <w:rPr>
          <w:b/>
          <w:bCs/>
          <w:i/>
          <w:iCs/>
        </w:rPr>
        <w:t>read</w:t>
      </w:r>
      <w:proofErr w:type="spellEnd"/>
      <w:r w:rsidRPr="00605EE6">
        <w:rPr>
          <w:b/>
          <w:bCs/>
          <w:i/>
          <w:iCs/>
        </w:rPr>
        <w:t xml:space="preserve"> -r </w:t>
      </w:r>
      <w:proofErr w:type="spellStart"/>
      <w:r w:rsidRPr="00605EE6">
        <w:rPr>
          <w:b/>
          <w:bCs/>
          <w:i/>
          <w:iCs/>
        </w:rPr>
        <w:t>extension</w:t>
      </w:r>
      <w:proofErr w:type="spellEnd"/>
      <w:r>
        <w:t xml:space="preserve"> y usando </w:t>
      </w:r>
      <w:proofErr w:type="spellStart"/>
      <w:r w:rsidRPr="00605EE6">
        <w:rPr>
          <w:b/>
          <w:bCs/>
          <w:i/>
          <w:iCs/>
        </w:rPr>
        <w:t>find</w:t>
      </w:r>
      <w:proofErr w:type="spellEnd"/>
      <w:r>
        <w:t xml:space="preserve"> b</w:t>
      </w:r>
      <w:r w:rsidRPr="00605EE6">
        <w:t xml:space="preserve">usca en el directorio dado </w:t>
      </w:r>
      <w:r w:rsidRPr="00605EE6">
        <w:rPr>
          <w:b/>
          <w:bCs/>
          <w:i/>
          <w:iCs/>
        </w:rPr>
        <w:t>$1</w:t>
      </w:r>
      <w:r w:rsidRPr="00605EE6">
        <w:t xml:space="preserve"> los </w:t>
      </w:r>
      <w:r>
        <w:t xml:space="preserve">elementos de tipo fichero </w:t>
      </w:r>
      <w:r w:rsidRPr="00605EE6">
        <w:rPr>
          <w:b/>
          <w:bCs/>
          <w:i/>
          <w:iCs/>
        </w:rPr>
        <w:t>-</w:t>
      </w:r>
      <w:proofErr w:type="spellStart"/>
      <w:r w:rsidRPr="00605EE6">
        <w:rPr>
          <w:b/>
          <w:bCs/>
          <w:i/>
          <w:iCs/>
        </w:rPr>
        <w:t>type</w:t>
      </w:r>
      <w:proofErr w:type="spellEnd"/>
      <w:r w:rsidRPr="00605EE6">
        <w:rPr>
          <w:b/>
          <w:bCs/>
          <w:i/>
          <w:iCs/>
        </w:rPr>
        <w:t xml:space="preserve"> f</w:t>
      </w:r>
      <w:r>
        <w:t xml:space="preserve"> cuyo nombre acabe con la extensión guardada anteriormente </w:t>
      </w:r>
      <w:r w:rsidRPr="00605EE6">
        <w:rPr>
          <w:b/>
          <w:bCs/>
          <w:i/>
          <w:iCs/>
        </w:rPr>
        <w:t>-</w:t>
      </w:r>
      <w:proofErr w:type="spellStart"/>
      <w:r>
        <w:rPr>
          <w:b/>
          <w:bCs/>
          <w:i/>
          <w:iCs/>
        </w:rPr>
        <w:t>name</w:t>
      </w:r>
      <w:proofErr w:type="spellEnd"/>
      <w:r>
        <w:rPr>
          <w:b/>
          <w:bCs/>
          <w:i/>
          <w:iCs/>
        </w:rPr>
        <w:t xml:space="preserve"> “</w:t>
      </w:r>
      <w:r w:rsidRPr="00605EE6">
        <w:rPr>
          <w:b/>
          <w:bCs/>
          <w:i/>
          <w:iCs/>
        </w:rPr>
        <w:t>*.</w:t>
      </w:r>
      <w:r>
        <w:rPr>
          <w:b/>
          <w:bCs/>
          <w:i/>
          <w:iCs/>
        </w:rPr>
        <w:t>$</w:t>
      </w:r>
      <w:proofErr w:type="spellStart"/>
      <w:r>
        <w:rPr>
          <w:b/>
          <w:bCs/>
          <w:i/>
          <w:iCs/>
        </w:rPr>
        <w:t>extension</w:t>
      </w:r>
      <w:proofErr w:type="spellEnd"/>
      <w:r>
        <w:rPr>
          <w:b/>
          <w:bCs/>
          <w:i/>
          <w:iCs/>
        </w:rPr>
        <w:t>”</w:t>
      </w:r>
      <w:r>
        <w:t xml:space="preserve"> y lo elimina </w:t>
      </w:r>
      <w:r w:rsidRPr="00605EE6">
        <w:rPr>
          <w:b/>
          <w:bCs/>
          <w:i/>
          <w:iCs/>
        </w:rPr>
        <w:t>-</w:t>
      </w:r>
      <w:proofErr w:type="spellStart"/>
      <w:r w:rsidRPr="00605EE6">
        <w:rPr>
          <w:b/>
          <w:bCs/>
          <w:i/>
          <w:iCs/>
        </w:rPr>
        <w:t>delete</w:t>
      </w:r>
      <w:proofErr w:type="spellEnd"/>
      <w:r>
        <w:t>.</w:t>
      </w:r>
    </w:p>
    <w:p w14:paraId="653D313A" w14:textId="77777777" w:rsidR="00605EE6" w:rsidRPr="00605EE6" w:rsidRDefault="00605EE6" w:rsidP="00605EE6">
      <w:pPr>
        <w:pStyle w:val="Prrafodelista"/>
        <w:jc w:val="both"/>
      </w:pPr>
    </w:p>
    <w:p w14:paraId="0979CB61" w14:textId="5CA0CDCF" w:rsidR="001914C9" w:rsidRDefault="00DE3EDD" w:rsidP="00605EE6">
      <w:pPr>
        <w:pStyle w:val="Ttulo2"/>
        <w:numPr>
          <w:ilvl w:val="0"/>
          <w:numId w:val="11"/>
        </w:numPr>
      </w:pPr>
      <w:bookmarkStart w:id="20" w:name="_Toc83762652"/>
      <w:r w:rsidRPr="005A2683">
        <w:t>Codificación del script</w:t>
      </w:r>
      <w:bookmarkEnd w:id="20"/>
    </w:p>
    <w:p w14:paraId="0E745157"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i/>
          <w:iCs/>
          <w:color w:val="8695B7"/>
          <w:sz w:val="21"/>
          <w:szCs w:val="21"/>
        </w:rPr>
        <w:t>#!/bin/bash</w:t>
      </w:r>
    </w:p>
    <w:p w14:paraId="1F611E05"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605EE6">
        <w:rPr>
          <w:rFonts w:ascii="Consolas" w:eastAsia="Times New Roman" w:hAnsi="Consolas" w:cs="Times New Roman"/>
          <w:color w:val="FFD580"/>
          <w:sz w:val="21"/>
          <w:szCs w:val="21"/>
        </w:rPr>
        <w:t>delete_specific_extension</w:t>
      </w:r>
      <w:proofErr w:type="spellEnd"/>
      <w:r w:rsidRPr="00605EE6">
        <w:rPr>
          <w:rFonts w:ascii="Consolas" w:eastAsia="Times New Roman" w:hAnsi="Consolas" w:cs="Times New Roman"/>
          <w:color w:val="A2AABC"/>
          <w:sz w:val="21"/>
          <w:szCs w:val="21"/>
        </w:rPr>
        <w:t>() {</w:t>
      </w:r>
    </w:p>
    <w:p w14:paraId="6BC96E1F"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FFD580"/>
          <w:sz w:val="21"/>
          <w:szCs w:val="21"/>
        </w:rPr>
        <w:t>echo</w:t>
      </w: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BAE67E"/>
          <w:sz w:val="21"/>
          <w:szCs w:val="21"/>
        </w:rPr>
        <w:t>"Set </w:t>
      </w:r>
      <w:proofErr w:type="spellStart"/>
      <w:r w:rsidRPr="00605EE6">
        <w:rPr>
          <w:rFonts w:ascii="Consolas" w:eastAsia="Times New Roman" w:hAnsi="Consolas" w:cs="Times New Roman"/>
          <w:color w:val="BAE67E"/>
          <w:sz w:val="21"/>
          <w:szCs w:val="21"/>
        </w:rPr>
        <w:t>extension</w:t>
      </w:r>
      <w:proofErr w:type="spellEnd"/>
      <w:r w:rsidRPr="00605EE6">
        <w:rPr>
          <w:rFonts w:ascii="Consolas" w:eastAsia="Times New Roman" w:hAnsi="Consolas" w:cs="Times New Roman"/>
          <w:color w:val="BAE67E"/>
          <w:sz w:val="21"/>
          <w:szCs w:val="21"/>
        </w:rPr>
        <w:t>: "</w:t>
      </w:r>
    </w:p>
    <w:p w14:paraId="29927FF8"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proofErr w:type="spellStart"/>
      <w:r w:rsidRPr="00605EE6">
        <w:rPr>
          <w:rFonts w:ascii="Consolas" w:eastAsia="Times New Roman" w:hAnsi="Consolas" w:cs="Times New Roman"/>
          <w:color w:val="FFD580"/>
          <w:sz w:val="21"/>
          <w:szCs w:val="21"/>
        </w:rPr>
        <w:t>read</w:t>
      </w:r>
      <w:proofErr w:type="spellEnd"/>
      <w:r w:rsidRPr="00605EE6">
        <w:rPr>
          <w:rFonts w:ascii="Consolas" w:eastAsia="Times New Roman" w:hAnsi="Consolas" w:cs="Times New Roman"/>
          <w:color w:val="A2AABC"/>
          <w:sz w:val="21"/>
          <w:szCs w:val="21"/>
        </w:rPr>
        <w:t> -r </w:t>
      </w:r>
      <w:proofErr w:type="spellStart"/>
      <w:r w:rsidRPr="00605EE6">
        <w:rPr>
          <w:rFonts w:ascii="Consolas" w:eastAsia="Times New Roman" w:hAnsi="Consolas" w:cs="Times New Roman"/>
          <w:color w:val="A2AABC"/>
          <w:sz w:val="21"/>
          <w:szCs w:val="21"/>
        </w:rPr>
        <w:t>extension</w:t>
      </w:r>
      <w:proofErr w:type="spellEnd"/>
    </w:p>
    <w:p w14:paraId="7444055D"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lang w:val="en-GB"/>
        </w:rPr>
      </w:pPr>
      <w:r w:rsidRPr="00605EE6">
        <w:rPr>
          <w:rFonts w:ascii="Consolas" w:eastAsia="Times New Roman" w:hAnsi="Consolas" w:cs="Times New Roman"/>
          <w:color w:val="A2AABC"/>
          <w:sz w:val="21"/>
          <w:szCs w:val="21"/>
          <w:lang w:val="en-GB"/>
        </w:rPr>
        <w:t>    find </w:t>
      </w:r>
      <w:r w:rsidRPr="00605EE6">
        <w:rPr>
          <w:rFonts w:ascii="Consolas" w:eastAsia="Times New Roman" w:hAnsi="Consolas" w:cs="Times New Roman"/>
          <w:color w:val="BAE67E"/>
          <w:sz w:val="21"/>
          <w:szCs w:val="21"/>
          <w:lang w:val="en-GB"/>
        </w:rPr>
        <w:t>"</w:t>
      </w:r>
      <w:r w:rsidRPr="00605EE6">
        <w:rPr>
          <w:rFonts w:ascii="Consolas" w:eastAsia="Times New Roman" w:hAnsi="Consolas" w:cs="Times New Roman"/>
          <w:color w:val="A2AABC"/>
          <w:sz w:val="21"/>
          <w:szCs w:val="21"/>
          <w:lang w:val="en-GB"/>
        </w:rPr>
        <w:t>$1</w:t>
      </w:r>
      <w:r w:rsidRPr="00605EE6">
        <w:rPr>
          <w:rFonts w:ascii="Consolas" w:eastAsia="Times New Roman" w:hAnsi="Consolas" w:cs="Times New Roman"/>
          <w:color w:val="BAE67E"/>
          <w:sz w:val="21"/>
          <w:szCs w:val="21"/>
          <w:lang w:val="en-GB"/>
        </w:rPr>
        <w:t>"</w:t>
      </w:r>
      <w:r w:rsidRPr="00605EE6">
        <w:rPr>
          <w:rFonts w:ascii="Consolas" w:eastAsia="Times New Roman" w:hAnsi="Consolas" w:cs="Times New Roman"/>
          <w:color w:val="A2AABC"/>
          <w:sz w:val="21"/>
          <w:szCs w:val="21"/>
          <w:lang w:val="en-GB"/>
        </w:rPr>
        <w:t> -type f -name </w:t>
      </w:r>
      <w:r w:rsidRPr="00605EE6">
        <w:rPr>
          <w:rFonts w:ascii="Consolas" w:eastAsia="Times New Roman" w:hAnsi="Consolas" w:cs="Times New Roman"/>
          <w:color w:val="BAE67E"/>
          <w:sz w:val="21"/>
          <w:szCs w:val="21"/>
          <w:lang w:val="en-GB"/>
        </w:rPr>
        <w:t>"</w:t>
      </w:r>
      <w:proofErr w:type="gramStart"/>
      <w:r w:rsidRPr="00605EE6">
        <w:rPr>
          <w:rFonts w:ascii="Consolas" w:eastAsia="Times New Roman" w:hAnsi="Consolas" w:cs="Times New Roman"/>
          <w:color w:val="BAE67E"/>
          <w:sz w:val="21"/>
          <w:szCs w:val="21"/>
          <w:lang w:val="en-GB"/>
        </w:rPr>
        <w:t>*.</w:t>
      </w:r>
      <w:r w:rsidRPr="00605EE6">
        <w:rPr>
          <w:rFonts w:ascii="Consolas" w:eastAsia="Times New Roman" w:hAnsi="Consolas" w:cs="Times New Roman"/>
          <w:color w:val="A2AABC"/>
          <w:sz w:val="21"/>
          <w:szCs w:val="21"/>
          <w:lang w:val="en-GB"/>
        </w:rPr>
        <w:t>$</w:t>
      </w:r>
      <w:proofErr w:type="gramEnd"/>
      <w:r w:rsidRPr="00605EE6">
        <w:rPr>
          <w:rFonts w:ascii="Consolas" w:eastAsia="Times New Roman" w:hAnsi="Consolas" w:cs="Times New Roman"/>
          <w:color w:val="A2AABC"/>
          <w:sz w:val="21"/>
          <w:szCs w:val="21"/>
          <w:lang w:val="en-GB"/>
        </w:rPr>
        <w:t>extension</w:t>
      </w:r>
      <w:r w:rsidRPr="00605EE6">
        <w:rPr>
          <w:rFonts w:ascii="Consolas" w:eastAsia="Times New Roman" w:hAnsi="Consolas" w:cs="Times New Roman"/>
          <w:color w:val="BAE67E"/>
          <w:sz w:val="21"/>
          <w:szCs w:val="21"/>
          <w:lang w:val="en-GB"/>
        </w:rPr>
        <w:t>"</w:t>
      </w:r>
      <w:r w:rsidRPr="00605EE6">
        <w:rPr>
          <w:rFonts w:ascii="Consolas" w:eastAsia="Times New Roman" w:hAnsi="Consolas" w:cs="Times New Roman"/>
          <w:color w:val="A2AABC"/>
          <w:sz w:val="21"/>
          <w:szCs w:val="21"/>
          <w:lang w:val="en-GB"/>
        </w:rPr>
        <w:t> -delete</w:t>
      </w:r>
    </w:p>
    <w:p w14:paraId="708EAA6E"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w:t>
      </w:r>
    </w:p>
    <w:p w14:paraId="2C2D42A9"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605EE6">
        <w:rPr>
          <w:rFonts w:ascii="Consolas" w:eastAsia="Times New Roman" w:hAnsi="Consolas" w:cs="Times New Roman"/>
          <w:color w:val="FFD580"/>
          <w:sz w:val="21"/>
          <w:szCs w:val="21"/>
        </w:rPr>
        <w:t>delete_files_type_o</w:t>
      </w:r>
      <w:proofErr w:type="spellEnd"/>
      <w:r w:rsidRPr="00605EE6">
        <w:rPr>
          <w:rFonts w:ascii="Consolas" w:eastAsia="Times New Roman" w:hAnsi="Consolas" w:cs="Times New Roman"/>
          <w:color w:val="A2AABC"/>
          <w:sz w:val="21"/>
          <w:szCs w:val="21"/>
        </w:rPr>
        <w:t>() {</w:t>
      </w:r>
    </w:p>
    <w:p w14:paraId="5F631B3E"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lang w:val="en-GB"/>
        </w:rPr>
      </w:pPr>
      <w:r w:rsidRPr="00605EE6">
        <w:rPr>
          <w:rFonts w:ascii="Consolas" w:eastAsia="Times New Roman" w:hAnsi="Consolas" w:cs="Times New Roman"/>
          <w:color w:val="A2AABC"/>
          <w:sz w:val="21"/>
          <w:szCs w:val="21"/>
          <w:lang w:val="en-GB"/>
        </w:rPr>
        <w:t>    find </w:t>
      </w:r>
      <w:r w:rsidRPr="00605EE6">
        <w:rPr>
          <w:rFonts w:ascii="Consolas" w:eastAsia="Times New Roman" w:hAnsi="Consolas" w:cs="Times New Roman"/>
          <w:color w:val="BAE67E"/>
          <w:sz w:val="21"/>
          <w:szCs w:val="21"/>
          <w:lang w:val="en-GB"/>
        </w:rPr>
        <w:t>"</w:t>
      </w:r>
      <w:r w:rsidRPr="00605EE6">
        <w:rPr>
          <w:rFonts w:ascii="Consolas" w:eastAsia="Times New Roman" w:hAnsi="Consolas" w:cs="Times New Roman"/>
          <w:color w:val="A2AABC"/>
          <w:sz w:val="21"/>
          <w:szCs w:val="21"/>
          <w:lang w:val="en-GB"/>
        </w:rPr>
        <w:t>$1</w:t>
      </w:r>
      <w:r w:rsidRPr="00605EE6">
        <w:rPr>
          <w:rFonts w:ascii="Consolas" w:eastAsia="Times New Roman" w:hAnsi="Consolas" w:cs="Times New Roman"/>
          <w:color w:val="BAE67E"/>
          <w:sz w:val="21"/>
          <w:szCs w:val="21"/>
          <w:lang w:val="en-GB"/>
        </w:rPr>
        <w:t>"</w:t>
      </w:r>
      <w:r w:rsidRPr="00605EE6">
        <w:rPr>
          <w:rFonts w:ascii="Consolas" w:eastAsia="Times New Roman" w:hAnsi="Consolas" w:cs="Times New Roman"/>
          <w:color w:val="A2AABC"/>
          <w:sz w:val="21"/>
          <w:szCs w:val="21"/>
          <w:lang w:val="en-GB"/>
        </w:rPr>
        <w:t> -type f -name </w:t>
      </w:r>
      <w:r w:rsidRPr="00605EE6">
        <w:rPr>
          <w:rFonts w:ascii="Consolas" w:eastAsia="Times New Roman" w:hAnsi="Consolas" w:cs="Times New Roman"/>
          <w:color w:val="BAE67E"/>
          <w:sz w:val="21"/>
          <w:szCs w:val="21"/>
          <w:lang w:val="en-GB"/>
        </w:rPr>
        <w:t>"</w:t>
      </w:r>
      <w:proofErr w:type="gramStart"/>
      <w:r w:rsidRPr="00605EE6">
        <w:rPr>
          <w:rFonts w:ascii="Consolas" w:eastAsia="Times New Roman" w:hAnsi="Consolas" w:cs="Times New Roman"/>
          <w:color w:val="BAE67E"/>
          <w:sz w:val="21"/>
          <w:szCs w:val="21"/>
          <w:lang w:val="en-GB"/>
        </w:rPr>
        <w:t>*.o</w:t>
      </w:r>
      <w:proofErr w:type="gramEnd"/>
      <w:r w:rsidRPr="00605EE6">
        <w:rPr>
          <w:rFonts w:ascii="Consolas" w:eastAsia="Times New Roman" w:hAnsi="Consolas" w:cs="Times New Roman"/>
          <w:color w:val="BAE67E"/>
          <w:sz w:val="21"/>
          <w:szCs w:val="21"/>
          <w:lang w:val="en-GB"/>
        </w:rPr>
        <w:t>"</w:t>
      </w:r>
      <w:r w:rsidRPr="00605EE6">
        <w:rPr>
          <w:rFonts w:ascii="Consolas" w:eastAsia="Times New Roman" w:hAnsi="Consolas" w:cs="Times New Roman"/>
          <w:color w:val="A2AABC"/>
          <w:sz w:val="21"/>
          <w:szCs w:val="21"/>
          <w:lang w:val="en-GB"/>
        </w:rPr>
        <w:t> -delete</w:t>
      </w:r>
    </w:p>
    <w:p w14:paraId="78190F28"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w:t>
      </w:r>
    </w:p>
    <w:p w14:paraId="74677879"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605EE6">
        <w:rPr>
          <w:rFonts w:ascii="Consolas" w:eastAsia="Times New Roman" w:hAnsi="Consolas" w:cs="Times New Roman"/>
          <w:color w:val="FFD580"/>
          <w:sz w:val="21"/>
          <w:szCs w:val="21"/>
        </w:rPr>
        <w:t>delete_files_zero_size</w:t>
      </w:r>
      <w:proofErr w:type="spellEnd"/>
      <w:r w:rsidRPr="00605EE6">
        <w:rPr>
          <w:rFonts w:ascii="Consolas" w:eastAsia="Times New Roman" w:hAnsi="Consolas" w:cs="Times New Roman"/>
          <w:color w:val="A2AABC"/>
          <w:sz w:val="21"/>
          <w:szCs w:val="21"/>
        </w:rPr>
        <w:t>() {</w:t>
      </w:r>
    </w:p>
    <w:p w14:paraId="4085BF68"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lang w:val="en-GB"/>
        </w:rPr>
      </w:pPr>
      <w:r w:rsidRPr="00605EE6">
        <w:rPr>
          <w:rFonts w:ascii="Consolas" w:eastAsia="Times New Roman" w:hAnsi="Consolas" w:cs="Times New Roman"/>
          <w:color w:val="A2AABC"/>
          <w:sz w:val="21"/>
          <w:szCs w:val="21"/>
          <w:lang w:val="en-GB"/>
        </w:rPr>
        <w:t>    find </w:t>
      </w:r>
      <w:r w:rsidRPr="00605EE6">
        <w:rPr>
          <w:rFonts w:ascii="Consolas" w:eastAsia="Times New Roman" w:hAnsi="Consolas" w:cs="Times New Roman"/>
          <w:color w:val="BAE67E"/>
          <w:sz w:val="21"/>
          <w:szCs w:val="21"/>
          <w:lang w:val="en-GB"/>
        </w:rPr>
        <w:t>"</w:t>
      </w:r>
      <w:r w:rsidRPr="00605EE6">
        <w:rPr>
          <w:rFonts w:ascii="Consolas" w:eastAsia="Times New Roman" w:hAnsi="Consolas" w:cs="Times New Roman"/>
          <w:color w:val="A2AABC"/>
          <w:sz w:val="21"/>
          <w:szCs w:val="21"/>
          <w:lang w:val="en-GB"/>
        </w:rPr>
        <w:t>$1</w:t>
      </w:r>
      <w:r w:rsidRPr="00605EE6">
        <w:rPr>
          <w:rFonts w:ascii="Consolas" w:eastAsia="Times New Roman" w:hAnsi="Consolas" w:cs="Times New Roman"/>
          <w:color w:val="BAE67E"/>
          <w:sz w:val="21"/>
          <w:szCs w:val="21"/>
          <w:lang w:val="en-GB"/>
        </w:rPr>
        <w:t>"</w:t>
      </w:r>
      <w:r w:rsidRPr="00605EE6">
        <w:rPr>
          <w:rFonts w:ascii="Consolas" w:eastAsia="Times New Roman" w:hAnsi="Consolas" w:cs="Times New Roman"/>
          <w:color w:val="A2AABC"/>
          <w:sz w:val="21"/>
          <w:szCs w:val="21"/>
          <w:lang w:val="en-GB"/>
        </w:rPr>
        <w:t> -type f -size 0b -delete</w:t>
      </w:r>
    </w:p>
    <w:p w14:paraId="660CBF96"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w:t>
      </w:r>
    </w:p>
    <w:p w14:paraId="121ED049"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605EE6">
        <w:rPr>
          <w:rFonts w:ascii="Consolas" w:eastAsia="Times New Roman" w:hAnsi="Consolas" w:cs="Times New Roman"/>
          <w:color w:val="FFD580"/>
          <w:sz w:val="21"/>
          <w:szCs w:val="21"/>
        </w:rPr>
        <w:t>list_content_in_dir</w:t>
      </w:r>
      <w:proofErr w:type="spellEnd"/>
      <w:r w:rsidRPr="00605EE6">
        <w:rPr>
          <w:rFonts w:ascii="Consolas" w:eastAsia="Times New Roman" w:hAnsi="Consolas" w:cs="Times New Roman"/>
          <w:color w:val="A2AABC"/>
          <w:sz w:val="21"/>
          <w:szCs w:val="21"/>
        </w:rPr>
        <w:t>() {</w:t>
      </w:r>
    </w:p>
    <w:p w14:paraId="43293E7C"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FFD580"/>
          <w:sz w:val="21"/>
          <w:szCs w:val="21"/>
        </w:rPr>
        <w:t>echo</w:t>
      </w: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BAE67E"/>
          <w:sz w:val="21"/>
          <w:szCs w:val="21"/>
        </w:rPr>
        <w:t>"</w:t>
      </w:r>
      <w:proofErr w:type="spellStart"/>
      <w:r w:rsidRPr="00605EE6">
        <w:rPr>
          <w:rFonts w:ascii="Consolas" w:eastAsia="Times New Roman" w:hAnsi="Consolas" w:cs="Times New Roman"/>
          <w:color w:val="BAE67E"/>
          <w:sz w:val="21"/>
          <w:szCs w:val="21"/>
        </w:rPr>
        <w:t>parent</w:t>
      </w:r>
      <w:proofErr w:type="spellEnd"/>
      <w:r w:rsidRPr="00605EE6">
        <w:rPr>
          <w:rFonts w:ascii="Consolas" w:eastAsia="Times New Roman" w:hAnsi="Consolas" w:cs="Times New Roman"/>
          <w:color w:val="BAE67E"/>
          <w:sz w:val="21"/>
          <w:szCs w:val="21"/>
        </w:rPr>
        <w:t>: </w:t>
      </w:r>
      <w:r w:rsidRPr="00605EE6">
        <w:rPr>
          <w:rFonts w:ascii="Consolas" w:eastAsia="Times New Roman" w:hAnsi="Consolas" w:cs="Times New Roman"/>
          <w:color w:val="A2AABC"/>
          <w:sz w:val="21"/>
          <w:szCs w:val="21"/>
        </w:rPr>
        <w:t>$PWD</w:t>
      </w:r>
      <w:r w:rsidRPr="00605EE6">
        <w:rPr>
          <w:rFonts w:ascii="Consolas" w:eastAsia="Times New Roman" w:hAnsi="Consolas" w:cs="Times New Roman"/>
          <w:color w:val="BAE67E"/>
          <w:sz w:val="21"/>
          <w:szCs w:val="21"/>
        </w:rPr>
        <w:t>"</w:t>
      </w:r>
    </w:p>
    <w:p w14:paraId="204EFD35"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FFAE57"/>
          <w:sz w:val="21"/>
          <w:szCs w:val="21"/>
        </w:rPr>
        <w:t>for</w:t>
      </w:r>
      <w:r w:rsidRPr="00605EE6">
        <w:rPr>
          <w:rFonts w:ascii="Consolas" w:eastAsia="Times New Roman" w:hAnsi="Consolas" w:cs="Times New Roman"/>
          <w:color w:val="A2AABC"/>
          <w:sz w:val="21"/>
          <w:szCs w:val="21"/>
        </w:rPr>
        <w:t> </w:t>
      </w:r>
      <w:proofErr w:type="spellStart"/>
      <w:r w:rsidRPr="00605EE6">
        <w:rPr>
          <w:rFonts w:ascii="Consolas" w:eastAsia="Times New Roman" w:hAnsi="Consolas" w:cs="Times New Roman"/>
          <w:color w:val="A2AABC"/>
          <w:sz w:val="21"/>
          <w:szCs w:val="21"/>
        </w:rPr>
        <w:t>item</w:t>
      </w:r>
      <w:proofErr w:type="spellEnd"/>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FFAE57"/>
          <w:sz w:val="21"/>
          <w:szCs w:val="21"/>
        </w:rPr>
        <w:t>in</w:t>
      </w: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BAE67E"/>
          <w:sz w:val="21"/>
          <w:szCs w:val="21"/>
        </w:rPr>
        <w:t>$(</w:t>
      </w:r>
      <w:proofErr w:type="spellStart"/>
      <w:r w:rsidRPr="00605EE6">
        <w:rPr>
          <w:rFonts w:ascii="Consolas" w:eastAsia="Times New Roman" w:hAnsi="Consolas" w:cs="Times New Roman"/>
          <w:color w:val="BAE67E"/>
          <w:sz w:val="21"/>
          <w:szCs w:val="21"/>
        </w:rPr>
        <w:t>ls</w:t>
      </w:r>
      <w:proofErr w:type="spellEnd"/>
      <w:r w:rsidRPr="00605EE6">
        <w:rPr>
          <w:rFonts w:ascii="Consolas" w:eastAsia="Times New Roman" w:hAnsi="Consolas" w:cs="Times New Roman"/>
          <w:color w:val="BAE67E"/>
          <w:sz w:val="21"/>
          <w:szCs w:val="21"/>
        </w:rPr>
        <w:t> "</w:t>
      </w:r>
      <w:r w:rsidRPr="00605EE6">
        <w:rPr>
          <w:rFonts w:ascii="Consolas" w:eastAsia="Times New Roman" w:hAnsi="Consolas" w:cs="Times New Roman"/>
          <w:color w:val="A2AABC"/>
          <w:sz w:val="21"/>
          <w:szCs w:val="21"/>
        </w:rPr>
        <w:t>$1</w:t>
      </w:r>
      <w:r w:rsidRPr="00605EE6">
        <w:rPr>
          <w:rFonts w:ascii="Consolas" w:eastAsia="Times New Roman" w:hAnsi="Consolas" w:cs="Times New Roman"/>
          <w:color w:val="BAE67E"/>
          <w:sz w:val="21"/>
          <w:szCs w:val="21"/>
        </w:rPr>
        <w:t>")</w:t>
      </w:r>
      <w:r w:rsidRPr="00605EE6">
        <w:rPr>
          <w:rFonts w:ascii="Consolas" w:eastAsia="Times New Roman" w:hAnsi="Consolas" w:cs="Times New Roman"/>
          <w:color w:val="FFAE57"/>
          <w:sz w:val="21"/>
          <w:szCs w:val="21"/>
        </w:rPr>
        <w:t>;</w:t>
      </w: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FFAE57"/>
          <w:sz w:val="21"/>
          <w:szCs w:val="21"/>
        </w:rPr>
        <w:t>do</w:t>
      </w:r>
    </w:p>
    <w:p w14:paraId="11548BC9"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FFD580"/>
          <w:sz w:val="21"/>
          <w:szCs w:val="21"/>
        </w:rPr>
        <w:t>echo</w:t>
      </w: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BAE67E"/>
          <w:sz w:val="21"/>
          <w:szCs w:val="21"/>
        </w:rPr>
        <w:t>"</w:t>
      </w:r>
      <w:r w:rsidRPr="00605EE6">
        <w:rPr>
          <w:rFonts w:ascii="Consolas" w:eastAsia="Times New Roman" w:hAnsi="Consolas" w:cs="Times New Roman"/>
          <w:color w:val="A2AABC"/>
          <w:sz w:val="21"/>
          <w:szCs w:val="21"/>
        </w:rPr>
        <w:t>$</w:t>
      </w:r>
      <w:proofErr w:type="spellStart"/>
      <w:r w:rsidRPr="00605EE6">
        <w:rPr>
          <w:rFonts w:ascii="Consolas" w:eastAsia="Times New Roman" w:hAnsi="Consolas" w:cs="Times New Roman"/>
          <w:color w:val="A2AABC"/>
          <w:sz w:val="21"/>
          <w:szCs w:val="21"/>
        </w:rPr>
        <w:t>item</w:t>
      </w:r>
      <w:proofErr w:type="spellEnd"/>
      <w:r w:rsidRPr="00605EE6">
        <w:rPr>
          <w:rFonts w:ascii="Consolas" w:eastAsia="Times New Roman" w:hAnsi="Consolas" w:cs="Times New Roman"/>
          <w:color w:val="BAE67E"/>
          <w:sz w:val="21"/>
          <w:szCs w:val="21"/>
        </w:rPr>
        <w:t>"</w:t>
      </w:r>
    </w:p>
    <w:p w14:paraId="738353F7"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FFAE57"/>
          <w:sz w:val="21"/>
          <w:szCs w:val="21"/>
        </w:rPr>
        <w:t>done</w:t>
      </w:r>
    </w:p>
    <w:p w14:paraId="1039228B"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w:t>
      </w:r>
    </w:p>
    <w:p w14:paraId="7AEEF30D"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605EE6">
        <w:rPr>
          <w:rFonts w:ascii="Consolas" w:eastAsia="Times New Roman" w:hAnsi="Consolas" w:cs="Times New Roman"/>
          <w:color w:val="FFD580"/>
          <w:sz w:val="21"/>
          <w:szCs w:val="21"/>
        </w:rPr>
        <w:lastRenderedPageBreak/>
        <w:t>print_base_menu</w:t>
      </w:r>
      <w:proofErr w:type="spellEnd"/>
      <w:r w:rsidRPr="00605EE6">
        <w:rPr>
          <w:rFonts w:ascii="Consolas" w:eastAsia="Times New Roman" w:hAnsi="Consolas" w:cs="Times New Roman"/>
          <w:color w:val="A2AABC"/>
          <w:sz w:val="21"/>
          <w:szCs w:val="21"/>
        </w:rPr>
        <w:t>() {</w:t>
      </w:r>
    </w:p>
    <w:p w14:paraId="3BEF41A5"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FFD580"/>
          <w:sz w:val="21"/>
          <w:szCs w:val="21"/>
        </w:rPr>
        <w:t>echo</w:t>
      </w: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BAE67E"/>
          <w:sz w:val="21"/>
          <w:szCs w:val="21"/>
        </w:rPr>
        <w:t>"</w:t>
      </w:r>
      <w:proofErr w:type="spellStart"/>
      <w:r w:rsidRPr="00605EE6">
        <w:rPr>
          <w:rFonts w:ascii="Consolas" w:eastAsia="Times New Roman" w:hAnsi="Consolas" w:cs="Times New Roman"/>
          <w:color w:val="BAE67E"/>
          <w:sz w:val="21"/>
          <w:szCs w:val="21"/>
        </w:rPr>
        <w:t>Select</w:t>
      </w:r>
      <w:proofErr w:type="spellEnd"/>
      <w:r w:rsidRPr="00605EE6">
        <w:rPr>
          <w:rFonts w:ascii="Consolas" w:eastAsia="Times New Roman" w:hAnsi="Consolas" w:cs="Times New Roman"/>
          <w:color w:val="BAE67E"/>
          <w:sz w:val="21"/>
          <w:szCs w:val="21"/>
        </w:rPr>
        <w:t> </w:t>
      </w:r>
      <w:proofErr w:type="spellStart"/>
      <w:r w:rsidRPr="00605EE6">
        <w:rPr>
          <w:rFonts w:ascii="Consolas" w:eastAsia="Times New Roman" w:hAnsi="Consolas" w:cs="Times New Roman"/>
          <w:color w:val="BAE67E"/>
          <w:sz w:val="21"/>
          <w:szCs w:val="21"/>
        </w:rPr>
        <w:t>an</w:t>
      </w:r>
      <w:proofErr w:type="spellEnd"/>
      <w:r w:rsidRPr="00605EE6">
        <w:rPr>
          <w:rFonts w:ascii="Consolas" w:eastAsia="Times New Roman" w:hAnsi="Consolas" w:cs="Times New Roman"/>
          <w:color w:val="BAE67E"/>
          <w:sz w:val="21"/>
          <w:szCs w:val="21"/>
        </w:rPr>
        <w:t> </w:t>
      </w:r>
      <w:proofErr w:type="spellStart"/>
      <w:r w:rsidRPr="00605EE6">
        <w:rPr>
          <w:rFonts w:ascii="Consolas" w:eastAsia="Times New Roman" w:hAnsi="Consolas" w:cs="Times New Roman"/>
          <w:color w:val="BAE67E"/>
          <w:sz w:val="21"/>
          <w:szCs w:val="21"/>
        </w:rPr>
        <w:t>option</w:t>
      </w:r>
      <w:proofErr w:type="spellEnd"/>
      <w:r w:rsidRPr="00605EE6">
        <w:rPr>
          <w:rFonts w:ascii="Consolas" w:eastAsia="Times New Roman" w:hAnsi="Consolas" w:cs="Times New Roman"/>
          <w:color w:val="BAE67E"/>
          <w:sz w:val="21"/>
          <w:szCs w:val="21"/>
        </w:rPr>
        <w:t>: "</w:t>
      </w:r>
    </w:p>
    <w:p w14:paraId="64B61D99"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FFD580"/>
          <w:sz w:val="21"/>
          <w:szCs w:val="21"/>
        </w:rPr>
        <w:t>echo</w:t>
      </w: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BAE67E"/>
          <w:sz w:val="21"/>
          <w:szCs w:val="21"/>
        </w:rPr>
        <w:t>"1&gt;&gt; Listar contenido en </w:t>
      </w:r>
      <w:proofErr w:type="spellStart"/>
      <w:r w:rsidRPr="00605EE6">
        <w:rPr>
          <w:rFonts w:ascii="Consolas" w:eastAsia="Times New Roman" w:hAnsi="Consolas" w:cs="Times New Roman"/>
          <w:color w:val="BAE67E"/>
          <w:sz w:val="21"/>
          <w:szCs w:val="21"/>
        </w:rPr>
        <w:t>dir</w:t>
      </w:r>
      <w:proofErr w:type="spellEnd"/>
      <w:r w:rsidRPr="00605EE6">
        <w:rPr>
          <w:rFonts w:ascii="Consolas" w:eastAsia="Times New Roman" w:hAnsi="Consolas" w:cs="Times New Roman"/>
          <w:color w:val="BAE67E"/>
          <w:sz w:val="21"/>
          <w:szCs w:val="21"/>
        </w:rPr>
        <w:t> dado"</w:t>
      </w:r>
    </w:p>
    <w:p w14:paraId="399A5B70"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FFD580"/>
          <w:sz w:val="21"/>
          <w:szCs w:val="21"/>
        </w:rPr>
        <w:t>echo</w:t>
      </w: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BAE67E"/>
          <w:sz w:val="21"/>
          <w:szCs w:val="21"/>
        </w:rPr>
        <w:t>"2&gt;&gt; Eliminar los archivos de tamaño 0"</w:t>
      </w:r>
    </w:p>
    <w:p w14:paraId="71B29DE5"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FFD580"/>
          <w:sz w:val="21"/>
          <w:szCs w:val="21"/>
        </w:rPr>
        <w:t>echo</w:t>
      </w: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BAE67E"/>
          <w:sz w:val="21"/>
          <w:szCs w:val="21"/>
        </w:rPr>
        <w:t>"3&gt;&gt; Eliminar los archivos de tipo objeto (*.o)"</w:t>
      </w:r>
    </w:p>
    <w:p w14:paraId="6C603B99"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FFD580"/>
          <w:sz w:val="21"/>
          <w:szCs w:val="21"/>
        </w:rPr>
        <w:t>echo</w:t>
      </w: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BAE67E"/>
          <w:sz w:val="21"/>
          <w:szCs w:val="21"/>
        </w:rPr>
        <w:t>"4&gt;&gt; Eliminar con una extensión concreta"</w:t>
      </w:r>
    </w:p>
    <w:p w14:paraId="42DB3B84"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FFD580"/>
          <w:sz w:val="21"/>
          <w:szCs w:val="21"/>
        </w:rPr>
        <w:t>echo</w:t>
      </w: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BAE67E"/>
          <w:sz w:val="21"/>
          <w:szCs w:val="21"/>
        </w:rPr>
        <w:t>"5&gt;&gt; Salir"</w:t>
      </w:r>
    </w:p>
    <w:p w14:paraId="6F87162F"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w:t>
      </w:r>
    </w:p>
    <w:p w14:paraId="2C6B041C"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605EE6">
        <w:rPr>
          <w:rFonts w:ascii="Consolas" w:eastAsia="Times New Roman" w:hAnsi="Consolas" w:cs="Times New Roman"/>
          <w:color w:val="FFD580"/>
          <w:sz w:val="21"/>
          <w:szCs w:val="21"/>
        </w:rPr>
        <w:t>check_dir</w:t>
      </w:r>
      <w:proofErr w:type="spellEnd"/>
      <w:r w:rsidRPr="00605EE6">
        <w:rPr>
          <w:rFonts w:ascii="Consolas" w:eastAsia="Times New Roman" w:hAnsi="Consolas" w:cs="Times New Roman"/>
          <w:color w:val="A2AABC"/>
          <w:sz w:val="21"/>
          <w:szCs w:val="21"/>
        </w:rPr>
        <w:t>() {</w:t>
      </w:r>
    </w:p>
    <w:p w14:paraId="2089638A"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FFD580"/>
          <w:sz w:val="21"/>
          <w:szCs w:val="21"/>
        </w:rPr>
        <w:t>echo</w:t>
      </w: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BAE67E"/>
          <w:sz w:val="21"/>
          <w:szCs w:val="21"/>
        </w:rPr>
        <w:t>"Set </w:t>
      </w:r>
      <w:proofErr w:type="spellStart"/>
      <w:r w:rsidRPr="00605EE6">
        <w:rPr>
          <w:rFonts w:ascii="Consolas" w:eastAsia="Times New Roman" w:hAnsi="Consolas" w:cs="Times New Roman"/>
          <w:color w:val="BAE67E"/>
          <w:sz w:val="21"/>
          <w:szCs w:val="21"/>
        </w:rPr>
        <w:t>directory</w:t>
      </w:r>
      <w:proofErr w:type="spellEnd"/>
      <w:r w:rsidRPr="00605EE6">
        <w:rPr>
          <w:rFonts w:ascii="Consolas" w:eastAsia="Times New Roman" w:hAnsi="Consolas" w:cs="Times New Roman"/>
          <w:color w:val="BAE67E"/>
          <w:sz w:val="21"/>
          <w:szCs w:val="21"/>
        </w:rPr>
        <w:t>:"</w:t>
      </w:r>
    </w:p>
    <w:p w14:paraId="51BC75E8"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proofErr w:type="spellStart"/>
      <w:r w:rsidRPr="00605EE6">
        <w:rPr>
          <w:rFonts w:ascii="Consolas" w:eastAsia="Times New Roman" w:hAnsi="Consolas" w:cs="Times New Roman"/>
          <w:color w:val="FFD580"/>
          <w:sz w:val="21"/>
          <w:szCs w:val="21"/>
        </w:rPr>
        <w:t>read</w:t>
      </w:r>
      <w:proofErr w:type="spellEnd"/>
      <w:r w:rsidRPr="00605EE6">
        <w:rPr>
          <w:rFonts w:ascii="Consolas" w:eastAsia="Times New Roman" w:hAnsi="Consolas" w:cs="Times New Roman"/>
          <w:color w:val="A2AABC"/>
          <w:sz w:val="21"/>
          <w:szCs w:val="21"/>
        </w:rPr>
        <w:t> -r </w:t>
      </w:r>
      <w:proofErr w:type="spellStart"/>
      <w:r w:rsidRPr="00605EE6">
        <w:rPr>
          <w:rFonts w:ascii="Consolas" w:eastAsia="Times New Roman" w:hAnsi="Consolas" w:cs="Times New Roman"/>
          <w:color w:val="A2AABC"/>
          <w:sz w:val="21"/>
          <w:szCs w:val="21"/>
        </w:rPr>
        <w:t>readed</w:t>
      </w:r>
      <w:proofErr w:type="spellEnd"/>
    </w:p>
    <w:p w14:paraId="460417C7"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FFAE57"/>
          <w:sz w:val="21"/>
          <w:szCs w:val="21"/>
        </w:rPr>
        <w:t>if</w:t>
      </w:r>
      <w:r w:rsidRPr="00605EE6">
        <w:rPr>
          <w:rFonts w:ascii="Consolas" w:eastAsia="Times New Roman" w:hAnsi="Consolas" w:cs="Times New Roman"/>
          <w:color w:val="A2AABC"/>
          <w:sz w:val="21"/>
          <w:szCs w:val="21"/>
        </w:rPr>
        <w:t> [ </w:t>
      </w:r>
      <w:r w:rsidRPr="00605EE6">
        <w:rPr>
          <w:rFonts w:ascii="Consolas" w:eastAsia="Times New Roman" w:hAnsi="Consolas" w:cs="Times New Roman"/>
          <w:color w:val="FFAE57"/>
          <w:sz w:val="21"/>
          <w:szCs w:val="21"/>
        </w:rPr>
        <w:t>-d</w:t>
      </w: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BAE67E"/>
          <w:sz w:val="21"/>
          <w:szCs w:val="21"/>
        </w:rPr>
        <w:t>"</w:t>
      </w:r>
      <w:r w:rsidRPr="00605EE6">
        <w:rPr>
          <w:rFonts w:ascii="Consolas" w:eastAsia="Times New Roman" w:hAnsi="Consolas" w:cs="Times New Roman"/>
          <w:color w:val="A2AABC"/>
          <w:sz w:val="21"/>
          <w:szCs w:val="21"/>
        </w:rPr>
        <w:t>$</w:t>
      </w:r>
      <w:proofErr w:type="spellStart"/>
      <w:r w:rsidRPr="00605EE6">
        <w:rPr>
          <w:rFonts w:ascii="Consolas" w:eastAsia="Times New Roman" w:hAnsi="Consolas" w:cs="Times New Roman"/>
          <w:color w:val="A2AABC"/>
          <w:sz w:val="21"/>
          <w:szCs w:val="21"/>
        </w:rPr>
        <w:t>readed</w:t>
      </w:r>
      <w:proofErr w:type="spellEnd"/>
      <w:r w:rsidRPr="00605EE6">
        <w:rPr>
          <w:rFonts w:ascii="Consolas" w:eastAsia="Times New Roman" w:hAnsi="Consolas" w:cs="Times New Roman"/>
          <w:color w:val="BAE67E"/>
          <w:sz w:val="21"/>
          <w:szCs w:val="21"/>
        </w:rPr>
        <w:t>"</w:t>
      </w: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FFAE57"/>
          <w:sz w:val="21"/>
          <w:szCs w:val="21"/>
        </w:rPr>
        <w:t>;</w:t>
      </w:r>
      <w:r w:rsidRPr="00605EE6">
        <w:rPr>
          <w:rFonts w:ascii="Consolas" w:eastAsia="Times New Roman" w:hAnsi="Consolas" w:cs="Times New Roman"/>
          <w:color w:val="A2AABC"/>
          <w:sz w:val="21"/>
          <w:szCs w:val="21"/>
        </w:rPr>
        <w:t> </w:t>
      </w:r>
      <w:proofErr w:type="spellStart"/>
      <w:r w:rsidRPr="00605EE6">
        <w:rPr>
          <w:rFonts w:ascii="Consolas" w:eastAsia="Times New Roman" w:hAnsi="Consolas" w:cs="Times New Roman"/>
          <w:color w:val="FFAE57"/>
          <w:sz w:val="21"/>
          <w:szCs w:val="21"/>
        </w:rPr>
        <w:t>then</w:t>
      </w:r>
      <w:proofErr w:type="spellEnd"/>
    </w:p>
    <w:p w14:paraId="2611069C"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proofErr w:type="spellStart"/>
      <w:r w:rsidRPr="00605EE6">
        <w:rPr>
          <w:rFonts w:ascii="Consolas" w:eastAsia="Times New Roman" w:hAnsi="Consolas" w:cs="Times New Roman"/>
          <w:color w:val="A2AABC"/>
          <w:sz w:val="21"/>
          <w:szCs w:val="21"/>
        </w:rPr>
        <w:t>dir</w:t>
      </w:r>
      <w:proofErr w:type="spellEnd"/>
      <w:r w:rsidRPr="00605EE6">
        <w:rPr>
          <w:rFonts w:ascii="Consolas" w:eastAsia="Times New Roman" w:hAnsi="Consolas" w:cs="Times New Roman"/>
          <w:color w:val="A2AABC"/>
          <w:sz w:val="21"/>
          <w:szCs w:val="21"/>
        </w:rPr>
        <w:t>=</w:t>
      </w:r>
      <w:r w:rsidRPr="00605EE6">
        <w:rPr>
          <w:rFonts w:ascii="Consolas" w:eastAsia="Times New Roman" w:hAnsi="Consolas" w:cs="Times New Roman"/>
          <w:color w:val="BAE67E"/>
          <w:sz w:val="21"/>
          <w:szCs w:val="21"/>
        </w:rPr>
        <w:t>"</w:t>
      </w:r>
      <w:r w:rsidRPr="00605EE6">
        <w:rPr>
          <w:rFonts w:ascii="Consolas" w:eastAsia="Times New Roman" w:hAnsi="Consolas" w:cs="Times New Roman"/>
          <w:color w:val="A2AABC"/>
          <w:sz w:val="21"/>
          <w:szCs w:val="21"/>
        </w:rPr>
        <w:t>$</w:t>
      </w:r>
      <w:proofErr w:type="spellStart"/>
      <w:r w:rsidRPr="00605EE6">
        <w:rPr>
          <w:rFonts w:ascii="Consolas" w:eastAsia="Times New Roman" w:hAnsi="Consolas" w:cs="Times New Roman"/>
          <w:color w:val="A2AABC"/>
          <w:sz w:val="21"/>
          <w:szCs w:val="21"/>
        </w:rPr>
        <w:t>readed</w:t>
      </w:r>
      <w:proofErr w:type="spellEnd"/>
      <w:r w:rsidRPr="00605EE6">
        <w:rPr>
          <w:rFonts w:ascii="Consolas" w:eastAsia="Times New Roman" w:hAnsi="Consolas" w:cs="Times New Roman"/>
          <w:color w:val="BAE67E"/>
          <w:sz w:val="21"/>
          <w:szCs w:val="21"/>
        </w:rPr>
        <w:t>"</w:t>
      </w:r>
    </w:p>
    <w:p w14:paraId="763755ED"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FFAE57"/>
          <w:sz w:val="21"/>
          <w:szCs w:val="21"/>
        </w:rPr>
        <w:t>else</w:t>
      </w:r>
    </w:p>
    <w:p w14:paraId="43E85B56"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proofErr w:type="spellStart"/>
      <w:r w:rsidRPr="00605EE6">
        <w:rPr>
          <w:rFonts w:ascii="Consolas" w:eastAsia="Times New Roman" w:hAnsi="Consolas" w:cs="Times New Roman"/>
          <w:color w:val="A2AABC"/>
          <w:sz w:val="21"/>
          <w:szCs w:val="21"/>
        </w:rPr>
        <w:t>dir</w:t>
      </w:r>
      <w:proofErr w:type="spellEnd"/>
      <w:r w:rsidRPr="00605EE6">
        <w:rPr>
          <w:rFonts w:ascii="Consolas" w:eastAsia="Times New Roman" w:hAnsi="Consolas" w:cs="Times New Roman"/>
          <w:color w:val="A2AABC"/>
          <w:sz w:val="21"/>
          <w:szCs w:val="21"/>
        </w:rPr>
        <w:t>=</w:t>
      </w:r>
      <w:r w:rsidRPr="00605EE6">
        <w:rPr>
          <w:rFonts w:ascii="Consolas" w:eastAsia="Times New Roman" w:hAnsi="Consolas" w:cs="Times New Roman"/>
          <w:color w:val="BAE67E"/>
          <w:sz w:val="21"/>
          <w:szCs w:val="21"/>
        </w:rPr>
        <w:t>"."</w:t>
      </w:r>
    </w:p>
    <w:p w14:paraId="4404BDFF"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FFAE57"/>
          <w:sz w:val="21"/>
          <w:szCs w:val="21"/>
        </w:rPr>
        <w:t>fi</w:t>
      </w:r>
    </w:p>
    <w:p w14:paraId="04F9AB9E"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w:t>
      </w:r>
    </w:p>
    <w:p w14:paraId="793986EA"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
    <w:p w14:paraId="2EF9B9E4"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EXIT=false</w:t>
      </w:r>
    </w:p>
    <w:p w14:paraId="3D5D3579"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605EE6">
        <w:rPr>
          <w:rFonts w:ascii="Consolas" w:eastAsia="Times New Roman" w:hAnsi="Consolas" w:cs="Times New Roman"/>
          <w:color w:val="A2AABC"/>
          <w:sz w:val="21"/>
          <w:szCs w:val="21"/>
        </w:rPr>
        <w:t>dir</w:t>
      </w:r>
      <w:proofErr w:type="spellEnd"/>
      <w:r w:rsidRPr="00605EE6">
        <w:rPr>
          <w:rFonts w:ascii="Consolas" w:eastAsia="Times New Roman" w:hAnsi="Consolas" w:cs="Times New Roman"/>
          <w:color w:val="A2AABC"/>
          <w:sz w:val="21"/>
          <w:szCs w:val="21"/>
        </w:rPr>
        <w:t>=.</w:t>
      </w:r>
    </w:p>
    <w:p w14:paraId="3BD92E09"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FFAE57"/>
          <w:sz w:val="21"/>
          <w:szCs w:val="21"/>
        </w:rPr>
        <w:t>while</w:t>
      </w:r>
      <w:r w:rsidRPr="00605EE6">
        <w:rPr>
          <w:rFonts w:ascii="Consolas" w:eastAsia="Times New Roman" w:hAnsi="Consolas" w:cs="Times New Roman"/>
          <w:color w:val="A2AABC"/>
          <w:sz w:val="21"/>
          <w:szCs w:val="21"/>
        </w:rPr>
        <w:t> [ $EXIT </w:t>
      </w:r>
      <w:r w:rsidRPr="00605EE6">
        <w:rPr>
          <w:rFonts w:ascii="Consolas" w:eastAsia="Times New Roman" w:hAnsi="Consolas" w:cs="Times New Roman"/>
          <w:color w:val="FFAE57"/>
          <w:sz w:val="21"/>
          <w:szCs w:val="21"/>
        </w:rPr>
        <w:t>=</w:t>
      </w: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FFD580"/>
          <w:sz w:val="21"/>
          <w:szCs w:val="21"/>
        </w:rPr>
        <w:t>false</w:t>
      </w: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FFAE57"/>
          <w:sz w:val="21"/>
          <w:szCs w:val="21"/>
        </w:rPr>
        <w:t>;</w:t>
      </w: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FFAE57"/>
          <w:sz w:val="21"/>
          <w:szCs w:val="21"/>
        </w:rPr>
        <w:t>do</w:t>
      </w:r>
    </w:p>
    <w:p w14:paraId="15C7E943"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proofErr w:type="spellStart"/>
      <w:r w:rsidRPr="00605EE6">
        <w:rPr>
          <w:rFonts w:ascii="Consolas" w:eastAsia="Times New Roman" w:hAnsi="Consolas" w:cs="Times New Roman"/>
          <w:color w:val="A2AABC"/>
          <w:sz w:val="21"/>
          <w:szCs w:val="21"/>
        </w:rPr>
        <w:t>print_base_menu</w:t>
      </w:r>
      <w:proofErr w:type="spellEnd"/>
    </w:p>
    <w:p w14:paraId="314C6896"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proofErr w:type="spellStart"/>
      <w:r w:rsidRPr="00605EE6">
        <w:rPr>
          <w:rFonts w:ascii="Consolas" w:eastAsia="Times New Roman" w:hAnsi="Consolas" w:cs="Times New Roman"/>
          <w:color w:val="FFD580"/>
          <w:sz w:val="21"/>
          <w:szCs w:val="21"/>
        </w:rPr>
        <w:t>read</w:t>
      </w:r>
      <w:proofErr w:type="spellEnd"/>
      <w:r w:rsidRPr="00605EE6">
        <w:rPr>
          <w:rFonts w:ascii="Consolas" w:eastAsia="Times New Roman" w:hAnsi="Consolas" w:cs="Times New Roman"/>
          <w:color w:val="A2AABC"/>
          <w:sz w:val="21"/>
          <w:szCs w:val="21"/>
        </w:rPr>
        <w:t> -r </w:t>
      </w:r>
      <w:proofErr w:type="spellStart"/>
      <w:r w:rsidRPr="00605EE6">
        <w:rPr>
          <w:rFonts w:ascii="Consolas" w:eastAsia="Times New Roman" w:hAnsi="Consolas" w:cs="Times New Roman"/>
          <w:color w:val="A2AABC"/>
          <w:sz w:val="21"/>
          <w:szCs w:val="21"/>
        </w:rPr>
        <w:t>selected</w:t>
      </w:r>
      <w:proofErr w:type="spellEnd"/>
    </w:p>
    <w:p w14:paraId="5B5513A3"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FFAE57"/>
          <w:sz w:val="21"/>
          <w:szCs w:val="21"/>
        </w:rPr>
        <w:t>case</w:t>
      </w:r>
      <w:r w:rsidRPr="00605EE6">
        <w:rPr>
          <w:rFonts w:ascii="Consolas" w:eastAsia="Times New Roman" w:hAnsi="Consolas" w:cs="Times New Roman"/>
          <w:color w:val="A2AABC"/>
          <w:sz w:val="21"/>
          <w:szCs w:val="21"/>
        </w:rPr>
        <w:t> $</w:t>
      </w:r>
      <w:proofErr w:type="spellStart"/>
      <w:r w:rsidRPr="00605EE6">
        <w:rPr>
          <w:rFonts w:ascii="Consolas" w:eastAsia="Times New Roman" w:hAnsi="Consolas" w:cs="Times New Roman"/>
          <w:color w:val="A2AABC"/>
          <w:sz w:val="21"/>
          <w:szCs w:val="21"/>
        </w:rPr>
        <w:t>selected</w:t>
      </w:r>
      <w:proofErr w:type="spellEnd"/>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FFAE57"/>
          <w:sz w:val="21"/>
          <w:szCs w:val="21"/>
        </w:rPr>
        <w:t>in</w:t>
      </w:r>
    </w:p>
    <w:p w14:paraId="69DF498D"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BAE67E"/>
          <w:sz w:val="21"/>
          <w:szCs w:val="21"/>
        </w:rPr>
        <w:t>"1"</w:t>
      </w:r>
      <w:r w:rsidRPr="00605EE6">
        <w:rPr>
          <w:rFonts w:ascii="Consolas" w:eastAsia="Times New Roman" w:hAnsi="Consolas" w:cs="Times New Roman"/>
          <w:color w:val="A2AABC"/>
          <w:sz w:val="21"/>
          <w:szCs w:val="21"/>
        </w:rPr>
        <w:t>)</w:t>
      </w:r>
    </w:p>
    <w:p w14:paraId="3615914C"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proofErr w:type="spellStart"/>
      <w:r w:rsidRPr="00605EE6">
        <w:rPr>
          <w:rFonts w:ascii="Consolas" w:eastAsia="Times New Roman" w:hAnsi="Consolas" w:cs="Times New Roman"/>
          <w:color w:val="A2AABC"/>
          <w:sz w:val="21"/>
          <w:szCs w:val="21"/>
        </w:rPr>
        <w:t>check_dir</w:t>
      </w:r>
      <w:proofErr w:type="spellEnd"/>
    </w:p>
    <w:p w14:paraId="7473D9BD"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lang w:val="en-GB"/>
        </w:rPr>
      </w:pPr>
      <w:r w:rsidRPr="00605EE6">
        <w:rPr>
          <w:rFonts w:ascii="Consolas" w:eastAsia="Times New Roman" w:hAnsi="Consolas" w:cs="Times New Roman"/>
          <w:color w:val="A2AABC"/>
          <w:sz w:val="21"/>
          <w:szCs w:val="21"/>
          <w:lang w:val="en-GB"/>
        </w:rPr>
        <w:t>        </w:t>
      </w:r>
      <w:proofErr w:type="spellStart"/>
      <w:r w:rsidRPr="00605EE6">
        <w:rPr>
          <w:rFonts w:ascii="Consolas" w:eastAsia="Times New Roman" w:hAnsi="Consolas" w:cs="Times New Roman"/>
          <w:color w:val="A2AABC"/>
          <w:sz w:val="21"/>
          <w:szCs w:val="21"/>
          <w:lang w:val="en-GB"/>
        </w:rPr>
        <w:t>list_content_in_dir</w:t>
      </w:r>
      <w:proofErr w:type="spellEnd"/>
      <w:r w:rsidRPr="00605EE6">
        <w:rPr>
          <w:rFonts w:ascii="Consolas" w:eastAsia="Times New Roman" w:hAnsi="Consolas" w:cs="Times New Roman"/>
          <w:color w:val="A2AABC"/>
          <w:sz w:val="21"/>
          <w:szCs w:val="21"/>
          <w:lang w:val="en-GB"/>
        </w:rPr>
        <w:t> </w:t>
      </w:r>
      <w:r w:rsidRPr="00605EE6">
        <w:rPr>
          <w:rFonts w:ascii="Consolas" w:eastAsia="Times New Roman" w:hAnsi="Consolas" w:cs="Times New Roman"/>
          <w:color w:val="BAE67E"/>
          <w:sz w:val="21"/>
          <w:szCs w:val="21"/>
          <w:lang w:val="en-GB"/>
        </w:rPr>
        <w:t>"</w:t>
      </w:r>
      <w:r w:rsidRPr="00605EE6">
        <w:rPr>
          <w:rFonts w:ascii="Consolas" w:eastAsia="Times New Roman" w:hAnsi="Consolas" w:cs="Times New Roman"/>
          <w:color w:val="A2AABC"/>
          <w:sz w:val="21"/>
          <w:szCs w:val="21"/>
          <w:lang w:val="en-GB"/>
        </w:rPr>
        <w:t>$</w:t>
      </w:r>
      <w:proofErr w:type="spellStart"/>
      <w:r w:rsidRPr="00605EE6">
        <w:rPr>
          <w:rFonts w:ascii="Consolas" w:eastAsia="Times New Roman" w:hAnsi="Consolas" w:cs="Times New Roman"/>
          <w:color w:val="A2AABC"/>
          <w:sz w:val="21"/>
          <w:szCs w:val="21"/>
          <w:lang w:val="en-GB"/>
        </w:rPr>
        <w:t>dir</w:t>
      </w:r>
      <w:proofErr w:type="spellEnd"/>
      <w:r w:rsidRPr="00605EE6">
        <w:rPr>
          <w:rFonts w:ascii="Consolas" w:eastAsia="Times New Roman" w:hAnsi="Consolas" w:cs="Times New Roman"/>
          <w:color w:val="BAE67E"/>
          <w:sz w:val="21"/>
          <w:szCs w:val="21"/>
          <w:lang w:val="en-GB"/>
        </w:rPr>
        <w:t>"</w:t>
      </w:r>
    </w:p>
    <w:p w14:paraId="1B750C4B"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lang w:val="en-GB"/>
        </w:rPr>
        <w:t>        </w:t>
      </w:r>
      <w:r w:rsidRPr="00605EE6">
        <w:rPr>
          <w:rFonts w:ascii="Consolas" w:eastAsia="Times New Roman" w:hAnsi="Consolas" w:cs="Times New Roman"/>
          <w:color w:val="A2AABC"/>
          <w:sz w:val="21"/>
          <w:szCs w:val="21"/>
        </w:rPr>
        <w:t>;;</w:t>
      </w:r>
    </w:p>
    <w:p w14:paraId="74654A9F"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BAE67E"/>
          <w:sz w:val="21"/>
          <w:szCs w:val="21"/>
        </w:rPr>
        <w:t>"2"</w:t>
      </w:r>
      <w:r w:rsidRPr="00605EE6">
        <w:rPr>
          <w:rFonts w:ascii="Consolas" w:eastAsia="Times New Roman" w:hAnsi="Consolas" w:cs="Times New Roman"/>
          <w:color w:val="A2AABC"/>
          <w:sz w:val="21"/>
          <w:szCs w:val="21"/>
        </w:rPr>
        <w:t>)</w:t>
      </w:r>
    </w:p>
    <w:p w14:paraId="6CECAA7F"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proofErr w:type="spellStart"/>
      <w:r w:rsidRPr="00605EE6">
        <w:rPr>
          <w:rFonts w:ascii="Consolas" w:eastAsia="Times New Roman" w:hAnsi="Consolas" w:cs="Times New Roman"/>
          <w:color w:val="A2AABC"/>
          <w:sz w:val="21"/>
          <w:szCs w:val="21"/>
        </w:rPr>
        <w:t>check_dir</w:t>
      </w:r>
      <w:proofErr w:type="spellEnd"/>
    </w:p>
    <w:p w14:paraId="4E55CA57"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proofErr w:type="spellStart"/>
      <w:r w:rsidRPr="00605EE6">
        <w:rPr>
          <w:rFonts w:ascii="Consolas" w:eastAsia="Times New Roman" w:hAnsi="Consolas" w:cs="Times New Roman"/>
          <w:color w:val="A2AABC"/>
          <w:sz w:val="21"/>
          <w:szCs w:val="21"/>
        </w:rPr>
        <w:t>delete_files_zero_size</w:t>
      </w:r>
      <w:proofErr w:type="spellEnd"/>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BAE67E"/>
          <w:sz w:val="21"/>
          <w:szCs w:val="21"/>
        </w:rPr>
        <w:t>"</w:t>
      </w:r>
      <w:r w:rsidRPr="00605EE6">
        <w:rPr>
          <w:rFonts w:ascii="Consolas" w:eastAsia="Times New Roman" w:hAnsi="Consolas" w:cs="Times New Roman"/>
          <w:color w:val="A2AABC"/>
          <w:sz w:val="21"/>
          <w:szCs w:val="21"/>
        </w:rPr>
        <w:t>$</w:t>
      </w:r>
      <w:proofErr w:type="spellStart"/>
      <w:r w:rsidRPr="00605EE6">
        <w:rPr>
          <w:rFonts w:ascii="Consolas" w:eastAsia="Times New Roman" w:hAnsi="Consolas" w:cs="Times New Roman"/>
          <w:color w:val="A2AABC"/>
          <w:sz w:val="21"/>
          <w:szCs w:val="21"/>
        </w:rPr>
        <w:t>dir</w:t>
      </w:r>
      <w:proofErr w:type="spellEnd"/>
      <w:r w:rsidRPr="00605EE6">
        <w:rPr>
          <w:rFonts w:ascii="Consolas" w:eastAsia="Times New Roman" w:hAnsi="Consolas" w:cs="Times New Roman"/>
          <w:color w:val="BAE67E"/>
          <w:sz w:val="21"/>
          <w:szCs w:val="21"/>
        </w:rPr>
        <w:t>"</w:t>
      </w:r>
    </w:p>
    <w:p w14:paraId="4C403D5A"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p>
    <w:p w14:paraId="577E860D"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BAE67E"/>
          <w:sz w:val="21"/>
          <w:szCs w:val="21"/>
        </w:rPr>
        <w:t>"3"</w:t>
      </w:r>
      <w:r w:rsidRPr="00605EE6">
        <w:rPr>
          <w:rFonts w:ascii="Consolas" w:eastAsia="Times New Roman" w:hAnsi="Consolas" w:cs="Times New Roman"/>
          <w:color w:val="A2AABC"/>
          <w:sz w:val="21"/>
          <w:szCs w:val="21"/>
        </w:rPr>
        <w:t>)</w:t>
      </w:r>
    </w:p>
    <w:p w14:paraId="2BE99131"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proofErr w:type="spellStart"/>
      <w:r w:rsidRPr="00605EE6">
        <w:rPr>
          <w:rFonts w:ascii="Consolas" w:eastAsia="Times New Roman" w:hAnsi="Consolas" w:cs="Times New Roman"/>
          <w:color w:val="A2AABC"/>
          <w:sz w:val="21"/>
          <w:szCs w:val="21"/>
        </w:rPr>
        <w:t>check_dir</w:t>
      </w:r>
      <w:proofErr w:type="spellEnd"/>
    </w:p>
    <w:p w14:paraId="3A73D0EE"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proofErr w:type="spellStart"/>
      <w:r w:rsidRPr="00605EE6">
        <w:rPr>
          <w:rFonts w:ascii="Consolas" w:eastAsia="Times New Roman" w:hAnsi="Consolas" w:cs="Times New Roman"/>
          <w:color w:val="A2AABC"/>
          <w:sz w:val="21"/>
          <w:szCs w:val="21"/>
        </w:rPr>
        <w:t>delete_files_type_o</w:t>
      </w:r>
      <w:proofErr w:type="spellEnd"/>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BAE67E"/>
          <w:sz w:val="21"/>
          <w:szCs w:val="21"/>
        </w:rPr>
        <w:t>"</w:t>
      </w:r>
      <w:r w:rsidRPr="00605EE6">
        <w:rPr>
          <w:rFonts w:ascii="Consolas" w:eastAsia="Times New Roman" w:hAnsi="Consolas" w:cs="Times New Roman"/>
          <w:color w:val="A2AABC"/>
          <w:sz w:val="21"/>
          <w:szCs w:val="21"/>
        </w:rPr>
        <w:t>$</w:t>
      </w:r>
      <w:proofErr w:type="spellStart"/>
      <w:r w:rsidRPr="00605EE6">
        <w:rPr>
          <w:rFonts w:ascii="Consolas" w:eastAsia="Times New Roman" w:hAnsi="Consolas" w:cs="Times New Roman"/>
          <w:color w:val="A2AABC"/>
          <w:sz w:val="21"/>
          <w:szCs w:val="21"/>
        </w:rPr>
        <w:t>dir</w:t>
      </w:r>
      <w:proofErr w:type="spellEnd"/>
      <w:r w:rsidRPr="00605EE6">
        <w:rPr>
          <w:rFonts w:ascii="Consolas" w:eastAsia="Times New Roman" w:hAnsi="Consolas" w:cs="Times New Roman"/>
          <w:color w:val="BAE67E"/>
          <w:sz w:val="21"/>
          <w:szCs w:val="21"/>
        </w:rPr>
        <w:t>"</w:t>
      </w:r>
    </w:p>
    <w:p w14:paraId="082302EC"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p>
    <w:p w14:paraId="4233BDA6"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BAE67E"/>
          <w:sz w:val="21"/>
          <w:szCs w:val="21"/>
        </w:rPr>
        <w:t>"4"</w:t>
      </w:r>
      <w:r w:rsidRPr="00605EE6">
        <w:rPr>
          <w:rFonts w:ascii="Consolas" w:eastAsia="Times New Roman" w:hAnsi="Consolas" w:cs="Times New Roman"/>
          <w:color w:val="A2AABC"/>
          <w:sz w:val="21"/>
          <w:szCs w:val="21"/>
        </w:rPr>
        <w:t>)</w:t>
      </w:r>
    </w:p>
    <w:p w14:paraId="55FF5FB2"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proofErr w:type="spellStart"/>
      <w:r w:rsidRPr="00605EE6">
        <w:rPr>
          <w:rFonts w:ascii="Consolas" w:eastAsia="Times New Roman" w:hAnsi="Consolas" w:cs="Times New Roman"/>
          <w:color w:val="A2AABC"/>
          <w:sz w:val="21"/>
          <w:szCs w:val="21"/>
        </w:rPr>
        <w:t>check_dir</w:t>
      </w:r>
      <w:proofErr w:type="spellEnd"/>
    </w:p>
    <w:p w14:paraId="41071A10"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proofErr w:type="spellStart"/>
      <w:r w:rsidRPr="00605EE6">
        <w:rPr>
          <w:rFonts w:ascii="Consolas" w:eastAsia="Times New Roman" w:hAnsi="Consolas" w:cs="Times New Roman"/>
          <w:color w:val="A2AABC"/>
          <w:sz w:val="21"/>
          <w:szCs w:val="21"/>
        </w:rPr>
        <w:t>delete_specific_extension</w:t>
      </w:r>
      <w:proofErr w:type="spellEnd"/>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BAE67E"/>
          <w:sz w:val="21"/>
          <w:szCs w:val="21"/>
        </w:rPr>
        <w:t>"</w:t>
      </w:r>
      <w:r w:rsidRPr="00605EE6">
        <w:rPr>
          <w:rFonts w:ascii="Consolas" w:eastAsia="Times New Roman" w:hAnsi="Consolas" w:cs="Times New Roman"/>
          <w:color w:val="A2AABC"/>
          <w:sz w:val="21"/>
          <w:szCs w:val="21"/>
        </w:rPr>
        <w:t>$</w:t>
      </w:r>
      <w:proofErr w:type="spellStart"/>
      <w:r w:rsidRPr="00605EE6">
        <w:rPr>
          <w:rFonts w:ascii="Consolas" w:eastAsia="Times New Roman" w:hAnsi="Consolas" w:cs="Times New Roman"/>
          <w:color w:val="A2AABC"/>
          <w:sz w:val="21"/>
          <w:szCs w:val="21"/>
        </w:rPr>
        <w:t>dir</w:t>
      </w:r>
      <w:proofErr w:type="spellEnd"/>
      <w:r w:rsidRPr="00605EE6">
        <w:rPr>
          <w:rFonts w:ascii="Consolas" w:eastAsia="Times New Roman" w:hAnsi="Consolas" w:cs="Times New Roman"/>
          <w:color w:val="BAE67E"/>
          <w:sz w:val="21"/>
          <w:szCs w:val="21"/>
        </w:rPr>
        <w:t>"</w:t>
      </w:r>
    </w:p>
    <w:p w14:paraId="487FAEF4"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p>
    <w:p w14:paraId="6567A9FE"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BAE67E"/>
          <w:sz w:val="21"/>
          <w:szCs w:val="21"/>
        </w:rPr>
        <w:t>"5"</w:t>
      </w:r>
      <w:r w:rsidRPr="00605EE6">
        <w:rPr>
          <w:rFonts w:ascii="Consolas" w:eastAsia="Times New Roman" w:hAnsi="Consolas" w:cs="Times New Roman"/>
          <w:color w:val="A2AABC"/>
          <w:sz w:val="21"/>
          <w:szCs w:val="21"/>
        </w:rPr>
        <w:t>)</w:t>
      </w:r>
    </w:p>
    <w:p w14:paraId="54F16FEE"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EXIT=true</w:t>
      </w:r>
    </w:p>
    <w:p w14:paraId="4D5FE490"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p>
    <w:p w14:paraId="72D03FC0"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r w:rsidRPr="00605EE6">
        <w:rPr>
          <w:rFonts w:ascii="Consolas" w:eastAsia="Times New Roman" w:hAnsi="Consolas" w:cs="Times New Roman"/>
          <w:color w:val="BAE67E"/>
          <w:sz w:val="21"/>
          <w:szCs w:val="21"/>
        </w:rPr>
        <w:t>"*"</w:t>
      </w:r>
      <w:r w:rsidRPr="00605EE6">
        <w:rPr>
          <w:rFonts w:ascii="Consolas" w:eastAsia="Times New Roman" w:hAnsi="Consolas" w:cs="Times New Roman"/>
          <w:color w:val="A2AABC"/>
          <w:sz w:val="21"/>
          <w:szCs w:val="21"/>
        </w:rPr>
        <w:t>) ;;</w:t>
      </w:r>
    </w:p>
    <w:p w14:paraId="3A2AA7FB"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
    <w:p w14:paraId="117B0C26"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proofErr w:type="spellStart"/>
      <w:r w:rsidRPr="00605EE6">
        <w:rPr>
          <w:rFonts w:ascii="Consolas" w:eastAsia="Times New Roman" w:hAnsi="Consolas" w:cs="Times New Roman"/>
          <w:color w:val="FFAE57"/>
          <w:sz w:val="21"/>
          <w:szCs w:val="21"/>
        </w:rPr>
        <w:t>esac</w:t>
      </w:r>
      <w:proofErr w:type="spellEnd"/>
    </w:p>
    <w:p w14:paraId="388DB79E"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proofErr w:type="spellStart"/>
      <w:r w:rsidRPr="00605EE6">
        <w:rPr>
          <w:rFonts w:ascii="Consolas" w:eastAsia="Times New Roman" w:hAnsi="Consolas" w:cs="Times New Roman"/>
          <w:color w:val="A2AABC"/>
          <w:sz w:val="21"/>
          <w:szCs w:val="21"/>
        </w:rPr>
        <w:t>sleep</w:t>
      </w:r>
      <w:proofErr w:type="spellEnd"/>
      <w:r w:rsidRPr="00605EE6">
        <w:rPr>
          <w:rFonts w:ascii="Consolas" w:eastAsia="Times New Roman" w:hAnsi="Consolas" w:cs="Times New Roman"/>
          <w:color w:val="A2AABC"/>
          <w:sz w:val="21"/>
          <w:szCs w:val="21"/>
        </w:rPr>
        <w:t> 1</w:t>
      </w:r>
    </w:p>
    <w:p w14:paraId="2FC9E983"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A2AABC"/>
          <w:sz w:val="21"/>
          <w:szCs w:val="21"/>
        </w:rPr>
        <w:t>    </w:t>
      </w:r>
      <w:proofErr w:type="spellStart"/>
      <w:r w:rsidRPr="00605EE6">
        <w:rPr>
          <w:rFonts w:ascii="Consolas" w:eastAsia="Times New Roman" w:hAnsi="Consolas" w:cs="Times New Roman"/>
          <w:color w:val="A2AABC"/>
          <w:sz w:val="21"/>
          <w:szCs w:val="21"/>
        </w:rPr>
        <w:t>clear</w:t>
      </w:r>
      <w:proofErr w:type="spellEnd"/>
    </w:p>
    <w:p w14:paraId="70101A82"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605EE6">
        <w:rPr>
          <w:rFonts w:ascii="Consolas" w:eastAsia="Times New Roman" w:hAnsi="Consolas" w:cs="Times New Roman"/>
          <w:color w:val="FFAE57"/>
          <w:sz w:val="21"/>
          <w:szCs w:val="21"/>
        </w:rPr>
        <w:t>done</w:t>
      </w:r>
    </w:p>
    <w:p w14:paraId="34D5D7DA" w14:textId="77777777" w:rsidR="00605EE6" w:rsidRPr="00605EE6" w:rsidRDefault="00605EE6" w:rsidP="00605EE6">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
    <w:p w14:paraId="20045A5D" w14:textId="77777777" w:rsidR="00605EE6" w:rsidRPr="00605EE6" w:rsidRDefault="00605EE6" w:rsidP="00605EE6"/>
    <w:p w14:paraId="366C2833" w14:textId="77777777" w:rsidR="00F874D3" w:rsidRPr="00F874D3" w:rsidRDefault="00F874D3" w:rsidP="00F874D3"/>
    <w:p w14:paraId="78078448" w14:textId="661AA533" w:rsidR="004E1B8A" w:rsidRDefault="00DE3EDD" w:rsidP="00DE3EDD">
      <w:pPr>
        <w:pStyle w:val="Ttulo2"/>
        <w:numPr>
          <w:ilvl w:val="0"/>
          <w:numId w:val="11"/>
        </w:numPr>
      </w:pPr>
      <w:bookmarkStart w:id="21" w:name="_Toc83762653"/>
      <w:r w:rsidRPr="005A2683">
        <w:t>Comprobación de funcionamiento</w:t>
      </w:r>
      <w:bookmarkEnd w:id="21"/>
    </w:p>
    <w:p w14:paraId="7F7909F8" w14:textId="6B20DDD2" w:rsidR="00066074" w:rsidRDefault="00165603" w:rsidP="00FE3AFB">
      <w:pPr>
        <w:jc w:val="both"/>
      </w:pPr>
      <w:r>
        <w:t xml:space="preserve">Para comprobar que este </w:t>
      </w:r>
      <w:r w:rsidRPr="00F3455C">
        <w:rPr>
          <w:b/>
          <w:bCs/>
          <w:i/>
          <w:iCs/>
        </w:rPr>
        <w:t>scrip</w:t>
      </w:r>
      <w:r w:rsidR="00F3455C" w:rsidRPr="00F3455C">
        <w:rPr>
          <w:b/>
          <w:bCs/>
          <w:i/>
          <w:iCs/>
        </w:rPr>
        <w:t>t</w:t>
      </w:r>
      <w:r>
        <w:t xml:space="preserve"> funciona correctamente, se h</w:t>
      </w:r>
      <w:r w:rsidR="00F3455C">
        <w:t>a probado</w:t>
      </w:r>
      <w:r>
        <w:t xml:space="preserve"> cada una de las </w:t>
      </w:r>
      <w:r w:rsidR="00242371">
        <w:t xml:space="preserve">opciones </w:t>
      </w:r>
      <w:r>
        <w:t xml:space="preserve">de igual forma que se ha hecho con los anteriores scripts. Para las opciones de eliminar, se han creado directorios de prueba con ficheros de diferentes extensiones </w:t>
      </w:r>
      <w:r w:rsidRPr="00165603">
        <w:rPr>
          <w:b/>
          <w:bCs/>
          <w:i/>
          <w:iCs/>
        </w:rPr>
        <w:t>.</w:t>
      </w:r>
      <w:proofErr w:type="spellStart"/>
      <w:r w:rsidRPr="00165603">
        <w:rPr>
          <w:b/>
          <w:bCs/>
          <w:i/>
          <w:iCs/>
        </w:rPr>
        <w:t>txt</w:t>
      </w:r>
      <w:proofErr w:type="spellEnd"/>
      <w:r w:rsidRPr="00165603">
        <w:rPr>
          <w:b/>
          <w:bCs/>
          <w:i/>
          <w:iCs/>
        </w:rPr>
        <w:t>, .o, .</w:t>
      </w:r>
      <w:proofErr w:type="spellStart"/>
      <w:r w:rsidRPr="00165603">
        <w:rPr>
          <w:b/>
          <w:bCs/>
          <w:i/>
          <w:iCs/>
        </w:rPr>
        <w:t>sh</w:t>
      </w:r>
      <w:proofErr w:type="spellEnd"/>
      <w:r w:rsidRPr="00165603">
        <w:rPr>
          <w:b/>
          <w:bCs/>
          <w:i/>
          <w:iCs/>
        </w:rPr>
        <w:t>...</w:t>
      </w:r>
      <w:r>
        <w:t xml:space="preserve"> y tamaños a fin de comprobar que todo funciona correctamente.</w:t>
      </w:r>
      <w:r w:rsidR="00066074">
        <w:t xml:space="preserve"> Cabe destacar que durante el proceso de comprobación, se decidió añadir </w:t>
      </w:r>
      <w:proofErr w:type="spellStart"/>
      <w:r w:rsidR="00066074" w:rsidRPr="00066074">
        <w:rPr>
          <w:b/>
          <w:bCs/>
          <w:i/>
          <w:iCs/>
        </w:rPr>
        <w:t>clear</w:t>
      </w:r>
      <w:proofErr w:type="spellEnd"/>
      <w:r w:rsidR="00066074">
        <w:t xml:space="preserve"> y </w:t>
      </w:r>
      <w:proofErr w:type="spellStart"/>
      <w:r w:rsidR="00066074" w:rsidRPr="00066074">
        <w:rPr>
          <w:b/>
          <w:bCs/>
          <w:i/>
          <w:iCs/>
        </w:rPr>
        <w:t>sleep</w:t>
      </w:r>
      <w:proofErr w:type="spellEnd"/>
      <w:r w:rsidR="00066074" w:rsidRPr="00066074">
        <w:rPr>
          <w:b/>
          <w:bCs/>
          <w:i/>
          <w:iCs/>
        </w:rPr>
        <w:t xml:space="preserve"> 1</w:t>
      </w:r>
      <w:r w:rsidR="00066074">
        <w:t xml:space="preserve"> en puntos clave a fin de hacer que el script se asemeje más a un menú y menos a comandos escritos en consola. </w:t>
      </w:r>
    </w:p>
    <w:p w14:paraId="72A73336" w14:textId="7D6AF6BB" w:rsidR="00066074" w:rsidRPr="005A2683" w:rsidRDefault="00066074" w:rsidP="00066074">
      <w:pPr>
        <w:pStyle w:val="Ttulo1"/>
      </w:pPr>
      <w:bookmarkStart w:id="22" w:name="_Toc83762654"/>
      <w:r>
        <w:t>6</w:t>
      </w:r>
      <w:r w:rsidRPr="005A2683">
        <w:t xml:space="preserve">. Ejercicio </w:t>
      </w:r>
      <w:r>
        <w:t>extra</w:t>
      </w:r>
      <w:bookmarkEnd w:id="22"/>
    </w:p>
    <w:p w14:paraId="13649768" w14:textId="061F49CA" w:rsidR="00066074" w:rsidRDefault="00066074" w:rsidP="00066074">
      <w:pPr>
        <w:pStyle w:val="Ttulo2"/>
        <w:numPr>
          <w:ilvl w:val="0"/>
          <w:numId w:val="11"/>
        </w:numPr>
      </w:pPr>
      <w:bookmarkStart w:id="23" w:name="_Toc83762655"/>
      <w:r w:rsidRPr="005A2683">
        <w:t>Análisis del problema</w:t>
      </w:r>
      <w:bookmarkEnd w:id="23"/>
    </w:p>
    <w:p w14:paraId="2FFC8D3B" w14:textId="4AB05DAB" w:rsidR="00066074" w:rsidRDefault="00066074" w:rsidP="00066074">
      <w:pPr>
        <w:jc w:val="both"/>
      </w:pPr>
      <w:r>
        <w:t xml:space="preserve">Se pide un menú con tres submenús que muestren diferentes datos sobre la máquina en la que corre. Para el menú se ha realizado la misma aproximación que en el anterior ejercicio, así como para los submenús (simplemente replicando la estructura del menú en cada caso del  </w:t>
      </w:r>
      <w:proofErr w:type="spellStart"/>
      <w:r w:rsidRPr="00066074">
        <w:rPr>
          <w:b/>
          <w:bCs/>
          <w:i/>
          <w:iCs/>
        </w:rPr>
        <w:t>switch</w:t>
      </w:r>
      <w:proofErr w:type="spellEnd"/>
      <w:r>
        <w:t xml:space="preserve"> principal). Cabe destacar que se han creado funciones para mostrar los elementos de cada menú, a fin de mantener un código limpio. </w:t>
      </w:r>
    </w:p>
    <w:p w14:paraId="06C2ED33" w14:textId="49C921AB" w:rsidR="00066074" w:rsidRDefault="00066074" w:rsidP="00066074">
      <w:pPr>
        <w:jc w:val="both"/>
      </w:pPr>
      <w:r>
        <w:t>Finalmente, cada opción de los submenús (menos de salida) llama a su propia función con la lógica correspondiente</w:t>
      </w:r>
      <w:r w:rsidRPr="00605EE6">
        <w:t>:</w:t>
      </w:r>
    </w:p>
    <w:p w14:paraId="7F126C0E" w14:textId="01F38774" w:rsidR="00066074" w:rsidRPr="00605EE6" w:rsidRDefault="00066074" w:rsidP="00066074">
      <w:pPr>
        <w:pStyle w:val="Prrafodelista"/>
        <w:numPr>
          <w:ilvl w:val="0"/>
          <w:numId w:val="11"/>
        </w:numPr>
        <w:jc w:val="both"/>
        <w:rPr>
          <w:b/>
          <w:bCs/>
          <w:i/>
          <w:iCs/>
          <w:lang w:val="en-GB"/>
        </w:rPr>
      </w:pPr>
      <w:proofErr w:type="spellStart"/>
      <w:r w:rsidRPr="00066074">
        <w:rPr>
          <w:b/>
          <w:bCs/>
          <w:i/>
          <w:iCs/>
        </w:rPr>
        <w:t>show_cpu</w:t>
      </w:r>
      <w:proofErr w:type="spellEnd"/>
      <w:r w:rsidRPr="00605EE6">
        <w:rPr>
          <w:b/>
          <w:bCs/>
          <w:i/>
          <w:iCs/>
          <w:lang w:val="en-GB"/>
        </w:rPr>
        <w:t xml:space="preserve">() </w:t>
      </w:r>
    </w:p>
    <w:p w14:paraId="00C84D93" w14:textId="48CBD918" w:rsidR="00066074" w:rsidRPr="00BA0E69" w:rsidRDefault="00066074" w:rsidP="00066074">
      <w:pPr>
        <w:pStyle w:val="Prrafodelista"/>
        <w:jc w:val="both"/>
      </w:pPr>
      <w:r>
        <w:t xml:space="preserve">Mediante el comando </w:t>
      </w:r>
      <w:r w:rsidRPr="00BA0E69">
        <w:rPr>
          <w:b/>
          <w:bCs/>
          <w:i/>
          <w:iCs/>
        </w:rPr>
        <w:t>top</w:t>
      </w:r>
      <w:r>
        <w:t xml:space="preserve"> (usado para mostrar los procesos de Linux), seleccionando el proceso con </w:t>
      </w:r>
      <w:r w:rsidRPr="00BA0E69">
        <w:rPr>
          <w:b/>
          <w:bCs/>
          <w:i/>
          <w:iCs/>
        </w:rPr>
        <w:t>PID</w:t>
      </w:r>
      <w:r>
        <w:t xml:space="preserve"> deseado </w:t>
      </w:r>
      <w:r w:rsidRPr="00BA0E69">
        <w:rPr>
          <w:b/>
          <w:bCs/>
          <w:i/>
          <w:iCs/>
        </w:rPr>
        <w:t>-bn1</w:t>
      </w:r>
      <w:r>
        <w:t xml:space="preserve">. Con </w:t>
      </w:r>
      <w:r w:rsidRPr="00BA0E69">
        <w:rPr>
          <w:b/>
          <w:bCs/>
          <w:i/>
          <w:iCs/>
        </w:rPr>
        <w:t>grep</w:t>
      </w:r>
      <w:r>
        <w:t xml:space="preserve"> </w:t>
      </w:r>
      <w:r w:rsidR="00BA0E69">
        <w:t xml:space="preserve">buscamos el </w:t>
      </w:r>
      <w:r w:rsidR="00BA0E69" w:rsidRPr="00BA0E69">
        <w:rPr>
          <w:b/>
          <w:bCs/>
          <w:i/>
          <w:iCs/>
        </w:rPr>
        <w:t>load</w:t>
      </w:r>
      <w:r w:rsidR="00BA0E69">
        <w:t xml:space="preserve"> del resultado, </w:t>
      </w:r>
      <w:r w:rsidR="00BA0E69" w:rsidRPr="00BA0E69">
        <w:rPr>
          <w:b/>
          <w:bCs/>
          <w:i/>
          <w:iCs/>
        </w:rPr>
        <w:t>grep load</w:t>
      </w:r>
      <w:r w:rsidR="00BA0E69">
        <w:t xml:space="preserve">, y con </w:t>
      </w:r>
      <w:proofErr w:type="spellStart"/>
      <w:r w:rsidR="00BA0E69" w:rsidRPr="00BA0E69">
        <w:rPr>
          <w:b/>
          <w:bCs/>
          <w:i/>
          <w:iCs/>
        </w:rPr>
        <w:t>awk</w:t>
      </w:r>
      <w:proofErr w:type="spellEnd"/>
      <w:r w:rsidR="00BA0E69">
        <w:t xml:space="preserve"> lo mostramos, descartando la información no deseada</w:t>
      </w:r>
      <w:r w:rsidR="00BA0E69" w:rsidRPr="00BA0E69">
        <w:rPr>
          <w:b/>
          <w:bCs/>
          <w:i/>
          <w:iCs/>
        </w:rPr>
        <w:t xml:space="preserve"> </w:t>
      </w:r>
      <w:proofErr w:type="spellStart"/>
      <w:r w:rsidR="00BA0E69" w:rsidRPr="00BA0E69">
        <w:rPr>
          <w:b/>
          <w:bCs/>
          <w:i/>
          <w:iCs/>
        </w:rPr>
        <w:t>awk</w:t>
      </w:r>
      <w:proofErr w:type="spellEnd"/>
      <w:r w:rsidR="00BA0E69" w:rsidRPr="00BA0E69">
        <w:rPr>
          <w:b/>
          <w:bCs/>
          <w:i/>
          <w:iCs/>
        </w:rPr>
        <w:t xml:space="preserve"> '{</w:t>
      </w:r>
      <w:proofErr w:type="spellStart"/>
      <w:r w:rsidR="00BA0E69" w:rsidRPr="00BA0E69">
        <w:rPr>
          <w:b/>
          <w:bCs/>
          <w:i/>
          <w:iCs/>
        </w:rPr>
        <w:t>printf</w:t>
      </w:r>
      <w:proofErr w:type="spellEnd"/>
      <w:r w:rsidR="00BA0E69" w:rsidRPr="00BA0E69">
        <w:rPr>
          <w:b/>
          <w:bCs/>
          <w:i/>
          <w:iCs/>
        </w:rPr>
        <w:t xml:space="preserve"> "CPU Load: %.2f\n", $(NF-2), </w:t>
      </w:r>
      <w:proofErr w:type="spellStart"/>
      <w:r w:rsidR="00BA0E69" w:rsidRPr="00BA0E69">
        <w:rPr>
          <w:b/>
          <w:bCs/>
          <w:i/>
          <w:iCs/>
        </w:rPr>
        <w:t>usage</w:t>
      </w:r>
      <w:proofErr w:type="spellEnd"/>
      <w:r w:rsidR="00BA0E69" w:rsidRPr="00BA0E69">
        <w:rPr>
          <w:b/>
          <w:bCs/>
          <w:i/>
          <w:iCs/>
        </w:rPr>
        <w:t xml:space="preserve"> }'</w:t>
      </w:r>
      <w:r w:rsidR="00BA0E69">
        <w:t>.</w:t>
      </w:r>
    </w:p>
    <w:p w14:paraId="1F54B6E1" w14:textId="4CC625B7" w:rsidR="00066074" w:rsidRPr="00066074" w:rsidRDefault="00066074" w:rsidP="00066074">
      <w:pPr>
        <w:pStyle w:val="Prrafodelista"/>
        <w:numPr>
          <w:ilvl w:val="0"/>
          <w:numId w:val="11"/>
        </w:numPr>
        <w:jc w:val="both"/>
        <w:rPr>
          <w:b/>
          <w:bCs/>
          <w:i/>
          <w:iCs/>
          <w:lang w:val="en-GB"/>
        </w:rPr>
      </w:pPr>
      <w:proofErr w:type="spellStart"/>
      <w:r>
        <w:rPr>
          <w:b/>
          <w:bCs/>
          <w:i/>
          <w:iCs/>
          <w:lang w:val="en-GB"/>
        </w:rPr>
        <w:t>show_</w:t>
      </w:r>
      <w:proofErr w:type="gramStart"/>
      <w:r>
        <w:rPr>
          <w:b/>
          <w:bCs/>
          <w:i/>
          <w:iCs/>
          <w:lang w:val="en-GB"/>
        </w:rPr>
        <w:t>memory</w:t>
      </w:r>
      <w:proofErr w:type="spellEnd"/>
      <w:r w:rsidRPr="00066074">
        <w:rPr>
          <w:b/>
          <w:bCs/>
          <w:i/>
          <w:iCs/>
          <w:lang w:val="en-GB"/>
        </w:rPr>
        <w:t>(</w:t>
      </w:r>
      <w:proofErr w:type="gramEnd"/>
      <w:r w:rsidRPr="00066074">
        <w:rPr>
          <w:b/>
          <w:bCs/>
          <w:i/>
          <w:iCs/>
          <w:lang w:val="en-GB"/>
        </w:rPr>
        <w:t>)</w:t>
      </w:r>
    </w:p>
    <w:p w14:paraId="5A41E17F" w14:textId="644D36EF" w:rsidR="00BA0E69" w:rsidRPr="00BA0E69" w:rsidRDefault="00BA0E69" w:rsidP="00BA0E69">
      <w:pPr>
        <w:pStyle w:val="Prrafodelista"/>
        <w:jc w:val="both"/>
      </w:pPr>
      <w:r w:rsidRPr="00BA0E69">
        <w:t xml:space="preserve">Mediante el comando </w:t>
      </w:r>
      <w:r w:rsidRPr="00BA0E69">
        <w:rPr>
          <w:b/>
          <w:bCs/>
          <w:i/>
          <w:iCs/>
        </w:rPr>
        <w:t>free</w:t>
      </w:r>
      <w:r w:rsidRPr="00BA0E69">
        <w:t xml:space="preserve"> p</w:t>
      </w:r>
      <w:r>
        <w:t xml:space="preserve">odemos obtener la memoria en megabytes  </w:t>
      </w:r>
      <w:r w:rsidRPr="00BA0E69">
        <w:rPr>
          <w:b/>
          <w:bCs/>
          <w:i/>
          <w:iCs/>
        </w:rPr>
        <w:t>-m</w:t>
      </w:r>
      <w:r>
        <w:t xml:space="preserve">, con </w:t>
      </w:r>
      <w:proofErr w:type="spellStart"/>
      <w:r w:rsidRPr="00BA0E69">
        <w:rPr>
          <w:b/>
          <w:bCs/>
          <w:i/>
          <w:iCs/>
        </w:rPr>
        <w:t>awk</w:t>
      </w:r>
      <w:proofErr w:type="spellEnd"/>
      <w:r>
        <w:t xml:space="preserve"> lo mostramos, </w:t>
      </w:r>
      <w:r>
        <w:t>descartando la información no deseada</w:t>
      </w:r>
      <w:r>
        <w:t xml:space="preserve"> </w:t>
      </w:r>
      <w:proofErr w:type="spellStart"/>
      <w:r w:rsidRPr="00BA0E69">
        <w:rPr>
          <w:b/>
          <w:bCs/>
          <w:i/>
          <w:iCs/>
        </w:rPr>
        <w:t>awk</w:t>
      </w:r>
      <w:proofErr w:type="spellEnd"/>
      <w:r w:rsidRPr="00BA0E69">
        <w:rPr>
          <w:b/>
          <w:bCs/>
          <w:i/>
          <w:iCs/>
        </w:rPr>
        <w:t xml:space="preserve"> 'NR==2{</w:t>
      </w:r>
      <w:proofErr w:type="spellStart"/>
      <w:r w:rsidRPr="00BA0E69">
        <w:rPr>
          <w:b/>
          <w:bCs/>
          <w:i/>
          <w:iCs/>
        </w:rPr>
        <w:t>printf</w:t>
      </w:r>
      <w:proofErr w:type="spellEnd"/>
      <w:r w:rsidRPr="00BA0E69">
        <w:rPr>
          <w:b/>
          <w:bCs/>
          <w:i/>
          <w:iCs/>
        </w:rPr>
        <w:t xml:space="preserve"> "</w:t>
      </w:r>
      <w:proofErr w:type="spellStart"/>
      <w:r w:rsidRPr="00BA0E69">
        <w:rPr>
          <w:b/>
          <w:bCs/>
          <w:i/>
          <w:iCs/>
        </w:rPr>
        <w:t>Memory</w:t>
      </w:r>
      <w:proofErr w:type="spellEnd"/>
      <w:r w:rsidRPr="00BA0E69">
        <w:rPr>
          <w:b/>
          <w:bCs/>
          <w:i/>
          <w:iCs/>
        </w:rPr>
        <w:t xml:space="preserve"> </w:t>
      </w:r>
      <w:proofErr w:type="spellStart"/>
      <w:r w:rsidRPr="00BA0E69">
        <w:rPr>
          <w:b/>
          <w:bCs/>
          <w:i/>
          <w:iCs/>
        </w:rPr>
        <w:t>Usage</w:t>
      </w:r>
      <w:proofErr w:type="spellEnd"/>
      <w:r w:rsidRPr="00BA0E69">
        <w:rPr>
          <w:b/>
          <w:bCs/>
          <w:i/>
          <w:iCs/>
        </w:rPr>
        <w:t>: %s/%</w:t>
      </w:r>
      <w:proofErr w:type="spellStart"/>
      <w:r w:rsidRPr="00BA0E69">
        <w:rPr>
          <w:b/>
          <w:bCs/>
          <w:i/>
          <w:iCs/>
        </w:rPr>
        <w:t>sMB</w:t>
      </w:r>
      <w:proofErr w:type="spellEnd"/>
      <w:r w:rsidRPr="00BA0E69">
        <w:rPr>
          <w:b/>
          <w:bCs/>
          <w:i/>
          <w:iCs/>
        </w:rPr>
        <w:t xml:space="preserve"> (%.2f%%)\n", $3,$2,$3*100/$2 }'</w:t>
      </w:r>
      <w:r>
        <w:t>.</w:t>
      </w:r>
    </w:p>
    <w:p w14:paraId="4D027CA9" w14:textId="11C63DC6" w:rsidR="00066074" w:rsidRPr="00066074" w:rsidRDefault="00BA0E69" w:rsidP="00066074">
      <w:pPr>
        <w:pStyle w:val="Prrafodelista"/>
        <w:numPr>
          <w:ilvl w:val="0"/>
          <w:numId w:val="11"/>
        </w:numPr>
        <w:jc w:val="both"/>
        <w:rPr>
          <w:b/>
          <w:bCs/>
          <w:i/>
          <w:iCs/>
          <w:lang w:val="en-GB"/>
        </w:rPr>
      </w:pPr>
      <w:proofErr w:type="spellStart"/>
      <w:r>
        <w:rPr>
          <w:b/>
          <w:bCs/>
          <w:i/>
          <w:iCs/>
          <w:lang w:val="en-GB"/>
        </w:rPr>
        <w:t>list_</w:t>
      </w:r>
      <w:proofErr w:type="gramStart"/>
      <w:r>
        <w:rPr>
          <w:b/>
          <w:bCs/>
          <w:i/>
          <w:iCs/>
          <w:lang w:val="en-GB"/>
        </w:rPr>
        <w:t>interfaces</w:t>
      </w:r>
      <w:proofErr w:type="spellEnd"/>
      <w:r w:rsidR="00066074" w:rsidRPr="00066074">
        <w:rPr>
          <w:b/>
          <w:bCs/>
          <w:i/>
          <w:iCs/>
          <w:lang w:val="en-GB"/>
        </w:rPr>
        <w:t>(</w:t>
      </w:r>
      <w:proofErr w:type="gramEnd"/>
      <w:r w:rsidR="00066074" w:rsidRPr="00066074">
        <w:rPr>
          <w:b/>
          <w:bCs/>
          <w:i/>
          <w:iCs/>
          <w:lang w:val="en-GB"/>
        </w:rPr>
        <w:t>)</w:t>
      </w:r>
    </w:p>
    <w:p w14:paraId="73754B40" w14:textId="09C93D2B" w:rsidR="00066074" w:rsidRPr="00BA0E69" w:rsidRDefault="00BA0E69" w:rsidP="00066074">
      <w:pPr>
        <w:pStyle w:val="Prrafodelista"/>
        <w:jc w:val="both"/>
        <w:rPr>
          <w:u w:val="single"/>
        </w:rPr>
      </w:pPr>
      <w:r>
        <w:t xml:space="preserve">Gracias a </w:t>
      </w:r>
      <w:proofErr w:type="spellStart"/>
      <w:r w:rsidRPr="00DF0E06">
        <w:rPr>
          <w:b/>
          <w:bCs/>
          <w:i/>
          <w:iCs/>
        </w:rPr>
        <w:t>ifconfig</w:t>
      </w:r>
      <w:proofErr w:type="spellEnd"/>
      <w:r>
        <w:t xml:space="preserve"> podemos ver la lista de interfaces disponibles, para que solo muestre el nombre de las interfaces se seleccionarán sólo los nombres mediante </w:t>
      </w:r>
      <w:r w:rsidRPr="00DF0E06">
        <w:rPr>
          <w:b/>
          <w:bCs/>
          <w:i/>
          <w:iCs/>
        </w:rPr>
        <w:t xml:space="preserve">cut -d ‘ ‘ </w:t>
      </w:r>
      <w:r w:rsidR="00DF0E06" w:rsidRPr="00DF0E06">
        <w:rPr>
          <w:b/>
          <w:bCs/>
          <w:i/>
          <w:iCs/>
        </w:rPr>
        <w:t>-f1</w:t>
      </w:r>
      <w:r w:rsidR="00DF0E06">
        <w:t xml:space="preserve">. Se guarda el comando entero en una variable y se muestra por pantalla con </w:t>
      </w:r>
      <w:r w:rsidR="00DF0E06" w:rsidRPr="00DF0E06">
        <w:rPr>
          <w:b/>
          <w:bCs/>
          <w:i/>
          <w:iCs/>
        </w:rPr>
        <w:t>echo</w:t>
      </w:r>
      <w:r w:rsidR="00DF0E06">
        <w:t xml:space="preserve">. </w:t>
      </w:r>
    </w:p>
    <w:p w14:paraId="11DAFF38" w14:textId="77777777" w:rsidR="00CD2568" w:rsidRDefault="00CD2568" w:rsidP="00CD2568">
      <w:pPr>
        <w:pStyle w:val="Prrafodelista"/>
        <w:numPr>
          <w:ilvl w:val="0"/>
          <w:numId w:val="11"/>
        </w:numPr>
        <w:jc w:val="both"/>
        <w:rPr>
          <w:b/>
          <w:bCs/>
          <w:i/>
          <w:iCs/>
          <w:lang w:val="en-GB"/>
        </w:rPr>
      </w:pPr>
      <w:proofErr w:type="spellStart"/>
      <w:r>
        <w:rPr>
          <w:b/>
          <w:bCs/>
          <w:i/>
          <w:iCs/>
          <w:lang w:val="en-GB"/>
        </w:rPr>
        <w:t>assigned_</w:t>
      </w:r>
      <w:proofErr w:type="gramStart"/>
      <w:r>
        <w:rPr>
          <w:b/>
          <w:bCs/>
          <w:i/>
          <w:iCs/>
          <w:lang w:val="en-GB"/>
        </w:rPr>
        <w:t>ips</w:t>
      </w:r>
      <w:proofErr w:type="spellEnd"/>
      <w:r w:rsidRPr="00066074">
        <w:rPr>
          <w:b/>
          <w:bCs/>
          <w:i/>
          <w:iCs/>
          <w:lang w:val="en-GB"/>
        </w:rPr>
        <w:t>(</w:t>
      </w:r>
      <w:proofErr w:type="gramEnd"/>
      <w:r w:rsidRPr="00066074">
        <w:rPr>
          <w:b/>
          <w:bCs/>
          <w:i/>
          <w:iCs/>
          <w:lang w:val="en-GB"/>
        </w:rPr>
        <w:t>)</w:t>
      </w:r>
    </w:p>
    <w:p w14:paraId="197DBCD8" w14:textId="77777777" w:rsidR="00CD2568" w:rsidRDefault="00CD2568" w:rsidP="00CD2568">
      <w:pPr>
        <w:pStyle w:val="Prrafodelista"/>
        <w:jc w:val="both"/>
      </w:pPr>
      <w:r w:rsidRPr="00DF0E06">
        <w:t>U</w:t>
      </w:r>
      <w:r>
        <w:t xml:space="preserve">sando </w:t>
      </w:r>
      <w:proofErr w:type="spellStart"/>
      <w:r w:rsidRPr="00DF0E06">
        <w:rPr>
          <w:b/>
          <w:bCs/>
          <w:i/>
          <w:iCs/>
        </w:rPr>
        <w:t>ip</w:t>
      </w:r>
      <w:proofErr w:type="spellEnd"/>
      <w:r w:rsidRPr="00DF0E06">
        <w:rPr>
          <w:b/>
          <w:bCs/>
          <w:i/>
          <w:iCs/>
        </w:rPr>
        <w:t xml:space="preserve"> </w:t>
      </w:r>
      <w:proofErr w:type="spellStart"/>
      <w:r w:rsidRPr="00DF0E06">
        <w:rPr>
          <w:b/>
          <w:bCs/>
          <w:i/>
          <w:iCs/>
        </w:rPr>
        <w:t>addr</w:t>
      </w:r>
      <w:proofErr w:type="spellEnd"/>
      <w:r>
        <w:t xml:space="preserve"> se pueden ver todas las conexiones </w:t>
      </w:r>
      <w:proofErr w:type="spellStart"/>
      <w:r>
        <w:t>ip</w:t>
      </w:r>
      <w:proofErr w:type="spellEnd"/>
      <w:r>
        <w:t xml:space="preserve"> actuales, y separar las líneas que contengan </w:t>
      </w:r>
      <w:r w:rsidRPr="00DF0E06">
        <w:rPr>
          <w:b/>
          <w:bCs/>
          <w:i/>
          <w:iCs/>
        </w:rPr>
        <w:t>/</w:t>
      </w:r>
      <w:proofErr w:type="spellStart"/>
      <w:r w:rsidRPr="00DF0E06">
        <w:rPr>
          <w:b/>
          <w:bCs/>
          <w:i/>
          <w:iCs/>
        </w:rPr>
        <w:t>inet</w:t>
      </w:r>
      <w:proofErr w:type="spellEnd"/>
      <w:r w:rsidRPr="00DF0E06">
        <w:rPr>
          <w:b/>
          <w:bCs/>
          <w:i/>
          <w:iCs/>
        </w:rPr>
        <w:t xml:space="preserve">/ </w:t>
      </w:r>
      <w:r>
        <w:t xml:space="preserve">y con el uso de </w:t>
      </w:r>
      <w:proofErr w:type="spellStart"/>
      <w:r w:rsidRPr="00DF0E06">
        <w:rPr>
          <w:b/>
          <w:bCs/>
          <w:i/>
          <w:iCs/>
        </w:rPr>
        <w:t>awk</w:t>
      </w:r>
      <w:proofErr w:type="spellEnd"/>
      <w:r w:rsidRPr="00DF0E06">
        <w:rPr>
          <w:b/>
          <w:bCs/>
          <w:i/>
          <w:iCs/>
        </w:rPr>
        <w:t xml:space="preserve"> ‘/</w:t>
      </w:r>
      <w:proofErr w:type="spellStart"/>
      <w:r w:rsidRPr="00DF0E06">
        <w:rPr>
          <w:b/>
          <w:bCs/>
          <w:i/>
          <w:iCs/>
        </w:rPr>
        <w:t>inet</w:t>
      </w:r>
      <w:proofErr w:type="spellEnd"/>
      <w:r w:rsidRPr="00DF0E06">
        <w:rPr>
          <w:b/>
          <w:bCs/>
          <w:i/>
          <w:iCs/>
        </w:rPr>
        <w:t>/ {</w:t>
      </w:r>
      <w:proofErr w:type="spellStart"/>
      <w:r w:rsidRPr="00DF0E06">
        <w:rPr>
          <w:b/>
          <w:bCs/>
          <w:i/>
          <w:iCs/>
        </w:rPr>
        <w:t>print</w:t>
      </w:r>
      <w:proofErr w:type="spellEnd"/>
      <w:r w:rsidRPr="00DF0E06">
        <w:rPr>
          <w:b/>
          <w:bCs/>
          <w:i/>
          <w:iCs/>
        </w:rPr>
        <w:t xml:space="preserve"> $2}’</w:t>
      </w:r>
      <w:r>
        <w:t xml:space="preserve"> limpiar toda información no deseada. Con </w:t>
      </w:r>
      <w:r w:rsidRPr="00DF0E06">
        <w:rPr>
          <w:b/>
          <w:bCs/>
          <w:i/>
          <w:iCs/>
        </w:rPr>
        <w:t>grep -v</w:t>
      </w:r>
      <w:r>
        <w:t xml:space="preserve"> se buscarán todas líneas que no contengan </w:t>
      </w:r>
      <w:proofErr w:type="gramStart"/>
      <w:r w:rsidRPr="00DF0E06">
        <w:rPr>
          <w:b/>
          <w:bCs/>
          <w:i/>
          <w:iCs/>
        </w:rPr>
        <w:t>^::</w:t>
      </w:r>
      <w:proofErr w:type="gramEnd"/>
      <w:r w:rsidRPr="00DF0E06">
        <w:rPr>
          <w:b/>
          <w:bCs/>
          <w:i/>
          <w:iCs/>
        </w:rPr>
        <w:t>1</w:t>
      </w:r>
      <w:r>
        <w:t xml:space="preserve">, es decir, no mostrará dichas líneas, </w:t>
      </w:r>
      <w:r w:rsidRPr="00DF0E06">
        <w:rPr>
          <w:b/>
          <w:bCs/>
          <w:i/>
          <w:iCs/>
        </w:rPr>
        <w:t>grep -v ^::1</w:t>
      </w:r>
      <w:r>
        <w:t xml:space="preserve">. </w:t>
      </w:r>
    </w:p>
    <w:p w14:paraId="07C27879" w14:textId="1E19874E" w:rsidR="00CD2568" w:rsidRDefault="00CD2568" w:rsidP="00CD2568">
      <w:pPr>
        <w:pStyle w:val="Prrafodelista"/>
        <w:numPr>
          <w:ilvl w:val="0"/>
          <w:numId w:val="11"/>
        </w:numPr>
        <w:jc w:val="both"/>
        <w:rPr>
          <w:b/>
          <w:bCs/>
          <w:i/>
          <w:iCs/>
          <w:lang w:val="en-GB"/>
        </w:rPr>
      </w:pPr>
      <w:proofErr w:type="spellStart"/>
      <w:r>
        <w:rPr>
          <w:b/>
          <w:bCs/>
          <w:i/>
          <w:iCs/>
          <w:lang w:val="en-GB"/>
        </w:rPr>
        <w:t>show_current</w:t>
      </w:r>
      <w:r>
        <w:rPr>
          <w:b/>
          <w:bCs/>
          <w:i/>
          <w:iCs/>
          <w:lang w:val="en-GB"/>
        </w:rPr>
        <w:t>_</w:t>
      </w:r>
      <w:proofErr w:type="gramStart"/>
      <w:r>
        <w:rPr>
          <w:b/>
          <w:bCs/>
          <w:i/>
          <w:iCs/>
          <w:lang w:val="en-GB"/>
        </w:rPr>
        <w:t>user</w:t>
      </w:r>
      <w:proofErr w:type="spellEnd"/>
      <w:r w:rsidRPr="00066074">
        <w:rPr>
          <w:b/>
          <w:bCs/>
          <w:i/>
          <w:iCs/>
          <w:lang w:val="en-GB"/>
        </w:rPr>
        <w:t>(</w:t>
      </w:r>
      <w:proofErr w:type="gramEnd"/>
      <w:r w:rsidRPr="00066074">
        <w:rPr>
          <w:b/>
          <w:bCs/>
          <w:i/>
          <w:iCs/>
          <w:lang w:val="en-GB"/>
        </w:rPr>
        <w:t>)</w:t>
      </w:r>
    </w:p>
    <w:p w14:paraId="4A9470CE" w14:textId="76804857" w:rsidR="00CD2568" w:rsidRDefault="00CD2568" w:rsidP="00CD2568">
      <w:pPr>
        <w:pStyle w:val="Prrafodelista"/>
        <w:jc w:val="both"/>
      </w:pPr>
      <w:r>
        <w:t xml:space="preserve">Simplemente haciendo </w:t>
      </w:r>
      <w:r w:rsidRPr="00CD2568">
        <w:rPr>
          <w:b/>
          <w:bCs/>
          <w:i/>
          <w:iCs/>
        </w:rPr>
        <w:t>echo “$USER”</w:t>
      </w:r>
      <w:r>
        <w:t xml:space="preserve"> se puede ver cuál es el usuario actual, guardado en esa variable del sistema, aunque también se podría usar el comando </w:t>
      </w:r>
      <w:proofErr w:type="spellStart"/>
      <w:r w:rsidRPr="00CD2568">
        <w:rPr>
          <w:b/>
          <w:bCs/>
          <w:i/>
          <w:iCs/>
        </w:rPr>
        <w:t>whoami</w:t>
      </w:r>
      <w:proofErr w:type="spellEnd"/>
      <w:r>
        <w:t xml:space="preserve">. </w:t>
      </w:r>
    </w:p>
    <w:p w14:paraId="3BB8672D" w14:textId="1384A02B" w:rsidR="00CD2568" w:rsidRDefault="00CD2568" w:rsidP="00CD2568">
      <w:pPr>
        <w:pStyle w:val="Prrafodelista"/>
        <w:numPr>
          <w:ilvl w:val="0"/>
          <w:numId w:val="11"/>
        </w:numPr>
        <w:jc w:val="both"/>
        <w:rPr>
          <w:b/>
          <w:bCs/>
          <w:i/>
          <w:iCs/>
          <w:lang w:val="en-GB"/>
        </w:rPr>
      </w:pPr>
      <w:proofErr w:type="spellStart"/>
      <w:r>
        <w:rPr>
          <w:b/>
          <w:bCs/>
          <w:i/>
          <w:iCs/>
          <w:lang w:val="en-GB"/>
        </w:rPr>
        <w:t>show_current_</w:t>
      </w:r>
      <w:proofErr w:type="gramStart"/>
      <w:r>
        <w:rPr>
          <w:b/>
          <w:bCs/>
          <w:i/>
          <w:iCs/>
          <w:lang w:val="en-GB"/>
        </w:rPr>
        <w:t>so</w:t>
      </w:r>
      <w:proofErr w:type="spellEnd"/>
      <w:r w:rsidRPr="00066074">
        <w:rPr>
          <w:b/>
          <w:bCs/>
          <w:i/>
          <w:iCs/>
          <w:lang w:val="en-GB"/>
        </w:rPr>
        <w:t>(</w:t>
      </w:r>
      <w:proofErr w:type="gramEnd"/>
      <w:r w:rsidRPr="00066074">
        <w:rPr>
          <w:b/>
          <w:bCs/>
          <w:i/>
          <w:iCs/>
          <w:lang w:val="en-GB"/>
        </w:rPr>
        <w:t>)</w:t>
      </w:r>
    </w:p>
    <w:p w14:paraId="2F586708" w14:textId="0FD11482" w:rsidR="00CD2568" w:rsidRPr="00CD2568" w:rsidRDefault="00CD2568" w:rsidP="00CD2568">
      <w:pPr>
        <w:pStyle w:val="Prrafodelista"/>
        <w:jc w:val="both"/>
      </w:pPr>
      <w:r>
        <w:t xml:space="preserve">Gracias al comando </w:t>
      </w:r>
      <w:proofErr w:type="spellStart"/>
      <w:r w:rsidRPr="00CD2568">
        <w:rPr>
          <w:b/>
          <w:bCs/>
          <w:i/>
          <w:iCs/>
        </w:rPr>
        <w:t>uname</w:t>
      </w:r>
      <w:proofErr w:type="spellEnd"/>
      <w:r w:rsidRPr="00CD2568">
        <w:rPr>
          <w:b/>
          <w:bCs/>
          <w:i/>
          <w:iCs/>
        </w:rPr>
        <w:t xml:space="preserve"> -o</w:t>
      </w:r>
      <w:r>
        <w:t xml:space="preserve"> es sencillo saber cuál es el sistema operativo donde se esta corriendo el script. Se puede visualizar en consola mostrando el resultado con echo </w:t>
      </w:r>
      <w:r w:rsidRPr="00CD2568">
        <w:rPr>
          <w:b/>
          <w:bCs/>
          <w:i/>
          <w:iCs/>
        </w:rPr>
        <w:t>$(</w:t>
      </w:r>
      <w:proofErr w:type="spellStart"/>
      <w:r w:rsidRPr="00CD2568">
        <w:rPr>
          <w:b/>
          <w:bCs/>
          <w:i/>
          <w:iCs/>
        </w:rPr>
        <w:t>uname</w:t>
      </w:r>
      <w:proofErr w:type="spellEnd"/>
      <w:r w:rsidRPr="00CD2568">
        <w:rPr>
          <w:b/>
          <w:bCs/>
          <w:i/>
          <w:iCs/>
        </w:rPr>
        <w:t xml:space="preserve"> -o).</w:t>
      </w:r>
    </w:p>
    <w:p w14:paraId="5D806F6D" w14:textId="7A48C2BC" w:rsidR="00066074" w:rsidRDefault="00066074" w:rsidP="00066074">
      <w:pPr>
        <w:pStyle w:val="Ttulo2"/>
        <w:numPr>
          <w:ilvl w:val="0"/>
          <w:numId w:val="11"/>
        </w:numPr>
      </w:pPr>
      <w:bookmarkStart w:id="24" w:name="_Toc83762656"/>
      <w:r w:rsidRPr="005A2683">
        <w:lastRenderedPageBreak/>
        <w:t>Codificación del script</w:t>
      </w:r>
      <w:bookmarkEnd w:id="24"/>
    </w:p>
    <w:p w14:paraId="57F70444"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i/>
          <w:iCs/>
          <w:color w:val="8695B7"/>
          <w:sz w:val="21"/>
          <w:szCs w:val="21"/>
        </w:rPr>
        <w:t>#!/bin/bash</w:t>
      </w:r>
    </w:p>
    <w:p w14:paraId="3A6B86EF"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
    <w:p w14:paraId="4A245DAF"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066074">
        <w:rPr>
          <w:rFonts w:ascii="Consolas" w:eastAsia="Times New Roman" w:hAnsi="Consolas" w:cs="Times New Roman"/>
          <w:color w:val="FFD580"/>
          <w:sz w:val="21"/>
          <w:szCs w:val="21"/>
        </w:rPr>
        <w:t>print_base_menu</w:t>
      </w:r>
      <w:proofErr w:type="spellEnd"/>
      <w:r w:rsidRPr="00066074">
        <w:rPr>
          <w:rFonts w:ascii="Consolas" w:eastAsia="Times New Roman" w:hAnsi="Consolas" w:cs="Times New Roman"/>
          <w:color w:val="A2AABC"/>
          <w:sz w:val="21"/>
          <w:szCs w:val="21"/>
        </w:rPr>
        <w:t>() {</w:t>
      </w:r>
    </w:p>
    <w:p w14:paraId="702ADAC3"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echo</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w:t>
      </w:r>
      <w:proofErr w:type="spellStart"/>
      <w:r w:rsidRPr="00066074">
        <w:rPr>
          <w:rFonts w:ascii="Consolas" w:eastAsia="Times New Roman" w:hAnsi="Consolas" w:cs="Times New Roman"/>
          <w:color w:val="BAE67E"/>
          <w:sz w:val="21"/>
          <w:szCs w:val="21"/>
        </w:rPr>
        <w:t>Select</w:t>
      </w:r>
      <w:proofErr w:type="spellEnd"/>
      <w:r w:rsidRPr="00066074">
        <w:rPr>
          <w:rFonts w:ascii="Consolas" w:eastAsia="Times New Roman" w:hAnsi="Consolas" w:cs="Times New Roman"/>
          <w:color w:val="BAE67E"/>
          <w:sz w:val="21"/>
          <w:szCs w:val="21"/>
        </w:rPr>
        <w:t> </w:t>
      </w:r>
      <w:proofErr w:type="spellStart"/>
      <w:r w:rsidRPr="00066074">
        <w:rPr>
          <w:rFonts w:ascii="Consolas" w:eastAsia="Times New Roman" w:hAnsi="Consolas" w:cs="Times New Roman"/>
          <w:color w:val="BAE67E"/>
          <w:sz w:val="21"/>
          <w:szCs w:val="21"/>
        </w:rPr>
        <w:t>an</w:t>
      </w:r>
      <w:proofErr w:type="spellEnd"/>
      <w:r w:rsidRPr="00066074">
        <w:rPr>
          <w:rFonts w:ascii="Consolas" w:eastAsia="Times New Roman" w:hAnsi="Consolas" w:cs="Times New Roman"/>
          <w:color w:val="BAE67E"/>
          <w:sz w:val="21"/>
          <w:szCs w:val="21"/>
        </w:rPr>
        <w:t> </w:t>
      </w:r>
      <w:proofErr w:type="spellStart"/>
      <w:r w:rsidRPr="00066074">
        <w:rPr>
          <w:rFonts w:ascii="Consolas" w:eastAsia="Times New Roman" w:hAnsi="Consolas" w:cs="Times New Roman"/>
          <w:color w:val="BAE67E"/>
          <w:sz w:val="21"/>
          <w:szCs w:val="21"/>
        </w:rPr>
        <w:t>option</w:t>
      </w:r>
      <w:proofErr w:type="spellEnd"/>
      <w:r w:rsidRPr="00066074">
        <w:rPr>
          <w:rFonts w:ascii="Consolas" w:eastAsia="Times New Roman" w:hAnsi="Consolas" w:cs="Times New Roman"/>
          <w:color w:val="BAE67E"/>
          <w:sz w:val="21"/>
          <w:szCs w:val="21"/>
        </w:rPr>
        <w:t>: "</w:t>
      </w:r>
    </w:p>
    <w:p w14:paraId="37176307"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echo</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"A&gt;&gt; Uso de recursos"</w:t>
      </w:r>
    </w:p>
    <w:p w14:paraId="173EC482"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echo</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"B&gt;&gt; Conectividad"</w:t>
      </w:r>
    </w:p>
    <w:p w14:paraId="5E057535"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echo</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"C&gt;&gt; Información general"</w:t>
      </w:r>
    </w:p>
    <w:p w14:paraId="126E651F"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echo</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"D&gt;&gt; Salir"</w:t>
      </w:r>
    </w:p>
    <w:p w14:paraId="302A1B32"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w:t>
      </w:r>
    </w:p>
    <w:p w14:paraId="5A622B33"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066074">
        <w:rPr>
          <w:rFonts w:ascii="Consolas" w:eastAsia="Times New Roman" w:hAnsi="Consolas" w:cs="Times New Roman"/>
          <w:color w:val="FFD580"/>
          <w:sz w:val="21"/>
          <w:szCs w:val="21"/>
        </w:rPr>
        <w:t>print_A_menu</w:t>
      </w:r>
      <w:proofErr w:type="spellEnd"/>
      <w:r w:rsidRPr="00066074">
        <w:rPr>
          <w:rFonts w:ascii="Consolas" w:eastAsia="Times New Roman" w:hAnsi="Consolas" w:cs="Times New Roman"/>
          <w:color w:val="A2AABC"/>
          <w:sz w:val="21"/>
          <w:szCs w:val="21"/>
        </w:rPr>
        <w:t>() {</w:t>
      </w:r>
    </w:p>
    <w:p w14:paraId="03201BCC"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echo</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w:t>
      </w:r>
      <w:proofErr w:type="spellStart"/>
      <w:r w:rsidRPr="00066074">
        <w:rPr>
          <w:rFonts w:ascii="Consolas" w:eastAsia="Times New Roman" w:hAnsi="Consolas" w:cs="Times New Roman"/>
          <w:color w:val="BAE67E"/>
          <w:sz w:val="21"/>
          <w:szCs w:val="21"/>
        </w:rPr>
        <w:t>Select</w:t>
      </w:r>
      <w:proofErr w:type="spellEnd"/>
      <w:r w:rsidRPr="00066074">
        <w:rPr>
          <w:rFonts w:ascii="Consolas" w:eastAsia="Times New Roman" w:hAnsi="Consolas" w:cs="Times New Roman"/>
          <w:color w:val="BAE67E"/>
          <w:sz w:val="21"/>
          <w:szCs w:val="21"/>
        </w:rPr>
        <w:t> </w:t>
      </w:r>
      <w:proofErr w:type="spellStart"/>
      <w:r w:rsidRPr="00066074">
        <w:rPr>
          <w:rFonts w:ascii="Consolas" w:eastAsia="Times New Roman" w:hAnsi="Consolas" w:cs="Times New Roman"/>
          <w:color w:val="BAE67E"/>
          <w:sz w:val="21"/>
          <w:szCs w:val="21"/>
        </w:rPr>
        <w:t>an</w:t>
      </w:r>
      <w:proofErr w:type="spellEnd"/>
      <w:r w:rsidRPr="00066074">
        <w:rPr>
          <w:rFonts w:ascii="Consolas" w:eastAsia="Times New Roman" w:hAnsi="Consolas" w:cs="Times New Roman"/>
          <w:color w:val="BAE67E"/>
          <w:sz w:val="21"/>
          <w:szCs w:val="21"/>
        </w:rPr>
        <w:t> </w:t>
      </w:r>
      <w:proofErr w:type="spellStart"/>
      <w:r w:rsidRPr="00066074">
        <w:rPr>
          <w:rFonts w:ascii="Consolas" w:eastAsia="Times New Roman" w:hAnsi="Consolas" w:cs="Times New Roman"/>
          <w:color w:val="BAE67E"/>
          <w:sz w:val="21"/>
          <w:szCs w:val="21"/>
        </w:rPr>
        <w:t>option</w:t>
      </w:r>
      <w:proofErr w:type="spellEnd"/>
      <w:r w:rsidRPr="00066074">
        <w:rPr>
          <w:rFonts w:ascii="Consolas" w:eastAsia="Times New Roman" w:hAnsi="Consolas" w:cs="Times New Roman"/>
          <w:color w:val="BAE67E"/>
          <w:sz w:val="21"/>
          <w:szCs w:val="21"/>
        </w:rPr>
        <w:t>: "</w:t>
      </w:r>
    </w:p>
    <w:p w14:paraId="01D7138A"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echo</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"1&gt;&gt; Uso de CPU"</w:t>
      </w:r>
    </w:p>
    <w:p w14:paraId="331551FA"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echo</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"2&gt;&gt; Uso de Memoria"</w:t>
      </w:r>
    </w:p>
    <w:p w14:paraId="53F6C12D"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echo</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"3&gt;&gt; Uso de Disco"</w:t>
      </w:r>
    </w:p>
    <w:p w14:paraId="3C5DB9FC"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echo</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"4&gt;&gt; Volver"</w:t>
      </w:r>
    </w:p>
    <w:p w14:paraId="72B4BBD4"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w:t>
      </w:r>
    </w:p>
    <w:p w14:paraId="1A96B891"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066074">
        <w:rPr>
          <w:rFonts w:ascii="Consolas" w:eastAsia="Times New Roman" w:hAnsi="Consolas" w:cs="Times New Roman"/>
          <w:color w:val="FFD580"/>
          <w:sz w:val="21"/>
          <w:szCs w:val="21"/>
        </w:rPr>
        <w:t>show_cpu</w:t>
      </w:r>
      <w:proofErr w:type="spellEnd"/>
      <w:r w:rsidRPr="00066074">
        <w:rPr>
          <w:rFonts w:ascii="Consolas" w:eastAsia="Times New Roman" w:hAnsi="Consolas" w:cs="Times New Roman"/>
          <w:color w:val="A2AABC"/>
          <w:sz w:val="21"/>
          <w:szCs w:val="21"/>
        </w:rPr>
        <w:t>() {</w:t>
      </w:r>
    </w:p>
    <w:p w14:paraId="23335297"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top -bn1 </w:t>
      </w:r>
      <w:r w:rsidRPr="00066074">
        <w:rPr>
          <w:rFonts w:ascii="Consolas" w:eastAsia="Times New Roman" w:hAnsi="Consolas" w:cs="Times New Roman"/>
          <w:color w:val="FFAE57"/>
          <w:sz w:val="21"/>
          <w:szCs w:val="21"/>
        </w:rPr>
        <w:t>|</w:t>
      </w:r>
      <w:r w:rsidRPr="00066074">
        <w:rPr>
          <w:rFonts w:ascii="Consolas" w:eastAsia="Times New Roman" w:hAnsi="Consolas" w:cs="Times New Roman"/>
          <w:color w:val="A2AABC"/>
          <w:sz w:val="21"/>
          <w:szCs w:val="21"/>
        </w:rPr>
        <w:t> grep load </w:t>
      </w:r>
      <w:r w:rsidRPr="00066074">
        <w:rPr>
          <w:rFonts w:ascii="Consolas" w:eastAsia="Times New Roman" w:hAnsi="Consolas" w:cs="Times New Roman"/>
          <w:color w:val="FFAE57"/>
          <w:sz w:val="21"/>
          <w:szCs w:val="21"/>
        </w:rPr>
        <w:t>|</w:t>
      </w:r>
      <w:r w:rsidRPr="00066074">
        <w:rPr>
          <w:rFonts w:ascii="Consolas" w:eastAsia="Times New Roman" w:hAnsi="Consolas" w:cs="Times New Roman"/>
          <w:color w:val="A2AABC"/>
          <w:sz w:val="21"/>
          <w:szCs w:val="21"/>
        </w:rPr>
        <w:t> awk </w:t>
      </w:r>
      <w:r w:rsidRPr="00066074">
        <w:rPr>
          <w:rFonts w:ascii="Consolas" w:eastAsia="Times New Roman" w:hAnsi="Consolas" w:cs="Times New Roman"/>
          <w:color w:val="BAE67E"/>
          <w:sz w:val="21"/>
          <w:szCs w:val="21"/>
        </w:rPr>
        <w:t>'{printf "CPU Load: %.2f\n", $(NF-2), usage }'</w:t>
      </w:r>
    </w:p>
    <w:p w14:paraId="02F44260"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w:t>
      </w:r>
    </w:p>
    <w:p w14:paraId="6FA31658"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066074">
        <w:rPr>
          <w:rFonts w:ascii="Consolas" w:eastAsia="Times New Roman" w:hAnsi="Consolas" w:cs="Times New Roman"/>
          <w:color w:val="FFD580"/>
          <w:sz w:val="21"/>
          <w:szCs w:val="21"/>
        </w:rPr>
        <w:t>show_memory</w:t>
      </w:r>
      <w:proofErr w:type="spellEnd"/>
      <w:r w:rsidRPr="00066074">
        <w:rPr>
          <w:rFonts w:ascii="Consolas" w:eastAsia="Times New Roman" w:hAnsi="Consolas" w:cs="Times New Roman"/>
          <w:color w:val="A2AABC"/>
          <w:sz w:val="21"/>
          <w:szCs w:val="21"/>
        </w:rPr>
        <w:t>() {</w:t>
      </w:r>
    </w:p>
    <w:p w14:paraId="5E9D1406"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lang w:val="en-GB"/>
        </w:rPr>
      </w:pPr>
      <w:r w:rsidRPr="00066074">
        <w:rPr>
          <w:rFonts w:ascii="Consolas" w:eastAsia="Times New Roman" w:hAnsi="Consolas" w:cs="Times New Roman"/>
          <w:color w:val="A2AABC"/>
          <w:sz w:val="21"/>
          <w:szCs w:val="21"/>
          <w:lang w:val="en-GB"/>
        </w:rPr>
        <w:t>    free -m </w:t>
      </w:r>
      <w:r w:rsidRPr="00066074">
        <w:rPr>
          <w:rFonts w:ascii="Consolas" w:eastAsia="Times New Roman" w:hAnsi="Consolas" w:cs="Times New Roman"/>
          <w:color w:val="FFAE57"/>
          <w:sz w:val="21"/>
          <w:szCs w:val="21"/>
          <w:lang w:val="en-GB"/>
        </w:rPr>
        <w:t>|</w:t>
      </w:r>
      <w:r w:rsidRPr="00066074">
        <w:rPr>
          <w:rFonts w:ascii="Consolas" w:eastAsia="Times New Roman" w:hAnsi="Consolas" w:cs="Times New Roman"/>
          <w:color w:val="A2AABC"/>
          <w:sz w:val="21"/>
          <w:szCs w:val="21"/>
          <w:lang w:val="en-GB"/>
        </w:rPr>
        <w:t> awk </w:t>
      </w:r>
      <w:r w:rsidRPr="00066074">
        <w:rPr>
          <w:rFonts w:ascii="Consolas" w:eastAsia="Times New Roman" w:hAnsi="Consolas" w:cs="Times New Roman"/>
          <w:color w:val="BAE67E"/>
          <w:sz w:val="21"/>
          <w:szCs w:val="21"/>
          <w:lang w:val="en-GB"/>
        </w:rPr>
        <w:t>'NR==2{printf "Memory Usage: %s/%sMB (%.2f%</w:t>
      </w:r>
      <w:proofErr w:type="gramStart"/>
      <w:r w:rsidRPr="00066074">
        <w:rPr>
          <w:rFonts w:ascii="Consolas" w:eastAsia="Times New Roman" w:hAnsi="Consolas" w:cs="Times New Roman"/>
          <w:color w:val="BAE67E"/>
          <w:sz w:val="21"/>
          <w:szCs w:val="21"/>
          <w:lang w:val="en-GB"/>
        </w:rPr>
        <w:t>%)\</w:t>
      </w:r>
      <w:proofErr w:type="gramEnd"/>
      <w:r w:rsidRPr="00066074">
        <w:rPr>
          <w:rFonts w:ascii="Consolas" w:eastAsia="Times New Roman" w:hAnsi="Consolas" w:cs="Times New Roman"/>
          <w:color w:val="BAE67E"/>
          <w:sz w:val="21"/>
          <w:szCs w:val="21"/>
          <w:lang w:val="en-GB"/>
        </w:rPr>
        <w:t>n", $3,$2,$3*100/$2 }'</w:t>
      </w:r>
    </w:p>
    <w:p w14:paraId="4B1603DE"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w:t>
      </w:r>
    </w:p>
    <w:p w14:paraId="269F45C0"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066074">
        <w:rPr>
          <w:rFonts w:ascii="Consolas" w:eastAsia="Times New Roman" w:hAnsi="Consolas" w:cs="Times New Roman"/>
          <w:color w:val="FFD580"/>
          <w:sz w:val="21"/>
          <w:szCs w:val="21"/>
        </w:rPr>
        <w:t>show_disk</w:t>
      </w:r>
      <w:proofErr w:type="spellEnd"/>
      <w:r w:rsidRPr="00066074">
        <w:rPr>
          <w:rFonts w:ascii="Consolas" w:eastAsia="Times New Roman" w:hAnsi="Consolas" w:cs="Times New Roman"/>
          <w:color w:val="A2AABC"/>
          <w:sz w:val="21"/>
          <w:szCs w:val="21"/>
        </w:rPr>
        <w:t>() {</w:t>
      </w:r>
    </w:p>
    <w:p w14:paraId="47439205"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lang w:val="en-GB"/>
        </w:rPr>
      </w:pPr>
      <w:r w:rsidRPr="00066074">
        <w:rPr>
          <w:rFonts w:ascii="Consolas" w:eastAsia="Times New Roman" w:hAnsi="Consolas" w:cs="Times New Roman"/>
          <w:color w:val="A2AABC"/>
          <w:sz w:val="21"/>
          <w:szCs w:val="21"/>
          <w:lang w:val="en-GB"/>
        </w:rPr>
        <w:t>    df -h </w:t>
      </w:r>
      <w:r w:rsidRPr="00066074">
        <w:rPr>
          <w:rFonts w:ascii="Consolas" w:eastAsia="Times New Roman" w:hAnsi="Consolas" w:cs="Times New Roman"/>
          <w:color w:val="FFAE57"/>
          <w:sz w:val="21"/>
          <w:szCs w:val="21"/>
          <w:lang w:val="en-GB"/>
        </w:rPr>
        <w:t>|</w:t>
      </w:r>
      <w:r w:rsidRPr="00066074">
        <w:rPr>
          <w:rFonts w:ascii="Consolas" w:eastAsia="Times New Roman" w:hAnsi="Consolas" w:cs="Times New Roman"/>
          <w:color w:val="A2AABC"/>
          <w:sz w:val="21"/>
          <w:szCs w:val="21"/>
          <w:lang w:val="en-GB"/>
        </w:rPr>
        <w:t> awk </w:t>
      </w:r>
      <w:r w:rsidRPr="00066074">
        <w:rPr>
          <w:rFonts w:ascii="Consolas" w:eastAsia="Times New Roman" w:hAnsi="Consolas" w:cs="Times New Roman"/>
          <w:color w:val="BAE67E"/>
          <w:sz w:val="21"/>
          <w:szCs w:val="21"/>
          <w:lang w:val="en-GB"/>
        </w:rPr>
        <w:t>'$NF=="/"{printf "Disk Usage: %d/%dGB (%</w:t>
      </w:r>
      <w:proofErr w:type="gramStart"/>
      <w:r w:rsidRPr="00066074">
        <w:rPr>
          <w:rFonts w:ascii="Consolas" w:eastAsia="Times New Roman" w:hAnsi="Consolas" w:cs="Times New Roman"/>
          <w:color w:val="BAE67E"/>
          <w:sz w:val="21"/>
          <w:szCs w:val="21"/>
          <w:lang w:val="en-GB"/>
        </w:rPr>
        <w:t>s)\</w:t>
      </w:r>
      <w:proofErr w:type="gramEnd"/>
      <w:r w:rsidRPr="00066074">
        <w:rPr>
          <w:rFonts w:ascii="Consolas" w:eastAsia="Times New Roman" w:hAnsi="Consolas" w:cs="Times New Roman"/>
          <w:color w:val="BAE67E"/>
          <w:sz w:val="21"/>
          <w:szCs w:val="21"/>
          <w:lang w:val="en-GB"/>
        </w:rPr>
        <w:t>n", $3,$2,$5}'</w:t>
      </w:r>
    </w:p>
    <w:p w14:paraId="0645974C"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w:t>
      </w:r>
    </w:p>
    <w:p w14:paraId="36C9EB0B"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066074">
        <w:rPr>
          <w:rFonts w:ascii="Consolas" w:eastAsia="Times New Roman" w:hAnsi="Consolas" w:cs="Times New Roman"/>
          <w:color w:val="FFD580"/>
          <w:sz w:val="21"/>
          <w:szCs w:val="21"/>
        </w:rPr>
        <w:t>print_B_menu</w:t>
      </w:r>
      <w:proofErr w:type="spellEnd"/>
      <w:r w:rsidRPr="00066074">
        <w:rPr>
          <w:rFonts w:ascii="Consolas" w:eastAsia="Times New Roman" w:hAnsi="Consolas" w:cs="Times New Roman"/>
          <w:color w:val="A2AABC"/>
          <w:sz w:val="21"/>
          <w:szCs w:val="21"/>
        </w:rPr>
        <w:t>() {</w:t>
      </w:r>
    </w:p>
    <w:p w14:paraId="7B4AD3D1"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echo</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w:t>
      </w:r>
      <w:proofErr w:type="spellStart"/>
      <w:r w:rsidRPr="00066074">
        <w:rPr>
          <w:rFonts w:ascii="Consolas" w:eastAsia="Times New Roman" w:hAnsi="Consolas" w:cs="Times New Roman"/>
          <w:color w:val="BAE67E"/>
          <w:sz w:val="21"/>
          <w:szCs w:val="21"/>
        </w:rPr>
        <w:t>Select</w:t>
      </w:r>
      <w:proofErr w:type="spellEnd"/>
      <w:r w:rsidRPr="00066074">
        <w:rPr>
          <w:rFonts w:ascii="Consolas" w:eastAsia="Times New Roman" w:hAnsi="Consolas" w:cs="Times New Roman"/>
          <w:color w:val="BAE67E"/>
          <w:sz w:val="21"/>
          <w:szCs w:val="21"/>
        </w:rPr>
        <w:t> </w:t>
      </w:r>
      <w:proofErr w:type="spellStart"/>
      <w:r w:rsidRPr="00066074">
        <w:rPr>
          <w:rFonts w:ascii="Consolas" w:eastAsia="Times New Roman" w:hAnsi="Consolas" w:cs="Times New Roman"/>
          <w:color w:val="BAE67E"/>
          <w:sz w:val="21"/>
          <w:szCs w:val="21"/>
        </w:rPr>
        <w:t>an</w:t>
      </w:r>
      <w:proofErr w:type="spellEnd"/>
      <w:r w:rsidRPr="00066074">
        <w:rPr>
          <w:rFonts w:ascii="Consolas" w:eastAsia="Times New Roman" w:hAnsi="Consolas" w:cs="Times New Roman"/>
          <w:color w:val="BAE67E"/>
          <w:sz w:val="21"/>
          <w:szCs w:val="21"/>
        </w:rPr>
        <w:t> </w:t>
      </w:r>
      <w:proofErr w:type="spellStart"/>
      <w:r w:rsidRPr="00066074">
        <w:rPr>
          <w:rFonts w:ascii="Consolas" w:eastAsia="Times New Roman" w:hAnsi="Consolas" w:cs="Times New Roman"/>
          <w:color w:val="BAE67E"/>
          <w:sz w:val="21"/>
          <w:szCs w:val="21"/>
        </w:rPr>
        <w:t>option</w:t>
      </w:r>
      <w:proofErr w:type="spellEnd"/>
      <w:r w:rsidRPr="00066074">
        <w:rPr>
          <w:rFonts w:ascii="Consolas" w:eastAsia="Times New Roman" w:hAnsi="Consolas" w:cs="Times New Roman"/>
          <w:color w:val="BAE67E"/>
          <w:sz w:val="21"/>
          <w:szCs w:val="21"/>
        </w:rPr>
        <w:t>: "</w:t>
      </w:r>
    </w:p>
    <w:p w14:paraId="00ACFC6E"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echo</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"1&gt;&gt; Listado de interfaces"</w:t>
      </w:r>
    </w:p>
    <w:p w14:paraId="075CB30C"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echo</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"2&gt;&gt; </w:t>
      </w:r>
      <w:proofErr w:type="spellStart"/>
      <w:r w:rsidRPr="00066074">
        <w:rPr>
          <w:rFonts w:ascii="Consolas" w:eastAsia="Times New Roman" w:hAnsi="Consolas" w:cs="Times New Roman"/>
          <w:color w:val="BAE67E"/>
          <w:sz w:val="21"/>
          <w:szCs w:val="21"/>
        </w:rPr>
        <w:t>IPs</w:t>
      </w:r>
      <w:proofErr w:type="spellEnd"/>
      <w:r w:rsidRPr="00066074">
        <w:rPr>
          <w:rFonts w:ascii="Consolas" w:eastAsia="Times New Roman" w:hAnsi="Consolas" w:cs="Times New Roman"/>
          <w:color w:val="BAE67E"/>
          <w:sz w:val="21"/>
          <w:szCs w:val="21"/>
        </w:rPr>
        <w:t> asignadas"</w:t>
      </w:r>
    </w:p>
    <w:p w14:paraId="0A4D97D9"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echo</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"3&gt;&gt; Volver"</w:t>
      </w:r>
    </w:p>
    <w:p w14:paraId="5DC71F8F"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w:t>
      </w:r>
    </w:p>
    <w:p w14:paraId="3B128A3A"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066074">
        <w:rPr>
          <w:rFonts w:ascii="Consolas" w:eastAsia="Times New Roman" w:hAnsi="Consolas" w:cs="Times New Roman"/>
          <w:color w:val="FFD580"/>
          <w:sz w:val="21"/>
          <w:szCs w:val="21"/>
        </w:rPr>
        <w:t>list_interfaces</w:t>
      </w:r>
      <w:proofErr w:type="spellEnd"/>
      <w:r w:rsidRPr="00066074">
        <w:rPr>
          <w:rFonts w:ascii="Consolas" w:eastAsia="Times New Roman" w:hAnsi="Consolas" w:cs="Times New Roman"/>
          <w:color w:val="A2AABC"/>
          <w:sz w:val="21"/>
          <w:szCs w:val="21"/>
        </w:rPr>
        <w:t>() {</w:t>
      </w:r>
    </w:p>
    <w:p w14:paraId="514DA9FD" w14:textId="0D29236F"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lang w:val="en-GB"/>
        </w:rPr>
      </w:pPr>
      <w:r w:rsidRPr="00066074">
        <w:rPr>
          <w:rFonts w:ascii="Consolas" w:eastAsia="Times New Roman" w:hAnsi="Consolas" w:cs="Times New Roman"/>
          <w:color w:val="A2AABC"/>
          <w:sz w:val="21"/>
          <w:szCs w:val="21"/>
          <w:lang w:val="en-GB"/>
        </w:rPr>
        <w:t>    interfaces=</w:t>
      </w:r>
      <w:r w:rsidRPr="00066074">
        <w:rPr>
          <w:rFonts w:ascii="Consolas" w:eastAsia="Times New Roman" w:hAnsi="Consolas" w:cs="Times New Roman"/>
          <w:color w:val="BAE67E"/>
          <w:sz w:val="21"/>
          <w:szCs w:val="21"/>
          <w:lang w:val="en-GB"/>
        </w:rPr>
        <w:t>$(ifconfig </w:t>
      </w:r>
      <w:r w:rsidRPr="00066074">
        <w:rPr>
          <w:rFonts w:ascii="Consolas" w:eastAsia="Times New Roman" w:hAnsi="Consolas" w:cs="Times New Roman"/>
          <w:color w:val="FFAE57"/>
          <w:sz w:val="21"/>
          <w:szCs w:val="21"/>
          <w:lang w:val="en-GB"/>
        </w:rPr>
        <w:t>|</w:t>
      </w:r>
      <w:r w:rsidRPr="00066074">
        <w:rPr>
          <w:rFonts w:ascii="Consolas" w:eastAsia="Times New Roman" w:hAnsi="Consolas" w:cs="Times New Roman"/>
          <w:color w:val="BAE67E"/>
          <w:sz w:val="21"/>
          <w:szCs w:val="21"/>
          <w:lang w:val="en-GB"/>
        </w:rPr>
        <w:t> cut -d ' ' -f1)</w:t>
      </w:r>
    </w:p>
    <w:p w14:paraId="2B7F1D5D"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lang w:val="en-GB"/>
        </w:rPr>
        <w:t>    </w:t>
      </w:r>
      <w:r w:rsidRPr="00066074">
        <w:rPr>
          <w:rFonts w:ascii="Consolas" w:eastAsia="Times New Roman" w:hAnsi="Consolas" w:cs="Times New Roman"/>
          <w:color w:val="FFD580"/>
          <w:sz w:val="21"/>
          <w:szCs w:val="21"/>
        </w:rPr>
        <w:t>echo</w:t>
      </w:r>
      <w:r w:rsidRPr="00066074">
        <w:rPr>
          <w:rFonts w:ascii="Consolas" w:eastAsia="Times New Roman" w:hAnsi="Consolas" w:cs="Times New Roman"/>
          <w:color w:val="A2AABC"/>
          <w:sz w:val="21"/>
          <w:szCs w:val="21"/>
        </w:rPr>
        <w:t> $interfaces</w:t>
      </w:r>
    </w:p>
    <w:p w14:paraId="46963314"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w:t>
      </w:r>
    </w:p>
    <w:p w14:paraId="0B326C3F"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066074">
        <w:rPr>
          <w:rFonts w:ascii="Consolas" w:eastAsia="Times New Roman" w:hAnsi="Consolas" w:cs="Times New Roman"/>
          <w:color w:val="FFD580"/>
          <w:sz w:val="21"/>
          <w:szCs w:val="21"/>
        </w:rPr>
        <w:t>assigned_ips</w:t>
      </w:r>
      <w:proofErr w:type="spellEnd"/>
      <w:r w:rsidRPr="00066074">
        <w:rPr>
          <w:rFonts w:ascii="Consolas" w:eastAsia="Times New Roman" w:hAnsi="Consolas" w:cs="Times New Roman"/>
          <w:color w:val="A2AABC"/>
          <w:sz w:val="21"/>
          <w:szCs w:val="21"/>
        </w:rPr>
        <w:t>() {</w:t>
      </w:r>
    </w:p>
    <w:p w14:paraId="286F6888"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lang w:val="en-GB"/>
        </w:rPr>
      </w:pPr>
      <w:r w:rsidRPr="00066074">
        <w:rPr>
          <w:rFonts w:ascii="Consolas" w:eastAsia="Times New Roman" w:hAnsi="Consolas" w:cs="Times New Roman"/>
          <w:color w:val="A2AABC"/>
          <w:sz w:val="21"/>
          <w:szCs w:val="21"/>
          <w:lang w:val="en-GB"/>
        </w:rPr>
        <w:t>    ips=</w:t>
      </w:r>
      <w:r w:rsidRPr="00066074">
        <w:rPr>
          <w:rFonts w:ascii="Consolas" w:eastAsia="Times New Roman" w:hAnsi="Consolas" w:cs="Times New Roman"/>
          <w:color w:val="BAE67E"/>
          <w:sz w:val="21"/>
          <w:szCs w:val="21"/>
          <w:lang w:val="en-GB"/>
        </w:rPr>
        <w:t>$(ip address </w:t>
      </w:r>
      <w:r w:rsidRPr="00066074">
        <w:rPr>
          <w:rFonts w:ascii="Consolas" w:eastAsia="Times New Roman" w:hAnsi="Consolas" w:cs="Times New Roman"/>
          <w:color w:val="FFAE57"/>
          <w:sz w:val="21"/>
          <w:szCs w:val="21"/>
          <w:lang w:val="en-GB"/>
        </w:rPr>
        <w:t>|</w:t>
      </w:r>
      <w:r w:rsidRPr="00066074">
        <w:rPr>
          <w:rFonts w:ascii="Consolas" w:eastAsia="Times New Roman" w:hAnsi="Consolas" w:cs="Times New Roman"/>
          <w:color w:val="BAE67E"/>
          <w:sz w:val="21"/>
          <w:szCs w:val="21"/>
          <w:lang w:val="en-GB"/>
        </w:rPr>
        <w:t> awk '/inet/ {print $2}' </w:t>
      </w:r>
      <w:r w:rsidRPr="00066074">
        <w:rPr>
          <w:rFonts w:ascii="Consolas" w:eastAsia="Times New Roman" w:hAnsi="Consolas" w:cs="Times New Roman"/>
          <w:color w:val="FFAE57"/>
          <w:sz w:val="21"/>
          <w:szCs w:val="21"/>
          <w:lang w:val="en-GB"/>
        </w:rPr>
        <w:t>|</w:t>
      </w:r>
      <w:r w:rsidRPr="00066074">
        <w:rPr>
          <w:rFonts w:ascii="Consolas" w:eastAsia="Times New Roman" w:hAnsi="Consolas" w:cs="Times New Roman"/>
          <w:color w:val="BAE67E"/>
          <w:sz w:val="21"/>
          <w:szCs w:val="21"/>
          <w:lang w:val="en-GB"/>
        </w:rPr>
        <w:t> grep -v </w:t>
      </w:r>
      <w:proofErr w:type="gramStart"/>
      <w:r w:rsidRPr="00066074">
        <w:rPr>
          <w:rFonts w:ascii="Consolas" w:eastAsia="Times New Roman" w:hAnsi="Consolas" w:cs="Times New Roman"/>
          <w:color w:val="BAE67E"/>
          <w:sz w:val="21"/>
          <w:szCs w:val="21"/>
          <w:lang w:val="en-GB"/>
        </w:rPr>
        <w:t>^::</w:t>
      </w:r>
      <w:proofErr w:type="gramEnd"/>
      <w:r w:rsidRPr="00066074">
        <w:rPr>
          <w:rFonts w:ascii="Consolas" w:eastAsia="Times New Roman" w:hAnsi="Consolas" w:cs="Times New Roman"/>
          <w:color w:val="BAE67E"/>
          <w:sz w:val="21"/>
          <w:szCs w:val="21"/>
          <w:lang w:val="en-GB"/>
        </w:rPr>
        <w:t>1 </w:t>
      </w:r>
      <w:r w:rsidRPr="00066074">
        <w:rPr>
          <w:rFonts w:ascii="Consolas" w:eastAsia="Times New Roman" w:hAnsi="Consolas" w:cs="Times New Roman"/>
          <w:color w:val="FFAE57"/>
          <w:sz w:val="21"/>
          <w:szCs w:val="21"/>
          <w:lang w:val="en-GB"/>
        </w:rPr>
        <w:t>|</w:t>
      </w:r>
      <w:r w:rsidRPr="00066074">
        <w:rPr>
          <w:rFonts w:ascii="Consolas" w:eastAsia="Times New Roman" w:hAnsi="Consolas" w:cs="Times New Roman"/>
          <w:color w:val="BAE67E"/>
          <w:sz w:val="21"/>
          <w:szCs w:val="21"/>
          <w:lang w:val="en-GB"/>
        </w:rPr>
        <w:t> grep -v ^127)</w:t>
      </w:r>
    </w:p>
    <w:p w14:paraId="5509F35C"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lang w:val="en-GB"/>
        </w:rPr>
        <w:t>    </w:t>
      </w:r>
      <w:r w:rsidRPr="00066074">
        <w:rPr>
          <w:rFonts w:ascii="Consolas" w:eastAsia="Times New Roman" w:hAnsi="Consolas" w:cs="Times New Roman"/>
          <w:color w:val="FFD580"/>
          <w:sz w:val="21"/>
          <w:szCs w:val="21"/>
        </w:rPr>
        <w:t>echo</w:t>
      </w: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ips</w:t>
      </w:r>
      <w:proofErr w:type="spellEnd"/>
    </w:p>
    <w:p w14:paraId="79C9F4F9"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w:t>
      </w:r>
    </w:p>
    <w:p w14:paraId="53C7EB84"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066074">
        <w:rPr>
          <w:rFonts w:ascii="Consolas" w:eastAsia="Times New Roman" w:hAnsi="Consolas" w:cs="Times New Roman"/>
          <w:color w:val="FFD580"/>
          <w:sz w:val="21"/>
          <w:szCs w:val="21"/>
        </w:rPr>
        <w:t>print_C_menu</w:t>
      </w:r>
      <w:proofErr w:type="spellEnd"/>
      <w:r w:rsidRPr="00066074">
        <w:rPr>
          <w:rFonts w:ascii="Consolas" w:eastAsia="Times New Roman" w:hAnsi="Consolas" w:cs="Times New Roman"/>
          <w:color w:val="A2AABC"/>
          <w:sz w:val="21"/>
          <w:szCs w:val="21"/>
        </w:rPr>
        <w:t>() {</w:t>
      </w:r>
    </w:p>
    <w:p w14:paraId="37A318EB"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echo</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w:t>
      </w:r>
      <w:proofErr w:type="spellStart"/>
      <w:r w:rsidRPr="00066074">
        <w:rPr>
          <w:rFonts w:ascii="Consolas" w:eastAsia="Times New Roman" w:hAnsi="Consolas" w:cs="Times New Roman"/>
          <w:color w:val="BAE67E"/>
          <w:sz w:val="21"/>
          <w:szCs w:val="21"/>
        </w:rPr>
        <w:t>Select</w:t>
      </w:r>
      <w:proofErr w:type="spellEnd"/>
      <w:r w:rsidRPr="00066074">
        <w:rPr>
          <w:rFonts w:ascii="Consolas" w:eastAsia="Times New Roman" w:hAnsi="Consolas" w:cs="Times New Roman"/>
          <w:color w:val="BAE67E"/>
          <w:sz w:val="21"/>
          <w:szCs w:val="21"/>
        </w:rPr>
        <w:t> </w:t>
      </w:r>
      <w:proofErr w:type="spellStart"/>
      <w:r w:rsidRPr="00066074">
        <w:rPr>
          <w:rFonts w:ascii="Consolas" w:eastAsia="Times New Roman" w:hAnsi="Consolas" w:cs="Times New Roman"/>
          <w:color w:val="BAE67E"/>
          <w:sz w:val="21"/>
          <w:szCs w:val="21"/>
        </w:rPr>
        <w:t>an</w:t>
      </w:r>
      <w:proofErr w:type="spellEnd"/>
      <w:r w:rsidRPr="00066074">
        <w:rPr>
          <w:rFonts w:ascii="Consolas" w:eastAsia="Times New Roman" w:hAnsi="Consolas" w:cs="Times New Roman"/>
          <w:color w:val="BAE67E"/>
          <w:sz w:val="21"/>
          <w:szCs w:val="21"/>
        </w:rPr>
        <w:t> </w:t>
      </w:r>
      <w:proofErr w:type="spellStart"/>
      <w:r w:rsidRPr="00066074">
        <w:rPr>
          <w:rFonts w:ascii="Consolas" w:eastAsia="Times New Roman" w:hAnsi="Consolas" w:cs="Times New Roman"/>
          <w:color w:val="BAE67E"/>
          <w:sz w:val="21"/>
          <w:szCs w:val="21"/>
        </w:rPr>
        <w:t>option</w:t>
      </w:r>
      <w:proofErr w:type="spellEnd"/>
      <w:r w:rsidRPr="00066074">
        <w:rPr>
          <w:rFonts w:ascii="Consolas" w:eastAsia="Times New Roman" w:hAnsi="Consolas" w:cs="Times New Roman"/>
          <w:color w:val="BAE67E"/>
          <w:sz w:val="21"/>
          <w:szCs w:val="21"/>
        </w:rPr>
        <w:t>: "</w:t>
      </w:r>
    </w:p>
    <w:p w14:paraId="06FFD3C7"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echo</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"1&gt;&gt; Usuario actual"</w:t>
      </w:r>
    </w:p>
    <w:p w14:paraId="1F6C3C0E"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echo</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"2&gt;&gt; Sistema operativo actual"</w:t>
      </w:r>
    </w:p>
    <w:p w14:paraId="1648B8DC"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echo</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"3&gt;&gt; Volver"</w:t>
      </w:r>
    </w:p>
    <w:p w14:paraId="7EE8863E"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w:t>
      </w:r>
    </w:p>
    <w:p w14:paraId="3972ECD0"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066074">
        <w:rPr>
          <w:rFonts w:ascii="Consolas" w:eastAsia="Times New Roman" w:hAnsi="Consolas" w:cs="Times New Roman"/>
          <w:color w:val="FFD580"/>
          <w:sz w:val="21"/>
          <w:szCs w:val="21"/>
        </w:rPr>
        <w:lastRenderedPageBreak/>
        <w:t>show_curren_user</w:t>
      </w:r>
      <w:proofErr w:type="spellEnd"/>
      <w:r w:rsidRPr="00066074">
        <w:rPr>
          <w:rFonts w:ascii="Consolas" w:eastAsia="Times New Roman" w:hAnsi="Consolas" w:cs="Times New Roman"/>
          <w:color w:val="A2AABC"/>
          <w:sz w:val="21"/>
          <w:szCs w:val="21"/>
        </w:rPr>
        <w:t>() {</w:t>
      </w:r>
    </w:p>
    <w:p w14:paraId="08F3BDCF"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echo</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w:t>
      </w:r>
      <w:r w:rsidRPr="00066074">
        <w:rPr>
          <w:rFonts w:ascii="Consolas" w:eastAsia="Times New Roman" w:hAnsi="Consolas" w:cs="Times New Roman"/>
          <w:color w:val="A2AABC"/>
          <w:sz w:val="21"/>
          <w:szCs w:val="21"/>
        </w:rPr>
        <w:t>$USER</w:t>
      </w:r>
      <w:r w:rsidRPr="00066074">
        <w:rPr>
          <w:rFonts w:ascii="Consolas" w:eastAsia="Times New Roman" w:hAnsi="Consolas" w:cs="Times New Roman"/>
          <w:color w:val="BAE67E"/>
          <w:sz w:val="21"/>
          <w:szCs w:val="21"/>
        </w:rPr>
        <w:t>"</w:t>
      </w:r>
    </w:p>
    <w:p w14:paraId="09C5644D"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w:t>
      </w:r>
    </w:p>
    <w:p w14:paraId="74A596FD"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roofErr w:type="spellStart"/>
      <w:r w:rsidRPr="00066074">
        <w:rPr>
          <w:rFonts w:ascii="Consolas" w:eastAsia="Times New Roman" w:hAnsi="Consolas" w:cs="Times New Roman"/>
          <w:color w:val="FFD580"/>
          <w:sz w:val="21"/>
          <w:szCs w:val="21"/>
        </w:rPr>
        <w:t>show_current_so</w:t>
      </w:r>
      <w:proofErr w:type="spellEnd"/>
      <w:r w:rsidRPr="00066074">
        <w:rPr>
          <w:rFonts w:ascii="Consolas" w:eastAsia="Times New Roman" w:hAnsi="Consolas" w:cs="Times New Roman"/>
          <w:color w:val="A2AABC"/>
          <w:sz w:val="21"/>
          <w:szCs w:val="21"/>
        </w:rPr>
        <w:t>() {</w:t>
      </w:r>
    </w:p>
    <w:p w14:paraId="0F9E70E2"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echo</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w:t>
      </w:r>
      <w:proofErr w:type="spellStart"/>
      <w:r w:rsidRPr="00066074">
        <w:rPr>
          <w:rFonts w:ascii="Consolas" w:eastAsia="Times New Roman" w:hAnsi="Consolas" w:cs="Times New Roman"/>
          <w:color w:val="BAE67E"/>
          <w:sz w:val="21"/>
          <w:szCs w:val="21"/>
        </w:rPr>
        <w:t>uname</w:t>
      </w:r>
      <w:proofErr w:type="spellEnd"/>
      <w:r w:rsidRPr="00066074">
        <w:rPr>
          <w:rFonts w:ascii="Consolas" w:eastAsia="Times New Roman" w:hAnsi="Consolas" w:cs="Times New Roman"/>
          <w:color w:val="BAE67E"/>
          <w:sz w:val="21"/>
          <w:szCs w:val="21"/>
        </w:rPr>
        <w:t> -o)</w:t>
      </w:r>
    </w:p>
    <w:p w14:paraId="4C5D4313"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w:t>
      </w:r>
    </w:p>
    <w:p w14:paraId="30E319DA"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EXIT=false</w:t>
      </w:r>
    </w:p>
    <w:p w14:paraId="136393E5"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FFAE57"/>
          <w:sz w:val="21"/>
          <w:szCs w:val="21"/>
        </w:rPr>
        <w:t>while</w:t>
      </w:r>
      <w:r w:rsidRPr="00066074">
        <w:rPr>
          <w:rFonts w:ascii="Consolas" w:eastAsia="Times New Roman" w:hAnsi="Consolas" w:cs="Times New Roman"/>
          <w:color w:val="A2AABC"/>
          <w:sz w:val="21"/>
          <w:szCs w:val="21"/>
        </w:rPr>
        <w:t> [ $EXIT </w:t>
      </w:r>
      <w:r w:rsidRPr="00066074">
        <w:rPr>
          <w:rFonts w:ascii="Consolas" w:eastAsia="Times New Roman" w:hAnsi="Consolas" w:cs="Times New Roman"/>
          <w:color w:val="FFAE57"/>
          <w:sz w:val="21"/>
          <w:szCs w:val="21"/>
        </w:rPr>
        <w:t>=</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false</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AE57"/>
          <w:sz w:val="21"/>
          <w:szCs w:val="21"/>
        </w:rPr>
        <w:t>;</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AE57"/>
          <w:sz w:val="21"/>
          <w:szCs w:val="21"/>
        </w:rPr>
        <w:t>do</w:t>
      </w:r>
    </w:p>
    <w:p w14:paraId="6E2D678B"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print_base_menu</w:t>
      </w:r>
      <w:proofErr w:type="spellEnd"/>
    </w:p>
    <w:p w14:paraId="5EEA37E8"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FFD580"/>
          <w:sz w:val="21"/>
          <w:szCs w:val="21"/>
        </w:rPr>
        <w:t>read</w:t>
      </w:r>
      <w:proofErr w:type="spellEnd"/>
      <w:r w:rsidRPr="00066074">
        <w:rPr>
          <w:rFonts w:ascii="Consolas" w:eastAsia="Times New Roman" w:hAnsi="Consolas" w:cs="Times New Roman"/>
          <w:color w:val="A2AABC"/>
          <w:sz w:val="21"/>
          <w:szCs w:val="21"/>
        </w:rPr>
        <w:t> -r </w:t>
      </w:r>
      <w:proofErr w:type="spellStart"/>
      <w:r w:rsidRPr="00066074">
        <w:rPr>
          <w:rFonts w:ascii="Consolas" w:eastAsia="Times New Roman" w:hAnsi="Consolas" w:cs="Times New Roman"/>
          <w:color w:val="A2AABC"/>
          <w:sz w:val="21"/>
          <w:szCs w:val="21"/>
        </w:rPr>
        <w:t>selected</w:t>
      </w:r>
      <w:proofErr w:type="spellEnd"/>
    </w:p>
    <w:p w14:paraId="5A6F9539"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AE57"/>
          <w:sz w:val="21"/>
          <w:szCs w:val="21"/>
        </w:rPr>
        <w:t>case</w:t>
      </w: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selected</w:t>
      </w:r>
      <w:proofErr w:type="spellEnd"/>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AE57"/>
          <w:sz w:val="21"/>
          <w:szCs w:val="21"/>
        </w:rPr>
        <w:t>in</w:t>
      </w:r>
    </w:p>
    <w:p w14:paraId="05BC92AA"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"A"</w:t>
      </w:r>
      <w:r w:rsidRPr="00066074">
        <w:rPr>
          <w:rFonts w:ascii="Consolas" w:eastAsia="Times New Roman" w:hAnsi="Consolas" w:cs="Times New Roman"/>
          <w:color w:val="A2AABC"/>
          <w:sz w:val="21"/>
          <w:szCs w:val="21"/>
        </w:rPr>
        <w:t>)</w:t>
      </w:r>
    </w:p>
    <w:p w14:paraId="2E5326E7"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clear</w:t>
      </w:r>
      <w:proofErr w:type="spellEnd"/>
    </w:p>
    <w:p w14:paraId="470826A9"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RETURN=false</w:t>
      </w:r>
    </w:p>
    <w:p w14:paraId="1EC00AD2"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AE57"/>
          <w:sz w:val="21"/>
          <w:szCs w:val="21"/>
        </w:rPr>
        <w:t>while</w:t>
      </w:r>
      <w:r w:rsidRPr="00066074">
        <w:rPr>
          <w:rFonts w:ascii="Consolas" w:eastAsia="Times New Roman" w:hAnsi="Consolas" w:cs="Times New Roman"/>
          <w:color w:val="A2AABC"/>
          <w:sz w:val="21"/>
          <w:szCs w:val="21"/>
        </w:rPr>
        <w:t> [ $RETURN </w:t>
      </w:r>
      <w:r w:rsidRPr="00066074">
        <w:rPr>
          <w:rFonts w:ascii="Consolas" w:eastAsia="Times New Roman" w:hAnsi="Consolas" w:cs="Times New Roman"/>
          <w:color w:val="FFAE57"/>
          <w:sz w:val="21"/>
          <w:szCs w:val="21"/>
        </w:rPr>
        <w:t>=</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false</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AE57"/>
          <w:sz w:val="21"/>
          <w:szCs w:val="21"/>
        </w:rPr>
        <w:t>;</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AE57"/>
          <w:sz w:val="21"/>
          <w:szCs w:val="21"/>
        </w:rPr>
        <w:t>do</w:t>
      </w:r>
    </w:p>
    <w:p w14:paraId="486BE392"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print_A_menu</w:t>
      </w:r>
      <w:proofErr w:type="spellEnd"/>
    </w:p>
    <w:p w14:paraId="6E06243D"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FFD580"/>
          <w:sz w:val="21"/>
          <w:szCs w:val="21"/>
        </w:rPr>
        <w:t>read</w:t>
      </w:r>
      <w:proofErr w:type="spellEnd"/>
      <w:r w:rsidRPr="00066074">
        <w:rPr>
          <w:rFonts w:ascii="Consolas" w:eastAsia="Times New Roman" w:hAnsi="Consolas" w:cs="Times New Roman"/>
          <w:color w:val="A2AABC"/>
          <w:sz w:val="21"/>
          <w:szCs w:val="21"/>
        </w:rPr>
        <w:t> -r </w:t>
      </w:r>
      <w:proofErr w:type="spellStart"/>
      <w:r w:rsidRPr="00066074">
        <w:rPr>
          <w:rFonts w:ascii="Consolas" w:eastAsia="Times New Roman" w:hAnsi="Consolas" w:cs="Times New Roman"/>
          <w:color w:val="A2AABC"/>
          <w:sz w:val="21"/>
          <w:szCs w:val="21"/>
        </w:rPr>
        <w:t>selected</w:t>
      </w:r>
      <w:proofErr w:type="spellEnd"/>
    </w:p>
    <w:p w14:paraId="7CA92DF2"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AE57"/>
          <w:sz w:val="21"/>
          <w:szCs w:val="21"/>
        </w:rPr>
        <w:t>case</w:t>
      </w: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selected</w:t>
      </w:r>
      <w:proofErr w:type="spellEnd"/>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AE57"/>
          <w:sz w:val="21"/>
          <w:szCs w:val="21"/>
        </w:rPr>
        <w:t>in</w:t>
      </w:r>
    </w:p>
    <w:p w14:paraId="01548B70"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"1"</w:t>
      </w: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show_cpu</w:t>
      </w:r>
      <w:proofErr w:type="spellEnd"/>
      <w:r w:rsidRPr="00066074">
        <w:rPr>
          <w:rFonts w:ascii="Consolas" w:eastAsia="Times New Roman" w:hAnsi="Consolas" w:cs="Times New Roman"/>
          <w:color w:val="A2AABC"/>
          <w:sz w:val="21"/>
          <w:szCs w:val="21"/>
        </w:rPr>
        <w:t> ;;</w:t>
      </w:r>
    </w:p>
    <w:p w14:paraId="2375F82B"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"2"</w:t>
      </w: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show_memory</w:t>
      </w:r>
      <w:proofErr w:type="spellEnd"/>
      <w:r w:rsidRPr="00066074">
        <w:rPr>
          <w:rFonts w:ascii="Consolas" w:eastAsia="Times New Roman" w:hAnsi="Consolas" w:cs="Times New Roman"/>
          <w:color w:val="A2AABC"/>
          <w:sz w:val="21"/>
          <w:szCs w:val="21"/>
        </w:rPr>
        <w:t> ;;</w:t>
      </w:r>
    </w:p>
    <w:p w14:paraId="7FBE511A"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"3"</w:t>
      </w: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show_disk</w:t>
      </w:r>
      <w:proofErr w:type="spellEnd"/>
      <w:r w:rsidRPr="00066074">
        <w:rPr>
          <w:rFonts w:ascii="Consolas" w:eastAsia="Times New Roman" w:hAnsi="Consolas" w:cs="Times New Roman"/>
          <w:color w:val="A2AABC"/>
          <w:sz w:val="21"/>
          <w:szCs w:val="21"/>
        </w:rPr>
        <w:t> ;;</w:t>
      </w:r>
    </w:p>
    <w:p w14:paraId="433A42BA"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"4"</w:t>
      </w:r>
      <w:r w:rsidRPr="00066074">
        <w:rPr>
          <w:rFonts w:ascii="Consolas" w:eastAsia="Times New Roman" w:hAnsi="Consolas" w:cs="Times New Roman"/>
          <w:color w:val="A2AABC"/>
          <w:sz w:val="21"/>
          <w:szCs w:val="21"/>
        </w:rPr>
        <w:t>) RETURN=true ;;</w:t>
      </w:r>
    </w:p>
    <w:p w14:paraId="2D1EA792"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FFAE57"/>
          <w:sz w:val="21"/>
          <w:szCs w:val="21"/>
        </w:rPr>
        <w:t>esac</w:t>
      </w:r>
      <w:proofErr w:type="spellEnd"/>
    </w:p>
    <w:p w14:paraId="0C0F6941"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sleep</w:t>
      </w:r>
      <w:proofErr w:type="spellEnd"/>
      <w:r w:rsidRPr="00066074">
        <w:rPr>
          <w:rFonts w:ascii="Consolas" w:eastAsia="Times New Roman" w:hAnsi="Consolas" w:cs="Times New Roman"/>
          <w:color w:val="A2AABC"/>
          <w:sz w:val="21"/>
          <w:szCs w:val="21"/>
        </w:rPr>
        <w:t> 1</w:t>
      </w:r>
    </w:p>
    <w:p w14:paraId="46459497"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clear</w:t>
      </w:r>
      <w:proofErr w:type="spellEnd"/>
    </w:p>
    <w:p w14:paraId="7662449C"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AE57"/>
          <w:sz w:val="21"/>
          <w:szCs w:val="21"/>
        </w:rPr>
        <w:t>done</w:t>
      </w:r>
    </w:p>
    <w:p w14:paraId="32EF1A1F"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
    <w:p w14:paraId="19C9DE12"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"B"</w:t>
      </w:r>
      <w:r w:rsidRPr="00066074">
        <w:rPr>
          <w:rFonts w:ascii="Consolas" w:eastAsia="Times New Roman" w:hAnsi="Consolas" w:cs="Times New Roman"/>
          <w:color w:val="A2AABC"/>
          <w:sz w:val="21"/>
          <w:szCs w:val="21"/>
        </w:rPr>
        <w:t>)</w:t>
      </w:r>
    </w:p>
    <w:p w14:paraId="705924F7"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clear</w:t>
      </w:r>
      <w:proofErr w:type="spellEnd"/>
    </w:p>
    <w:p w14:paraId="26EBFC10"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RETURN=false</w:t>
      </w:r>
    </w:p>
    <w:p w14:paraId="4631ADAE"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AE57"/>
          <w:sz w:val="21"/>
          <w:szCs w:val="21"/>
        </w:rPr>
        <w:t>while</w:t>
      </w:r>
      <w:r w:rsidRPr="00066074">
        <w:rPr>
          <w:rFonts w:ascii="Consolas" w:eastAsia="Times New Roman" w:hAnsi="Consolas" w:cs="Times New Roman"/>
          <w:color w:val="A2AABC"/>
          <w:sz w:val="21"/>
          <w:szCs w:val="21"/>
        </w:rPr>
        <w:t> [ $RETURN </w:t>
      </w:r>
      <w:r w:rsidRPr="00066074">
        <w:rPr>
          <w:rFonts w:ascii="Consolas" w:eastAsia="Times New Roman" w:hAnsi="Consolas" w:cs="Times New Roman"/>
          <w:color w:val="FFAE57"/>
          <w:sz w:val="21"/>
          <w:szCs w:val="21"/>
        </w:rPr>
        <w:t>=</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false</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AE57"/>
          <w:sz w:val="21"/>
          <w:szCs w:val="21"/>
        </w:rPr>
        <w:t>;</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AE57"/>
          <w:sz w:val="21"/>
          <w:szCs w:val="21"/>
        </w:rPr>
        <w:t>do</w:t>
      </w:r>
    </w:p>
    <w:p w14:paraId="7AE0CB11"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print_B_menu</w:t>
      </w:r>
      <w:proofErr w:type="spellEnd"/>
    </w:p>
    <w:p w14:paraId="1CDB49BB"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FFD580"/>
          <w:sz w:val="21"/>
          <w:szCs w:val="21"/>
        </w:rPr>
        <w:t>read</w:t>
      </w:r>
      <w:proofErr w:type="spellEnd"/>
      <w:r w:rsidRPr="00066074">
        <w:rPr>
          <w:rFonts w:ascii="Consolas" w:eastAsia="Times New Roman" w:hAnsi="Consolas" w:cs="Times New Roman"/>
          <w:color w:val="A2AABC"/>
          <w:sz w:val="21"/>
          <w:szCs w:val="21"/>
        </w:rPr>
        <w:t> -r </w:t>
      </w:r>
      <w:proofErr w:type="spellStart"/>
      <w:r w:rsidRPr="00066074">
        <w:rPr>
          <w:rFonts w:ascii="Consolas" w:eastAsia="Times New Roman" w:hAnsi="Consolas" w:cs="Times New Roman"/>
          <w:color w:val="A2AABC"/>
          <w:sz w:val="21"/>
          <w:szCs w:val="21"/>
        </w:rPr>
        <w:t>selected</w:t>
      </w:r>
      <w:proofErr w:type="spellEnd"/>
    </w:p>
    <w:p w14:paraId="23A85CD5"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AE57"/>
          <w:sz w:val="21"/>
          <w:szCs w:val="21"/>
        </w:rPr>
        <w:t>case</w:t>
      </w: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selected</w:t>
      </w:r>
      <w:proofErr w:type="spellEnd"/>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AE57"/>
          <w:sz w:val="21"/>
          <w:szCs w:val="21"/>
        </w:rPr>
        <w:t>in</w:t>
      </w:r>
    </w:p>
    <w:p w14:paraId="0CFE1F50"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"1"</w:t>
      </w: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list_interfaces</w:t>
      </w:r>
      <w:proofErr w:type="spellEnd"/>
      <w:r w:rsidRPr="00066074">
        <w:rPr>
          <w:rFonts w:ascii="Consolas" w:eastAsia="Times New Roman" w:hAnsi="Consolas" w:cs="Times New Roman"/>
          <w:color w:val="A2AABC"/>
          <w:sz w:val="21"/>
          <w:szCs w:val="21"/>
        </w:rPr>
        <w:t> ;;</w:t>
      </w:r>
    </w:p>
    <w:p w14:paraId="0C0401EE"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"2"</w:t>
      </w: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assigned_ips</w:t>
      </w:r>
      <w:proofErr w:type="spellEnd"/>
      <w:r w:rsidRPr="00066074">
        <w:rPr>
          <w:rFonts w:ascii="Consolas" w:eastAsia="Times New Roman" w:hAnsi="Consolas" w:cs="Times New Roman"/>
          <w:color w:val="A2AABC"/>
          <w:sz w:val="21"/>
          <w:szCs w:val="21"/>
        </w:rPr>
        <w:t> ;;</w:t>
      </w:r>
    </w:p>
    <w:p w14:paraId="10CAADFA"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"3"</w:t>
      </w:r>
      <w:r w:rsidRPr="00066074">
        <w:rPr>
          <w:rFonts w:ascii="Consolas" w:eastAsia="Times New Roman" w:hAnsi="Consolas" w:cs="Times New Roman"/>
          <w:color w:val="A2AABC"/>
          <w:sz w:val="21"/>
          <w:szCs w:val="21"/>
        </w:rPr>
        <w:t>) RETURN=true ;;</w:t>
      </w:r>
    </w:p>
    <w:p w14:paraId="4A81113B"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FFAE57"/>
          <w:sz w:val="21"/>
          <w:szCs w:val="21"/>
        </w:rPr>
        <w:t>esac</w:t>
      </w:r>
      <w:proofErr w:type="spellEnd"/>
    </w:p>
    <w:p w14:paraId="547EF43A"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sleep</w:t>
      </w:r>
      <w:proofErr w:type="spellEnd"/>
      <w:r w:rsidRPr="00066074">
        <w:rPr>
          <w:rFonts w:ascii="Consolas" w:eastAsia="Times New Roman" w:hAnsi="Consolas" w:cs="Times New Roman"/>
          <w:color w:val="A2AABC"/>
          <w:sz w:val="21"/>
          <w:szCs w:val="21"/>
        </w:rPr>
        <w:t> 1</w:t>
      </w:r>
    </w:p>
    <w:p w14:paraId="256C2F36"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clear</w:t>
      </w:r>
      <w:proofErr w:type="spellEnd"/>
    </w:p>
    <w:p w14:paraId="425BF1CD"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AE57"/>
          <w:sz w:val="21"/>
          <w:szCs w:val="21"/>
        </w:rPr>
        <w:t>done</w:t>
      </w:r>
    </w:p>
    <w:p w14:paraId="5C580E60"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
    <w:p w14:paraId="392C6EF6"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"C"</w:t>
      </w:r>
      <w:r w:rsidRPr="00066074">
        <w:rPr>
          <w:rFonts w:ascii="Consolas" w:eastAsia="Times New Roman" w:hAnsi="Consolas" w:cs="Times New Roman"/>
          <w:color w:val="A2AABC"/>
          <w:sz w:val="21"/>
          <w:szCs w:val="21"/>
        </w:rPr>
        <w:t>)</w:t>
      </w:r>
    </w:p>
    <w:p w14:paraId="78A9B765"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clear</w:t>
      </w:r>
      <w:proofErr w:type="spellEnd"/>
    </w:p>
    <w:p w14:paraId="21ED8A57"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RETURN=false</w:t>
      </w:r>
    </w:p>
    <w:p w14:paraId="30E0EDC5"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AE57"/>
          <w:sz w:val="21"/>
          <w:szCs w:val="21"/>
        </w:rPr>
        <w:t>while</w:t>
      </w:r>
      <w:r w:rsidRPr="00066074">
        <w:rPr>
          <w:rFonts w:ascii="Consolas" w:eastAsia="Times New Roman" w:hAnsi="Consolas" w:cs="Times New Roman"/>
          <w:color w:val="A2AABC"/>
          <w:sz w:val="21"/>
          <w:szCs w:val="21"/>
        </w:rPr>
        <w:t> [ $RETURN </w:t>
      </w:r>
      <w:r w:rsidRPr="00066074">
        <w:rPr>
          <w:rFonts w:ascii="Consolas" w:eastAsia="Times New Roman" w:hAnsi="Consolas" w:cs="Times New Roman"/>
          <w:color w:val="FFAE57"/>
          <w:sz w:val="21"/>
          <w:szCs w:val="21"/>
        </w:rPr>
        <w:t>=</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D580"/>
          <w:sz w:val="21"/>
          <w:szCs w:val="21"/>
        </w:rPr>
        <w:t>false</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AE57"/>
          <w:sz w:val="21"/>
          <w:szCs w:val="21"/>
        </w:rPr>
        <w:t>;</w:t>
      </w: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AE57"/>
          <w:sz w:val="21"/>
          <w:szCs w:val="21"/>
        </w:rPr>
        <w:t>do</w:t>
      </w:r>
    </w:p>
    <w:p w14:paraId="400E60F4"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print_C_menu</w:t>
      </w:r>
      <w:proofErr w:type="spellEnd"/>
    </w:p>
    <w:p w14:paraId="02AA47F0"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FFD580"/>
          <w:sz w:val="21"/>
          <w:szCs w:val="21"/>
        </w:rPr>
        <w:t>read</w:t>
      </w:r>
      <w:proofErr w:type="spellEnd"/>
      <w:r w:rsidRPr="00066074">
        <w:rPr>
          <w:rFonts w:ascii="Consolas" w:eastAsia="Times New Roman" w:hAnsi="Consolas" w:cs="Times New Roman"/>
          <w:color w:val="A2AABC"/>
          <w:sz w:val="21"/>
          <w:szCs w:val="21"/>
        </w:rPr>
        <w:t> -r </w:t>
      </w:r>
      <w:proofErr w:type="spellStart"/>
      <w:r w:rsidRPr="00066074">
        <w:rPr>
          <w:rFonts w:ascii="Consolas" w:eastAsia="Times New Roman" w:hAnsi="Consolas" w:cs="Times New Roman"/>
          <w:color w:val="A2AABC"/>
          <w:sz w:val="21"/>
          <w:szCs w:val="21"/>
        </w:rPr>
        <w:t>selected</w:t>
      </w:r>
      <w:proofErr w:type="spellEnd"/>
    </w:p>
    <w:p w14:paraId="599666C0"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AE57"/>
          <w:sz w:val="21"/>
          <w:szCs w:val="21"/>
        </w:rPr>
        <w:t>case</w:t>
      </w: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selected</w:t>
      </w:r>
      <w:proofErr w:type="spellEnd"/>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AE57"/>
          <w:sz w:val="21"/>
          <w:szCs w:val="21"/>
        </w:rPr>
        <w:t>in</w:t>
      </w:r>
    </w:p>
    <w:p w14:paraId="79F0C62A"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"1"</w:t>
      </w: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show_curren_user</w:t>
      </w:r>
      <w:proofErr w:type="spellEnd"/>
      <w:r w:rsidRPr="00066074">
        <w:rPr>
          <w:rFonts w:ascii="Consolas" w:eastAsia="Times New Roman" w:hAnsi="Consolas" w:cs="Times New Roman"/>
          <w:color w:val="A2AABC"/>
          <w:sz w:val="21"/>
          <w:szCs w:val="21"/>
        </w:rPr>
        <w:t> ;;</w:t>
      </w:r>
    </w:p>
    <w:p w14:paraId="24EF381D"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"2"</w:t>
      </w: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show_current_so</w:t>
      </w:r>
      <w:proofErr w:type="spellEnd"/>
      <w:r w:rsidRPr="00066074">
        <w:rPr>
          <w:rFonts w:ascii="Consolas" w:eastAsia="Times New Roman" w:hAnsi="Consolas" w:cs="Times New Roman"/>
          <w:color w:val="A2AABC"/>
          <w:sz w:val="21"/>
          <w:szCs w:val="21"/>
        </w:rPr>
        <w:t> ;;</w:t>
      </w:r>
    </w:p>
    <w:p w14:paraId="084877F2"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lastRenderedPageBreak/>
        <w:t>            </w:t>
      </w:r>
      <w:r w:rsidRPr="00066074">
        <w:rPr>
          <w:rFonts w:ascii="Consolas" w:eastAsia="Times New Roman" w:hAnsi="Consolas" w:cs="Times New Roman"/>
          <w:color w:val="BAE67E"/>
          <w:sz w:val="21"/>
          <w:szCs w:val="21"/>
        </w:rPr>
        <w:t>"3"</w:t>
      </w:r>
      <w:r w:rsidRPr="00066074">
        <w:rPr>
          <w:rFonts w:ascii="Consolas" w:eastAsia="Times New Roman" w:hAnsi="Consolas" w:cs="Times New Roman"/>
          <w:color w:val="A2AABC"/>
          <w:sz w:val="21"/>
          <w:szCs w:val="21"/>
        </w:rPr>
        <w:t>) RETURN=true ;;</w:t>
      </w:r>
    </w:p>
    <w:p w14:paraId="5F2E365C"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FFAE57"/>
          <w:sz w:val="21"/>
          <w:szCs w:val="21"/>
        </w:rPr>
        <w:t>esac</w:t>
      </w:r>
      <w:proofErr w:type="spellEnd"/>
    </w:p>
    <w:p w14:paraId="0AE85126"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sleep</w:t>
      </w:r>
      <w:proofErr w:type="spellEnd"/>
      <w:r w:rsidRPr="00066074">
        <w:rPr>
          <w:rFonts w:ascii="Consolas" w:eastAsia="Times New Roman" w:hAnsi="Consolas" w:cs="Times New Roman"/>
          <w:color w:val="A2AABC"/>
          <w:sz w:val="21"/>
          <w:szCs w:val="21"/>
        </w:rPr>
        <w:t> 1</w:t>
      </w:r>
    </w:p>
    <w:p w14:paraId="0D7DDD99"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clear</w:t>
      </w:r>
      <w:proofErr w:type="spellEnd"/>
    </w:p>
    <w:p w14:paraId="30AAF24D"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FFAE57"/>
          <w:sz w:val="21"/>
          <w:szCs w:val="21"/>
        </w:rPr>
        <w:t>done</w:t>
      </w:r>
    </w:p>
    <w:p w14:paraId="291E44E6"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
    <w:p w14:paraId="0945E5A1"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"D"</w:t>
      </w:r>
      <w:r w:rsidRPr="00066074">
        <w:rPr>
          <w:rFonts w:ascii="Consolas" w:eastAsia="Times New Roman" w:hAnsi="Consolas" w:cs="Times New Roman"/>
          <w:color w:val="A2AABC"/>
          <w:sz w:val="21"/>
          <w:szCs w:val="21"/>
        </w:rPr>
        <w:t>)</w:t>
      </w:r>
    </w:p>
    <w:p w14:paraId="5986FC32"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EXIT=true</w:t>
      </w:r>
    </w:p>
    <w:p w14:paraId="2A85F889"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
    <w:p w14:paraId="709C6899"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r w:rsidRPr="00066074">
        <w:rPr>
          <w:rFonts w:ascii="Consolas" w:eastAsia="Times New Roman" w:hAnsi="Consolas" w:cs="Times New Roman"/>
          <w:color w:val="BAE67E"/>
          <w:sz w:val="21"/>
          <w:szCs w:val="21"/>
        </w:rPr>
        <w:t>"*"</w:t>
      </w:r>
      <w:r w:rsidRPr="00066074">
        <w:rPr>
          <w:rFonts w:ascii="Consolas" w:eastAsia="Times New Roman" w:hAnsi="Consolas" w:cs="Times New Roman"/>
          <w:color w:val="A2AABC"/>
          <w:sz w:val="21"/>
          <w:szCs w:val="21"/>
        </w:rPr>
        <w:t>) ;;</w:t>
      </w:r>
    </w:p>
    <w:p w14:paraId="3B65A4B4"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
    <w:p w14:paraId="456C4F41"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FFAE57"/>
          <w:sz w:val="21"/>
          <w:szCs w:val="21"/>
        </w:rPr>
        <w:t>esac</w:t>
      </w:r>
      <w:proofErr w:type="spellEnd"/>
    </w:p>
    <w:p w14:paraId="67293D7D"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sleep</w:t>
      </w:r>
      <w:proofErr w:type="spellEnd"/>
      <w:r w:rsidRPr="00066074">
        <w:rPr>
          <w:rFonts w:ascii="Consolas" w:eastAsia="Times New Roman" w:hAnsi="Consolas" w:cs="Times New Roman"/>
          <w:color w:val="A2AABC"/>
          <w:sz w:val="21"/>
          <w:szCs w:val="21"/>
        </w:rPr>
        <w:t> 1</w:t>
      </w:r>
    </w:p>
    <w:p w14:paraId="3428CC30"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A2AABC"/>
          <w:sz w:val="21"/>
          <w:szCs w:val="21"/>
        </w:rPr>
        <w:t>    </w:t>
      </w:r>
      <w:proofErr w:type="spellStart"/>
      <w:r w:rsidRPr="00066074">
        <w:rPr>
          <w:rFonts w:ascii="Consolas" w:eastAsia="Times New Roman" w:hAnsi="Consolas" w:cs="Times New Roman"/>
          <w:color w:val="A2AABC"/>
          <w:sz w:val="21"/>
          <w:szCs w:val="21"/>
        </w:rPr>
        <w:t>clear</w:t>
      </w:r>
      <w:proofErr w:type="spellEnd"/>
    </w:p>
    <w:p w14:paraId="1C2E16DF"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r w:rsidRPr="00066074">
        <w:rPr>
          <w:rFonts w:ascii="Consolas" w:eastAsia="Times New Roman" w:hAnsi="Consolas" w:cs="Times New Roman"/>
          <w:color w:val="FFAE57"/>
          <w:sz w:val="21"/>
          <w:szCs w:val="21"/>
        </w:rPr>
        <w:t>done</w:t>
      </w:r>
    </w:p>
    <w:p w14:paraId="2F301CCA" w14:textId="77777777" w:rsidR="00066074" w:rsidRPr="00066074" w:rsidRDefault="00066074" w:rsidP="00066074">
      <w:pPr>
        <w:pStyle w:val="Prrafodelista"/>
        <w:numPr>
          <w:ilvl w:val="0"/>
          <w:numId w:val="11"/>
        </w:numPr>
        <w:shd w:val="clear" w:color="auto" w:fill="313131"/>
        <w:spacing w:line="285" w:lineRule="atLeast"/>
        <w:rPr>
          <w:rFonts w:ascii="Consolas" w:eastAsia="Times New Roman" w:hAnsi="Consolas" w:cs="Times New Roman"/>
          <w:color w:val="EEFFFF"/>
          <w:sz w:val="21"/>
          <w:szCs w:val="21"/>
        </w:rPr>
      </w:pPr>
    </w:p>
    <w:p w14:paraId="5463B02A" w14:textId="77777777" w:rsidR="00066074" w:rsidRPr="00066074" w:rsidRDefault="00066074" w:rsidP="00066074"/>
    <w:p w14:paraId="233F80F1" w14:textId="77777777" w:rsidR="00066074" w:rsidRDefault="00066074" w:rsidP="00066074">
      <w:pPr>
        <w:pStyle w:val="Ttulo2"/>
        <w:numPr>
          <w:ilvl w:val="0"/>
          <w:numId w:val="11"/>
        </w:numPr>
        <w:rPr>
          <w:b w:val="0"/>
          <w:sz w:val="22"/>
          <w:szCs w:val="22"/>
        </w:rPr>
      </w:pPr>
      <w:bookmarkStart w:id="25" w:name="_Toc83762657"/>
      <w:r w:rsidRPr="005A2683">
        <w:t>Comprobación de funcionamiento</w:t>
      </w:r>
      <w:bookmarkEnd w:id="25"/>
    </w:p>
    <w:p w14:paraId="22E2D236" w14:textId="3B172C72" w:rsidR="00066074" w:rsidRDefault="00CD2568" w:rsidP="00165603">
      <w:pPr>
        <w:jc w:val="both"/>
      </w:pPr>
      <w:r>
        <w:t xml:space="preserve">A la hora de probar el buen funcionamiento de este script no se ha tenido que hacer demasiado hincapié en la dificultad de los menús, dado que se han realizado de la misma forma que la resuelta en el ejercicio 5. Sin embargo, para extraer la información del sistema se ha debido de investigar mucho para saber de dónde se puede ver y cómo convertir dicha vista a un output legible para el script. </w:t>
      </w:r>
    </w:p>
    <w:p w14:paraId="0310D47B" w14:textId="7C037958" w:rsidR="00CD2568" w:rsidRPr="00CD2568" w:rsidRDefault="00CD2568" w:rsidP="00165603">
      <w:pPr>
        <w:jc w:val="both"/>
      </w:pPr>
      <w:r>
        <w:t>Por supuesto, el movimiento entre menús y el buen funcionamiento de cada opción se ha probado de todas las maneras posibles, moviéndose desde un menú a otro e incluso intentando seleccionar una opción de un submenú en la selección del menú principal, sin éxito (ergo se cumple el buen funcionamiento).</w:t>
      </w:r>
    </w:p>
    <w:sectPr w:rsidR="00CD2568" w:rsidRPr="00CD2568">
      <w:headerReference w:type="default" r:id="rId10"/>
      <w:footerReference w:type="default" r:id="rId11"/>
      <w:pgSz w:w="11900" w:h="16820"/>
      <w:pgMar w:top="688" w:right="1232" w:bottom="746" w:left="1275" w:header="0" w:footer="72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EB4C2" w14:textId="77777777" w:rsidR="002E382F" w:rsidRDefault="002E382F">
      <w:pPr>
        <w:spacing w:line="240" w:lineRule="auto"/>
      </w:pPr>
      <w:r>
        <w:separator/>
      </w:r>
    </w:p>
  </w:endnote>
  <w:endnote w:type="continuationSeparator" w:id="0">
    <w:p w14:paraId="4567AD19" w14:textId="77777777" w:rsidR="002E382F" w:rsidRDefault="002E38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roxima Nova">
    <w:altName w:val="Tahoma"/>
    <w:charset w:val="00"/>
    <w:family w:val="auto"/>
    <w:pitch w:val="default"/>
  </w:font>
  <w:font w:name="Franklin Goth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1387020"/>
      <w:docPartObj>
        <w:docPartGallery w:val="Page Numbers (Bottom of Page)"/>
        <w:docPartUnique/>
      </w:docPartObj>
    </w:sdtPr>
    <w:sdtContent>
      <w:p w14:paraId="409A5AB1" w14:textId="2698A5DA" w:rsidR="00066074" w:rsidRDefault="00066074">
        <w:pPr>
          <w:pStyle w:val="Piedepgina"/>
          <w:jc w:val="center"/>
        </w:pPr>
        <w:r>
          <w:fldChar w:fldCharType="begin"/>
        </w:r>
        <w:r>
          <w:instrText>PAGE   \* MERGEFORMAT</w:instrText>
        </w:r>
        <w:r>
          <w:fldChar w:fldCharType="separate"/>
        </w:r>
        <w:r>
          <w:t>2</w:t>
        </w:r>
        <w:r>
          <w:fldChar w:fldCharType="end"/>
        </w:r>
      </w:p>
    </w:sdtContent>
  </w:sdt>
  <w:p w14:paraId="6A90D83D" w14:textId="77777777" w:rsidR="00066074" w:rsidRDefault="000660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027FD" w14:textId="77777777" w:rsidR="002E382F" w:rsidRDefault="002E382F">
      <w:pPr>
        <w:spacing w:line="240" w:lineRule="auto"/>
      </w:pPr>
      <w:r>
        <w:separator/>
      </w:r>
    </w:p>
  </w:footnote>
  <w:footnote w:type="continuationSeparator" w:id="0">
    <w:p w14:paraId="7E742C75" w14:textId="77777777" w:rsidR="002E382F" w:rsidRDefault="002E38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67007" w14:textId="77777777" w:rsidR="00066074" w:rsidRDefault="00066074"/>
  <w:p w14:paraId="3A6460A9" w14:textId="741D45AB" w:rsidR="00066074" w:rsidRDefault="00066074">
    <w:r>
      <w:t xml:space="preserve">Administración de sistemas - Marcos Somoza </w:t>
    </w:r>
    <w:r>
      <w:tab/>
    </w:r>
    <w:r>
      <w:tab/>
    </w:r>
    <w:r>
      <w:tab/>
      <w:t xml:space="preserve">                               Práctica 2 </w:t>
    </w:r>
  </w:p>
  <w:p w14:paraId="37DCFC00" w14:textId="77777777" w:rsidR="00066074" w:rsidRDefault="00066074">
    <w:pPr>
      <w:spacing w:line="312" w:lineRule="auto"/>
      <w:jc w:val="both"/>
    </w:pPr>
    <w:r>
      <w:rPr>
        <w:rFonts w:ascii="Proxima Nova" w:eastAsia="Proxima Nova" w:hAnsi="Proxima Nova" w:cs="Proxima Nova"/>
        <w:noProof/>
        <w:color w:val="353744"/>
      </w:rPr>
      <w:drawing>
        <wp:inline distT="114300" distB="114300" distL="114300" distR="114300" wp14:anchorId="70126B03" wp14:editId="0DA041A9">
          <wp:extent cx="5943600" cy="190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75000" b="75000"/>
                  <a:stretch>
                    <a:fillRect/>
                  </a:stretch>
                </pic:blipFill>
                <pic:spPr>
                  <a:xfrm>
                    <a:off x="0" y="0"/>
                    <a:ext cx="5943600" cy="190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86446"/>
    <w:multiLevelType w:val="hybridMultilevel"/>
    <w:tmpl w:val="3DE8526C"/>
    <w:lvl w:ilvl="0" w:tplc="B0821FA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4F7894"/>
    <w:multiLevelType w:val="multilevel"/>
    <w:tmpl w:val="23026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FF57B7"/>
    <w:multiLevelType w:val="multilevel"/>
    <w:tmpl w:val="B34CF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9C78DD"/>
    <w:multiLevelType w:val="hybridMultilevel"/>
    <w:tmpl w:val="EB548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405994"/>
    <w:multiLevelType w:val="multilevel"/>
    <w:tmpl w:val="795AD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140075"/>
    <w:multiLevelType w:val="hybridMultilevel"/>
    <w:tmpl w:val="49E2B0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5E6543"/>
    <w:multiLevelType w:val="hybridMultilevel"/>
    <w:tmpl w:val="85C2E4C0"/>
    <w:lvl w:ilvl="0" w:tplc="2D7C6C9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369385D"/>
    <w:multiLevelType w:val="multilevel"/>
    <w:tmpl w:val="E3CE1794"/>
    <w:lvl w:ilvl="0">
      <w:start w:val="1"/>
      <w:numFmt w:val="decimal"/>
      <w:lvlText w:val="%1."/>
      <w:lvlJc w:val="left"/>
      <w:pPr>
        <w:ind w:left="810" w:hanging="450"/>
      </w:pPr>
      <w:rPr>
        <w:rFonts w:hint="default"/>
      </w:rPr>
    </w:lvl>
    <w:lvl w:ilvl="1">
      <w:start w:val="1"/>
      <w:numFmt w:val="decimal"/>
      <w:isLgl/>
      <w:lvlText w:val="%1.%2"/>
      <w:lvlJc w:val="left"/>
      <w:pPr>
        <w:ind w:left="1425" w:hanging="705"/>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160" w:hanging="720"/>
      </w:pPr>
      <w:rPr>
        <w:rFonts w:hint="default"/>
        <w:sz w:val="32"/>
      </w:rPr>
    </w:lvl>
    <w:lvl w:ilvl="4">
      <w:start w:val="1"/>
      <w:numFmt w:val="decimal"/>
      <w:isLgl/>
      <w:lvlText w:val="%1.%2.%3.%4.%5"/>
      <w:lvlJc w:val="left"/>
      <w:pPr>
        <w:ind w:left="2880" w:hanging="1080"/>
      </w:pPr>
      <w:rPr>
        <w:rFonts w:hint="default"/>
        <w:sz w:val="32"/>
      </w:rPr>
    </w:lvl>
    <w:lvl w:ilvl="5">
      <w:start w:val="1"/>
      <w:numFmt w:val="decimal"/>
      <w:isLgl/>
      <w:lvlText w:val="%1.%2.%3.%4.%5.%6"/>
      <w:lvlJc w:val="left"/>
      <w:pPr>
        <w:ind w:left="3240" w:hanging="1080"/>
      </w:pPr>
      <w:rPr>
        <w:rFonts w:hint="default"/>
        <w:sz w:val="32"/>
      </w:rPr>
    </w:lvl>
    <w:lvl w:ilvl="6">
      <w:start w:val="1"/>
      <w:numFmt w:val="decimal"/>
      <w:isLgl/>
      <w:lvlText w:val="%1.%2.%3.%4.%5.%6.%7"/>
      <w:lvlJc w:val="left"/>
      <w:pPr>
        <w:ind w:left="3960" w:hanging="1440"/>
      </w:pPr>
      <w:rPr>
        <w:rFonts w:hint="default"/>
        <w:sz w:val="32"/>
      </w:rPr>
    </w:lvl>
    <w:lvl w:ilvl="7">
      <w:start w:val="1"/>
      <w:numFmt w:val="decimal"/>
      <w:isLgl/>
      <w:lvlText w:val="%1.%2.%3.%4.%5.%6.%7.%8"/>
      <w:lvlJc w:val="left"/>
      <w:pPr>
        <w:ind w:left="4320" w:hanging="1440"/>
      </w:pPr>
      <w:rPr>
        <w:rFonts w:hint="default"/>
        <w:sz w:val="32"/>
      </w:rPr>
    </w:lvl>
    <w:lvl w:ilvl="8">
      <w:start w:val="1"/>
      <w:numFmt w:val="decimal"/>
      <w:isLgl/>
      <w:lvlText w:val="%1.%2.%3.%4.%5.%6.%7.%8.%9"/>
      <w:lvlJc w:val="left"/>
      <w:pPr>
        <w:ind w:left="5040" w:hanging="1800"/>
      </w:pPr>
      <w:rPr>
        <w:rFonts w:hint="default"/>
        <w:sz w:val="32"/>
      </w:rPr>
    </w:lvl>
  </w:abstractNum>
  <w:abstractNum w:abstractNumId="8" w15:restartNumberingAfterBreak="0">
    <w:nsid w:val="5DD152E3"/>
    <w:multiLevelType w:val="hybridMultilevel"/>
    <w:tmpl w:val="36969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7FA1C26"/>
    <w:multiLevelType w:val="multilevel"/>
    <w:tmpl w:val="E3CE1794"/>
    <w:lvl w:ilvl="0">
      <w:start w:val="1"/>
      <w:numFmt w:val="decimal"/>
      <w:lvlText w:val="%1."/>
      <w:lvlJc w:val="left"/>
      <w:pPr>
        <w:ind w:left="810" w:hanging="450"/>
      </w:pPr>
      <w:rPr>
        <w:rFonts w:hint="default"/>
      </w:rPr>
    </w:lvl>
    <w:lvl w:ilvl="1">
      <w:start w:val="1"/>
      <w:numFmt w:val="decimal"/>
      <w:isLgl/>
      <w:lvlText w:val="%1.%2"/>
      <w:lvlJc w:val="left"/>
      <w:pPr>
        <w:ind w:left="1425" w:hanging="705"/>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160" w:hanging="720"/>
      </w:pPr>
      <w:rPr>
        <w:rFonts w:hint="default"/>
        <w:sz w:val="32"/>
      </w:rPr>
    </w:lvl>
    <w:lvl w:ilvl="4">
      <w:start w:val="1"/>
      <w:numFmt w:val="decimal"/>
      <w:isLgl/>
      <w:lvlText w:val="%1.%2.%3.%4.%5"/>
      <w:lvlJc w:val="left"/>
      <w:pPr>
        <w:ind w:left="2880" w:hanging="1080"/>
      </w:pPr>
      <w:rPr>
        <w:rFonts w:hint="default"/>
        <w:sz w:val="32"/>
      </w:rPr>
    </w:lvl>
    <w:lvl w:ilvl="5">
      <w:start w:val="1"/>
      <w:numFmt w:val="decimal"/>
      <w:isLgl/>
      <w:lvlText w:val="%1.%2.%3.%4.%5.%6"/>
      <w:lvlJc w:val="left"/>
      <w:pPr>
        <w:ind w:left="3240" w:hanging="1080"/>
      </w:pPr>
      <w:rPr>
        <w:rFonts w:hint="default"/>
        <w:sz w:val="32"/>
      </w:rPr>
    </w:lvl>
    <w:lvl w:ilvl="6">
      <w:start w:val="1"/>
      <w:numFmt w:val="decimal"/>
      <w:isLgl/>
      <w:lvlText w:val="%1.%2.%3.%4.%5.%6.%7"/>
      <w:lvlJc w:val="left"/>
      <w:pPr>
        <w:ind w:left="3960" w:hanging="1440"/>
      </w:pPr>
      <w:rPr>
        <w:rFonts w:hint="default"/>
        <w:sz w:val="32"/>
      </w:rPr>
    </w:lvl>
    <w:lvl w:ilvl="7">
      <w:start w:val="1"/>
      <w:numFmt w:val="decimal"/>
      <w:isLgl/>
      <w:lvlText w:val="%1.%2.%3.%4.%5.%6.%7.%8"/>
      <w:lvlJc w:val="left"/>
      <w:pPr>
        <w:ind w:left="4320" w:hanging="1440"/>
      </w:pPr>
      <w:rPr>
        <w:rFonts w:hint="default"/>
        <w:sz w:val="32"/>
      </w:rPr>
    </w:lvl>
    <w:lvl w:ilvl="8">
      <w:start w:val="1"/>
      <w:numFmt w:val="decimal"/>
      <w:isLgl/>
      <w:lvlText w:val="%1.%2.%3.%4.%5.%6.%7.%8.%9"/>
      <w:lvlJc w:val="left"/>
      <w:pPr>
        <w:ind w:left="5040" w:hanging="1800"/>
      </w:pPr>
      <w:rPr>
        <w:rFonts w:hint="default"/>
        <w:sz w:val="32"/>
      </w:rPr>
    </w:lvl>
  </w:abstractNum>
  <w:abstractNum w:abstractNumId="10" w15:restartNumberingAfterBreak="0">
    <w:nsid w:val="7E100F03"/>
    <w:multiLevelType w:val="multilevel"/>
    <w:tmpl w:val="3D86A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0"/>
  </w:num>
  <w:num w:numId="4">
    <w:abstractNumId w:val="1"/>
  </w:num>
  <w:num w:numId="5">
    <w:abstractNumId w:val="7"/>
  </w:num>
  <w:num w:numId="6">
    <w:abstractNumId w:val="0"/>
  </w:num>
  <w:num w:numId="7">
    <w:abstractNumId w:val="6"/>
  </w:num>
  <w:num w:numId="8">
    <w:abstractNumId w:val="9"/>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DFA"/>
    <w:rsid w:val="00066074"/>
    <w:rsid w:val="0006757A"/>
    <w:rsid w:val="000E2DE4"/>
    <w:rsid w:val="00165603"/>
    <w:rsid w:val="001914C9"/>
    <w:rsid w:val="001939AD"/>
    <w:rsid w:val="001C35F8"/>
    <w:rsid w:val="001F01F3"/>
    <w:rsid w:val="002004F2"/>
    <w:rsid w:val="00212752"/>
    <w:rsid w:val="00242371"/>
    <w:rsid w:val="002B254F"/>
    <w:rsid w:val="002E382F"/>
    <w:rsid w:val="0034492E"/>
    <w:rsid w:val="00356A38"/>
    <w:rsid w:val="00381108"/>
    <w:rsid w:val="003D6CC3"/>
    <w:rsid w:val="003F5EBA"/>
    <w:rsid w:val="00414CE4"/>
    <w:rsid w:val="0044067C"/>
    <w:rsid w:val="004728FD"/>
    <w:rsid w:val="004E1B8A"/>
    <w:rsid w:val="0053762F"/>
    <w:rsid w:val="00550D48"/>
    <w:rsid w:val="00564BE8"/>
    <w:rsid w:val="0058586B"/>
    <w:rsid w:val="005A2683"/>
    <w:rsid w:val="00605EE6"/>
    <w:rsid w:val="00613576"/>
    <w:rsid w:val="00627C95"/>
    <w:rsid w:val="00664AE6"/>
    <w:rsid w:val="00681573"/>
    <w:rsid w:val="006C4565"/>
    <w:rsid w:val="006D2FA2"/>
    <w:rsid w:val="00704C8E"/>
    <w:rsid w:val="00744AB2"/>
    <w:rsid w:val="0078516A"/>
    <w:rsid w:val="007A5D7F"/>
    <w:rsid w:val="007C73DA"/>
    <w:rsid w:val="007F1FE6"/>
    <w:rsid w:val="00801486"/>
    <w:rsid w:val="0085497A"/>
    <w:rsid w:val="00863B53"/>
    <w:rsid w:val="008777CA"/>
    <w:rsid w:val="008848BB"/>
    <w:rsid w:val="008D048D"/>
    <w:rsid w:val="008D25E5"/>
    <w:rsid w:val="008E65C2"/>
    <w:rsid w:val="008F2205"/>
    <w:rsid w:val="009938E1"/>
    <w:rsid w:val="009C3FBD"/>
    <w:rsid w:val="009F1910"/>
    <w:rsid w:val="00A054E4"/>
    <w:rsid w:val="00A4023F"/>
    <w:rsid w:val="00A51F36"/>
    <w:rsid w:val="00A96DBD"/>
    <w:rsid w:val="00AB62E1"/>
    <w:rsid w:val="00AD4A18"/>
    <w:rsid w:val="00AE6706"/>
    <w:rsid w:val="00AF664E"/>
    <w:rsid w:val="00B20FDA"/>
    <w:rsid w:val="00B37828"/>
    <w:rsid w:val="00B60210"/>
    <w:rsid w:val="00BA0E69"/>
    <w:rsid w:val="00C431AF"/>
    <w:rsid w:val="00C7309B"/>
    <w:rsid w:val="00C730D0"/>
    <w:rsid w:val="00CA7B4B"/>
    <w:rsid w:val="00CD2568"/>
    <w:rsid w:val="00D06C08"/>
    <w:rsid w:val="00D308CB"/>
    <w:rsid w:val="00D62B07"/>
    <w:rsid w:val="00DC4281"/>
    <w:rsid w:val="00DE3EDD"/>
    <w:rsid w:val="00DF0E06"/>
    <w:rsid w:val="00E145D8"/>
    <w:rsid w:val="00E23C33"/>
    <w:rsid w:val="00E344E4"/>
    <w:rsid w:val="00E40DFA"/>
    <w:rsid w:val="00F3455C"/>
    <w:rsid w:val="00F874D3"/>
    <w:rsid w:val="00FE3A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E94E8"/>
  <w15:docId w15:val="{6315D12F-CECB-4483-AE50-1165D967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5A2683"/>
    <w:pPr>
      <w:keepNext/>
      <w:keepLines/>
      <w:spacing w:before="480" w:after="120"/>
      <w:jc w:val="both"/>
      <w:outlineLvl w:val="0"/>
    </w:pPr>
    <w:rPr>
      <w:b/>
      <w:sz w:val="36"/>
      <w:szCs w:val="36"/>
    </w:rPr>
  </w:style>
  <w:style w:type="paragraph" w:styleId="Ttulo2">
    <w:name w:val="heading 2"/>
    <w:basedOn w:val="Normal"/>
    <w:next w:val="Normal"/>
    <w:uiPriority w:val="9"/>
    <w:unhideWhenUsed/>
    <w:qFormat/>
    <w:rsid w:val="005A2683"/>
    <w:pPr>
      <w:keepNext/>
      <w:keepLines/>
      <w:spacing w:before="360" w:after="80"/>
      <w:outlineLvl w:val="1"/>
    </w:pPr>
    <w:rPr>
      <w:b/>
      <w:sz w:val="28"/>
      <w:szCs w:val="28"/>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A96DB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6DBD"/>
    <w:rPr>
      <w:rFonts w:ascii="Segoe UI" w:hAnsi="Segoe UI" w:cs="Segoe UI"/>
      <w:sz w:val="18"/>
      <w:szCs w:val="18"/>
    </w:rPr>
  </w:style>
  <w:style w:type="paragraph" w:styleId="TDC1">
    <w:name w:val="toc 1"/>
    <w:basedOn w:val="Normal"/>
    <w:next w:val="Normal"/>
    <w:autoRedefine/>
    <w:uiPriority w:val="39"/>
    <w:unhideWhenUsed/>
    <w:rsid w:val="00A96DBD"/>
    <w:pPr>
      <w:spacing w:after="100"/>
    </w:pPr>
  </w:style>
  <w:style w:type="paragraph" w:styleId="TDC2">
    <w:name w:val="toc 2"/>
    <w:basedOn w:val="Normal"/>
    <w:next w:val="Normal"/>
    <w:autoRedefine/>
    <w:uiPriority w:val="39"/>
    <w:unhideWhenUsed/>
    <w:rsid w:val="00A96DBD"/>
    <w:pPr>
      <w:spacing w:after="100"/>
      <w:ind w:left="220"/>
    </w:pPr>
  </w:style>
  <w:style w:type="character" w:styleId="Hipervnculo">
    <w:name w:val="Hyperlink"/>
    <w:basedOn w:val="Fuentedeprrafopredeter"/>
    <w:uiPriority w:val="99"/>
    <w:unhideWhenUsed/>
    <w:rsid w:val="00A96DBD"/>
    <w:rPr>
      <w:color w:val="0000FF" w:themeColor="hyperlink"/>
      <w:u w:val="single"/>
    </w:rPr>
  </w:style>
  <w:style w:type="paragraph" w:styleId="Prrafodelista">
    <w:name w:val="List Paragraph"/>
    <w:basedOn w:val="Normal"/>
    <w:uiPriority w:val="34"/>
    <w:qFormat/>
    <w:rsid w:val="00E344E4"/>
    <w:pPr>
      <w:ind w:left="720"/>
      <w:contextualSpacing/>
    </w:pPr>
  </w:style>
  <w:style w:type="character" w:styleId="Textodelmarcadordeposicin">
    <w:name w:val="Placeholder Text"/>
    <w:basedOn w:val="Fuentedeprrafopredeter"/>
    <w:uiPriority w:val="99"/>
    <w:semiHidden/>
    <w:rsid w:val="004728FD"/>
    <w:rPr>
      <w:color w:val="808080"/>
    </w:rPr>
  </w:style>
  <w:style w:type="paragraph" w:styleId="Encabezado">
    <w:name w:val="header"/>
    <w:basedOn w:val="Normal"/>
    <w:link w:val="EncabezadoCar"/>
    <w:uiPriority w:val="99"/>
    <w:unhideWhenUsed/>
    <w:rsid w:val="007F1FE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F1FE6"/>
  </w:style>
  <w:style w:type="paragraph" w:styleId="Piedepgina">
    <w:name w:val="footer"/>
    <w:basedOn w:val="Normal"/>
    <w:link w:val="PiedepginaCar"/>
    <w:uiPriority w:val="99"/>
    <w:unhideWhenUsed/>
    <w:rsid w:val="007F1FE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F1FE6"/>
  </w:style>
  <w:style w:type="character" w:styleId="Refdecomentario">
    <w:name w:val="annotation reference"/>
    <w:basedOn w:val="Fuentedeprrafopredeter"/>
    <w:uiPriority w:val="99"/>
    <w:semiHidden/>
    <w:unhideWhenUsed/>
    <w:rsid w:val="00356A38"/>
    <w:rPr>
      <w:sz w:val="16"/>
      <w:szCs w:val="16"/>
    </w:rPr>
  </w:style>
  <w:style w:type="paragraph" w:styleId="Textocomentario">
    <w:name w:val="annotation text"/>
    <w:basedOn w:val="Normal"/>
    <w:link w:val="TextocomentarioCar"/>
    <w:uiPriority w:val="99"/>
    <w:semiHidden/>
    <w:unhideWhenUsed/>
    <w:rsid w:val="00356A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6A38"/>
    <w:rPr>
      <w:sz w:val="20"/>
      <w:szCs w:val="20"/>
    </w:rPr>
  </w:style>
  <w:style w:type="paragraph" w:styleId="Asuntodelcomentario">
    <w:name w:val="annotation subject"/>
    <w:basedOn w:val="Textocomentario"/>
    <w:next w:val="Textocomentario"/>
    <w:link w:val="AsuntodelcomentarioCar"/>
    <w:uiPriority w:val="99"/>
    <w:semiHidden/>
    <w:unhideWhenUsed/>
    <w:rsid w:val="00356A38"/>
    <w:rPr>
      <w:b/>
      <w:bCs/>
    </w:rPr>
  </w:style>
  <w:style w:type="character" w:customStyle="1" w:styleId="AsuntodelcomentarioCar">
    <w:name w:val="Asunto del comentario Car"/>
    <w:basedOn w:val="TextocomentarioCar"/>
    <w:link w:val="Asuntodelcomentario"/>
    <w:uiPriority w:val="99"/>
    <w:semiHidden/>
    <w:rsid w:val="00356A38"/>
    <w:rPr>
      <w:b/>
      <w:bCs/>
      <w:sz w:val="20"/>
      <w:szCs w:val="20"/>
    </w:rPr>
  </w:style>
  <w:style w:type="character" w:styleId="Mencinsinresolver">
    <w:name w:val="Unresolved Mention"/>
    <w:basedOn w:val="Fuentedeprrafopredeter"/>
    <w:uiPriority w:val="99"/>
    <w:semiHidden/>
    <w:unhideWhenUsed/>
    <w:rsid w:val="00D62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568404">
      <w:bodyDiv w:val="1"/>
      <w:marLeft w:val="0"/>
      <w:marRight w:val="0"/>
      <w:marTop w:val="0"/>
      <w:marBottom w:val="0"/>
      <w:divBdr>
        <w:top w:val="none" w:sz="0" w:space="0" w:color="auto"/>
        <w:left w:val="none" w:sz="0" w:space="0" w:color="auto"/>
        <w:bottom w:val="none" w:sz="0" w:space="0" w:color="auto"/>
        <w:right w:val="none" w:sz="0" w:space="0" w:color="auto"/>
      </w:divBdr>
      <w:divsChild>
        <w:div w:id="680548795">
          <w:marLeft w:val="0"/>
          <w:marRight w:val="0"/>
          <w:marTop w:val="0"/>
          <w:marBottom w:val="0"/>
          <w:divBdr>
            <w:top w:val="none" w:sz="0" w:space="0" w:color="auto"/>
            <w:left w:val="none" w:sz="0" w:space="0" w:color="auto"/>
            <w:bottom w:val="none" w:sz="0" w:space="0" w:color="auto"/>
            <w:right w:val="none" w:sz="0" w:space="0" w:color="auto"/>
          </w:divBdr>
          <w:divsChild>
            <w:div w:id="15094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9526">
      <w:bodyDiv w:val="1"/>
      <w:marLeft w:val="0"/>
      <w:marRight w:val="0"/>
      <w:marTop w:val="0"/>
      <w:marBottom w:val="0"/>
      <w:divBdr>
        <w:top w:val="none" w:sz="0" w:space="0" w:color="auto"/>
        <w:left w:val="none" w:sz="0" w:space="0" w:color="auto"/>
        <w:bottom w:val="none" w:sz="0" w:space="0" w:color="auto"/>
        <w:right w:val="none" w:sz="0" w:space="0" w:color="auto"/>
      </w:divBdr>
      <w:divsChild>
        <w:div w:id="518273208">
          <w:marLeft w:val="0"/>
          <w:marRight w:val="0"/>
          <w:marTop w:val="0"/>
          <w:marBottom w:val="0"/>
          <w:divBdr>
            <w:top w:val="none" w:sz="0" w:space="0" w:color="auto"/>
            <w:left w:val="none" w:sz="0" w:space="0" w:color="auto"/>
            <w:bottom w:val="none" w:sz="0" w:space="0" w:color="auto"/>
            <w:right w:val="none" w:sz="0" w:space="0" w:color="auto"/>
          </w:divBdr>
          <w:divsChild>
            <w:div w:id="511577162">
              <w:marLeft w:val="0"/>
              <w:marRight w:val="0"/>
              <w:marTop w:val="0"/>
              <w:marBottom w:val="0"/>
              <w:divBdr>
                <w:top w:val="none" w:sz="0" w:space="0" w:color="auto"/>
                <w:left w:val="none" w:sz="0" w:space="0" w:color="auto"/>
                <w:bottom w:val="none" w:sz="0" w:space="0" w:color="auto"/>
                <w:right w:val="none" w:sz="0" w:space="0" w:color="auto"/>
              </w:divBdr>
            </w:div>
            <w:div w:id="207761395">
              <w:marLeft w:val="0"/>
              <w:marRight w:val="0"/>
              <w:marTop w:val="0"/>
              <w:marBottom w:val="0"/>
              <w:divBdr>
                <w:top w:val="none" w:sz="0" w:space="0" w:color="auto"/>
                <w:left w:val="none" w:sz="0" w:space="0" w:color="auto"/>
                <w:bottom w:val="none" w:sz="0" w:space="0" w:color="auto"/>
                <w:right w:val="none" w:sz="0" w:space="0" w:color="auto"/>
              </w:divBdr>
            </w:div>
            <w:div w:id="433744785">
              <w:marLeft w:val="0"/>
              <w:marRight w:val="0"/>
              <w:marTop w:val="0"/>
              <w:marBottom w:val="0"/>
              <w:divBdr>
                <w:top w:val="none" w:sz="0" w:space="0" w:color="auto"/>
                <w:left w:val="none" w:sz="0" w:space="0" w:color="auto"/>
                <w:bottom w:val="none" w:sz="0" w:space="0" w:color="auto"/>
                <w:right w:val="none" w:sz="0" w:space="0" w:color="auto"/>
              </w:divBdr>
            </w:div>
            <w:div w:id="958874438">
              <w:marLeft w:val="0"/>
              <w:marRight w:val="0"/>
              <w:marTop w:val="0"/>
              <w:marBottom w:val="0"/>
              <w:divBdr>
                <w:top w:val="none" w:sz="0" w:space="0" w:color="auto"/>
                <w:left w:val="none" w:sz="0" w:space="0" w:color="auto"/>
                <w:bottom w:val="none" w:sz="0" w:space="0" w:color="auto"/>
                <w:right w:val="none" w:sz="0" w:space="0" w:color="auto"/>
              </w:divBdr>
            </w:div>
            <w:div w:id="1850023611">
              <w:marLeft w:val="0"/>
              <w:marRight w:val="0"/>
              <w:marTop w:val="0"/>
              <w:marBottom w:val="0"/>
              <w:divBdr>
                <w:top w:val="none" w:sz="0" w:space="0" w:color="auto"/>
                <w:left w:val="none" w:sz="0" w:space="0" w:color="auto"/>
                <w:bottom w:val="none" w:sz="0" w:space="0" w:color="auto"/>
                <w:right w:val="none" w:sz="0" w:space="0" w:color="auto"/>
              </w:divBdr>
            </w:div>
            <w:div w:id="13772421">
              <w:marLeft w:val="0"/>
              <w:marRight w:val="0"/>
              <w:marTop w:val="0"/>
              <w:marBottom w:val="0"/>
              <w:divBdr>
                <w:top w:val="none" w:sz="0" w:space="0" w:color="auto"/>
                <w:left w:val="none" w:sz="0" w:space="0" w:color="auto"/>
                <w:bottom w:val="none" w:sz="0" w:space="0" w:color="auto"/>
                <w:right w:val="none" w:sz="0" w:space="0" w:color="auto"/>
              </w:divBdr>
            </w:div>
            <w:div w:id="1221526019">
              <w:marLeft w:val="0"/>
              <w:marRight w:val="0"/>
              <w:marTop w:val="0"/>
              <w:marBottom w:val="0"/>
              <w:divBdr>
                <w:top w:val="none" w:sz="0" w:space="0" w:color="auto"/>
                <w:left w:val="none" w:sz="0" w:space="0" w:color="auto"/>
                <w:bottom w:val="none" w:sz="0" w:space="0" w:color="auto"/>
                <w:right w:val="none" w:sz="0" w:space="0" w:color="auto"/>
              </w:divBdr>
            </w:div>
            <w:div w:id="1109659229">
              <w:marLeft w:val="0"/>
              <w:marRight w:val="0"/>
              <w:marTop w:val="0"/>
              <w:marBottom w:val="0"/>
              <w:divBdr>
                <w:top w:val="none" w:sz="0" w:space="0" w:color="auto"/>
                <w:left w:val="none" w:sz="0" w:space="0" w:color="auto"/>
                <w:bottom w:val="none" w:sz="0" w:space="0" w:color="auto"/>
                <w:right w:val="none" w:sz="0" w:space="0" w:color="auto"/>
              </w:divBdr>
            </w:div>
            <w:div w:id="40137867">
              <w:marLeft w:val="0"/>
              <w:marRight w:val="0"/>
              <w:marTop w:val="0"/>
              <w:marBottom w:val="0"/>
              <w:divBdr>
                <w:top w:val="none" w:sz="0" w:space="0" w:color="auto"/>
                <w:left w:val="none" w:sz="0" w:space="0" w:color="auto"/>
                <w:bottom w:val="none" w:sz="0" w:space="0" w:color="auto"/>
                <w:right w:val="none" w:sz="0" w:space="0" w:color="auto"/>
              </w:divBdr>
            </w:div>
            <w:div w:id="449125460">
              <w:marLeft w:val="0"/>
              <w:marRight w:val="0"/>
              <w:marTop w:val="0"/>
              <w:marBottom w:val="0"/>
              <w:divBdr>
                <w:top w:val="none" w:sz="0" w:space="0" w:color="auto"/>
                <w:left w:val="none" w:sz="0" w:space="0" w:color="auto"/>
                <w:bottom w:val="none" w:sz="0" w:space="0" w:color="auto"/>
                <w:right w:val="none" w:sz="0" w:space="0" w:color="auto"/>
              </w:divBdr>
            </w:div>
            <w:div w:id="1183973395">
              <w:marLeft w:val="0"/>
              <w:marRight w:val="0"/>
              <w:marTop w:val="0"/>
              <w:marBottom w:val="0"/>
              <w:divBdr>
                <w:top w:val="none" w:sz="0" w:space="0" w:color="auto"/>
                <w:left w:val="none" w:sz="0" w:space="0" w:color="auto"/>
                <w:bottom w:val="none" w:sz="0" w:space="0" w:color="auto"/>
                <w:right w:val="none" w:sz="0" w:space="0" w:color="auto"/>
              </w:divBdr>
            </w:div>
            <w:div w:id="1902325992">
              <w:marLeft w:val="0"/>
              <w:marRight w:val="0"/>
              <w:marTop w:val="0"/>
              <w:marBottom w:val="0"/>
              <w:divBdr>
                <w:top w:val="none" w:sz="0" w:space="0" w:color="auto"/>
                <w:left w:val="none" w:sz="0" w:space="0" w:color="auto"/>
                <w:bottom w:val="none" w:sz="0" w:space="0" w:color="auto"/>
                <w:right w:val="none" w:sz="0" w:space="0" w:color="auto"/>
              </w:divBdr>
            </w:div>
            <w:div w:id="962343410">
              <w:marLeft w:val="0"/>
              <w:marRight w:val="0"/>
              <w:marTop w:val="0"/>
              <w:marBottom w:val="0"/>
              <w:divBdr>
                <w:top w:val="none" w:sz="0" w:space="0" w:color="auto"/>
                <w:left w:val="none" w:sz="0" w:space="0" w:color="auto"/>
                <w:bottom w:val="none" w:sz="0" w:space="0" w:color="auto"/>
                <w:right w:val="none" w:sz="0" w:space="0" w:color="auto"/>
              </w:divBdr>
            </w:div>
            <w:div w:id="889145280">
              <w:marLeft w:val="0"/>
              <w:marRight w:val="0"/>
              <w:marTop w:val="0"/>
              <w:marBottom w:val="0"/>
              <w:divBdr>
                <w:top w:val="none" w:sz="0" w:space="0" w:color="auto"/>
                <w:left w:val="none" w:sz="0" w:space="0" w:color="auto"/>
                <w:bottom w:val="none" w:sz="0" w:space="0" w:color="auto"/>
                <w:right w:val="none" w:sz="0" w:space="0" w:color="auto"/>
              </w:divBdr>
            </w:div>
            <w:div w:id="766388691">
              <w:marLeft w:val="0"/>
              <w:marRight w:val="0"/>
              <w:marTop w:val="0"/>
              <w:marBottom w:val="0"/>
              <w:divBdr>
                <w:top w:val="none" w:sz="0" w:space="0" w:color="auto"/>
                <w:left w:val="none" w:sz="0" w:space="0" w:color="auto"/>
                <w:bottom w:val="none" w:sz="0" w:space="0" w:color="auto"/>
                <w:right w:val="none" w:sz="0" w:space="0" w:color="auto"/>
              </w:divBdr>
            </w:div>
            <w:div w:id="99491826">
              <w:marLeft w:val="0"/>
              <w:marRight w:val="0"/>
              <w:marTop w:val="0"/>
              <w:marBottom w:val="0"/>
              <w:divBdr>
                <w:top w:val="none" w:sz="0" w:space="0" w:color="auto"/>
                <w:left w:val="none" w:sz="0" w:space="0" w:color="auto"/>
                <w:bottom w:val="none" w:sz="0" w:space="0" w:color="auto"/>
                <w:right w:val="none" w:sz="0" w:space="0" w:color="auto"/>
              </w:divBdr>
            </w:div>
            <w:div w:id="377244143">
              <w:marLeft w:val="0"/>
              <w:marRight w:val="0"/>
              <w:marTop w:val="0"/>
              <w:marBottom w:val="0"/>
              <w:divBdr>
                <w:top w:val="none" w:sz="0" w:space="0" w:color="auto"/>
                <w:left w:val="none" w:sz="0" w:space="0" w:color="auto"/>
                <w:bottom w:val="none" w:sz="0" w:space="0" w:color="auto"/>
                <w:right w:val="none" w:sz="0" w:space="0" w:color="auto"/>
              </w:divBdr>
            </w:div>
            <w:div w:id="1932740461">
              <w:marLeft w:val="0"/>
              <w:marRight w:val="0"/>
              <w:marTop w:val="0"/>
              <w:marBottom w:val="0"/>
              <w:divBdr>
                <w:top w:val="none" w:sz="0" w:space="0" w:color="auto"/>
                <w:left w:val="none" w:sz="0" w:space="0" w:color="auto"/>
                <w:bottom w:val="none" w:sz="0" w:space="0" w:color="auto"/>
                <w:right w:val="none" w:sz="0" w:space="0" w:color="auto"/>
              </w:divBdr>
            </w:div>
            <w:div w:id="1308392110">
              <w:marLeft w:val="0"/>
              <w:marRight w:val="0"/>
              <w:marTop w:val="0"/>
              <w:marBottom w:val="0"/>
              <w:divBdr>
                <w:top w:val="none" w:sz="0" w:space="0" w:color="auto"/>
                <w:left w:val="none" w:sz="0" w:space="0" w:color="auto"/>
                <w:bottom w:val="none" w:sz="0" w:space="0" w:color="auto"/>
                <w:right w:val="none" w:sz="0" w:space="0" w:color="auto"/>
              </w:divBdr>
            </w:div>
            <w:div w:id="462886943">
              <w:marLeft w:val="0"/>
              <w:marRight w:val="0"/>
              <w:marTop w:val="0"/>
              <w:marBottom w:val="0"/>
              <w:divBdr>
                <w:top w:val="none" w:sz="0" w:space="0" w:color="auto"/>
                <w:left w:val="none" w:sz="0" w:space="0" w:color="auto"/>
                <w:bottom w:val="none" w:sz="0" w:space="0" w:color="auto"/>
                <w:right w:val="none" w:sz="0" w:space="0" w:color="auto"/>
              </w:divBdr>
            </w:div>
            <w:div w:id="1507096057">
              <w:marLeft w:val="0"/>
              <w:marRight w:val="0"/>
              <w:marTop w:val="0"/>
              <w:marBottom w:val="0"/>
              <w:divBdr>
                <w:top w:val="none" w:sz="0" w:space="0" w:color="auto"/>
                <w:left w:val="none" w:sz="0" w:space="0" w:color="auto"/>
                <w:bottom w:val="none" w:sz="0" w:space="0" w:color="auto"/>
                <w:right w:val="none" w:sz="0" w:space="0" w:color="auto"/>
              </w:divBdr>
            </w:div>
            <w:div w:id="146020232">
              <w:marLeft w:val="0"/>
              <w:marRight w:val="0"/>
              <w:marTop w:val="0"/>
              <w:marBottom w:val="0"/>
              <w:divBdr>
                <w:top w:val="none" w:sz="0" w:space="0" w:color="auto"/>
                <w:left w:val="none" w:sz="0" w:space="0" w:color="auto"/>
                <w:bottom w:val="none" w:sz="0" w:space="0" w:color="auto"/>
                <w:right w:val="none" w:sz="0" w:space="0" w:color="auto"/>
              </w:divBdr>
            </w:div>
            <w:div w:id="1007443045">
              <w:marLeft w:val="0"/>
              <w:marRight w:val="0"/>
              <w:marTop w:val="0"/>
              <w:marBottom w:val="0"/>
              <w:divBdr>
                <w:top w:val="none" w:sz="0" w:space="0" w:color="auto"/>
                <w:left w:val="none" w:sz="0" w:space="0" w:color="auto"/>
                <w:bottom w:val="none" w:sz="0" w:space="0" w:color="auto"/>
                <w:right w:val="none" w:sz="0" w:space="0" w:color="auto"/>
              </w:divBdr>
            </w:div>
            <w:div w:id="1152718189">
              <w:marLeft w:val="0"/>
              <w:marRight w:val="0"/>
              <w:marTop w:val="0"/>
              <w:marBottom w:val="0"/>
              <w:divBdr>
                <w:top w:val="none" w:sz="0" w:space="0" w:color="auto"/>
                <w:left w:val="none" w:sz="0" w:space="0" w:color="auto"/>
                <w:bottom w:val="none" w:sz="0" w:space="0" w:color="auto"/>
                <w:right w:val="none" w:sz="0" w:space="0" w:color="auto"/>
              </w:divBdr>
            </w:div>
            <w:div w:id="105973657">
              <w:marLeft w:val="0"/>
              <w:marRight w:val="0"/>
              <w:marTop w:val="0"/>
              <w:marBottom w:val="0"/>
              <w:divBdr>
                <w:top w:val="none" w:sz="0" w:space="0" w:color="auto"/>
                <w:left w:val="none" w:sz="0" w:space="0" w:color="auto"/>
                <w:bottom w:val="none" w:sz="0" w:space="0" w:color="auto"/>
                <w:right w:val="none" w:sz="0" w:space="0" w:color="auto"/>
              </w:divBdr>
            </w:div>
            <w:div w:id="91323963">
              <w:marLeft w:val="0"/>
              <w:marRight w:val="0"/>
              <w:marTop w:val="0"/>
              <w:marBottom w:val="0"/>
              <w:divBdr>
                <w:top w:val="none" w:sz="0" w:space="0" w:color="auto"/>
                <w:left w:val="none" w:sz="0" w:space="0" w:color="auto"/>
                <w:bottom w:val="none" w:sz="0" w:space="0" w:color="auto"/>
                <w:right w:val="none" w:sz="0" w:space="0" w:color="auto"/>
              </w:divBdr>
            </w:div>
            <w:div w:id="1236162615">
              <w:marLeft w:val="0"/>
              <w:marRight w:val="0"/>
              <w:marTop w:val="0"/>
              <w:marBottom w:val="0"/>
              <w:divBdr>
                <w:top w:val="none" w:sz="0" w:space="0" w:color="auto"/>
                <w:left w:val="none" w:sz="0" w:space="0" w:color="auto"/>
                <w:bottom w:val="none" w:sz="0" w:space="0" w:color="auto"/>
                <w:right w:val="none" w:sz="0" w:space="0" w:color="auto"/>
              </w:divBdr>
            </w:div>
            <w:div w:id="1195070966">
              <w:marLeft w:val="0"/>
              <w:marRight w:val="0"/>
              <w:marTop w:val="0"/>
              <w:marBottom w:val="0"/>
              <w:divBdr>
                <w:top w:val="none" w:sz="0" w:space="0" w:color="auto"/>
                <w:left w:val="none" w:sz="0" w:space="0" w:color="auto"/>
                <w:bottom w:val="none" w:sz="0" w:space="0" w:color="auto"/>
                <w:right w:val="none" w:sz="0" w:space="0" w:color="auto"/>
              </w:divBdr>
            </w:div>
            <w:div w:id="1602376422">
              <w:marLeft w:val="0"/>
              <w:marRight w:val="0"/>
              <w:marTop w:val="0"/>
              <w:marBottom w:val="0"/>
              <w:divBdr>
                <w:top w:val="none" w:sz="0" w:space="0" w:color="auto"/>
                <w:left w:val="none" w:sz="0" w:space="0" w:color="auto"/>
                <w:bottom w:val="none" w:sz="0" w:space="0" w:color="auto"/>
                <w:right w:val="none" w:sz="0" w:space="0" w:color="auto"/>
              </w:divBdr>
            </w:div>
            <w:div w:id="1597863299">
              <w:marLeft w:val="0"/>
              <w:marRight w:val="0"/>
              <w:marTop w:val="0"/>
              <w:marBottom w:val="0"/>
              <w:divBdr>
                <w:top w:val="none" w:sz="0" w:space="0" w:color="auto"/>
                <w:left w:val="none" w:sz="0" w:space="0" w:color="auto"/>
                <w:bottom w:val="none" w:sz="0" w:space="0" w:color="auto"/>
                <w:right w:val="none" w:sz="0" w:space="0" w:color="auto"/>
              </w:divBdr>
            </w:div>
            <w:div w:id="1426027768">
              <w:marLeft w:val="0"/>
              <w:marRight w:val="0"/>
              <w:marTop w:val="0"/>
              <w:marBottom w:val="0"/>
              <w:divBdr>
                <w:top w:val="none" w:sz="0" w:space="0" w:color="auto"/>
                <w:left w:val="none" w:sz="0" w:space="0" w:color="auto"/>
                <w:bottom w:val="none" w:sz="0" w:space="0" w:color="auto"/>
                <w:right w:val="none" w:sz="0" w:space="0" w:color="auto"/>
              </w:divBdr>
            </w:div>
            <w:div w:id="166410422">
              <w:marLeft w:val="0"/>
              <w:marRight w:val="0"/>
              <w:marTop w:val="0"/>
              <w:marBottom w:val="0"/>
              <w:divBdr>
                <w:top w:val="none" w:sz="0" w:space="0" w:color="auto"/>
                <w:left w:val="none" w:sz="0" w:space="0" w:color="auto"/>
                <w:bottom w:val="none" w:sz="0" w:space="0" w:color="auto"/>
                <w:right w:val="none" w:sz="0" w:space="0" w:color="auto"/>
              </w:divBdr>
            </w:div>
            <w:div w:id="1049190407">
              <w:marLeft w:val="0"/>
              <w:marRight w:val="0"/>
              <w:marTop w:val="0"/>
              <w:marBottom w:val="0"/>
              <w:divBdr>
                <w:top w:val="none" w:sz="0" w:space="0" w:color="auto"/>
                <w:left w:val="none" w:sz="0" w:space="0" w:color="auto"/>
                <w:bottom w:val="none" w:sz="0" w:space="0" w:color="auto"/>
                <w:right w:val="none" w:sz="0" w:space="0" w:color="auto"/>
              </w:divBdr>
            </w:div>
            <w:div w:id="279606929">
              <w:marLeft w:val="0"/>
              <w:marRight w:val="0"/>
              <w:marTop w:val="0"/>
              <w:marBottom w:val="0"/>
              <w:divBdr>
                <w:top w:val="none" w:sz="0" w:space="0" w:color="auto"/>
                <w:left w:val="none" w:sz="0" w:space="0" w:color="auto"/>
                <w:bottom w:val="none" w:sz="0" w:space="0" w:color="auto"/>
                <w:right w:val="none" w:sz="0" w:space="0" w:color="auto"/>
              </w:divBdr>
            </w:div>
            <w:div w:id="1143082435">
              <w:marLeft w:val="0"/>
              <w:marRight w:val="0"/>
              <w:marTop w:val="0"/>
              <w:marBottom w:val="0"/>
              <w:divBdr>
                <w:top w:val="none" w:sz="0" w:space="0" w:color="auto"/>
                <w:left w:val="none" w:sz="0" w:space="0" w:color="auto"/>
                <w:bottom w:val="none" w:sz="0" w:space="0" w:color="auto"/>
                <w:right w:val="none" w:sz="0" w:space="0" w:color="auto"/>
              </w:divBdr>
            </w:div>
            <w:div w:id="108358056">
              <w:marLeft w:val="0"/>
              <w:marRight w:val="0"/>
              <w:marTop w:val="0"/>
              <w:marBottom w:val="0"/>
              <w:divBdr>
                <w:top w:val="none" w:sz="0" w:space="0" w:color="auto"/>
                <w:left w:val="none" w:sz="0" w:space="0" w:color="auto"/>
                <w:bottom w:val="none" w:sz="0" w:space="0" w:color="auto"/>
                <w:right w:val="none" w:sz="0" w:space="0" w:color="auto"/>
              </w:divBdr>
            </w:div>
            <w:div w:id="1744985551">
              <w:marLeft w:val="0"/>
              <w:marRight w:val="0"/>
              <w:marTop w:val="0"/>
              <w:marBottom w:val="0"/>
              <w:divBdr>
                <w:top w:val="none" w:sz="0" w:space="0" w:color="auto"/>
                <w:left w:val="none" w:sz="0" w:space="0" w:color="auto"/>
                <w:bottom w:val="none" w:sz="0" w:space="0" w:color="auto"/>
                <w:right w:val="none" w:sz="0" w:space="0" w:color="auto"/>
              </w:divBdr>
            </w:div>
            <w:div w:id="1755972497">
              <w:marLeft w:val="0"/>
              <w:marRight w:val="0"/>
              <w:marTop w:val="0"/>
              <w:marBottom w:val="0"/>
              <w:divBdr>
                <w:top w:val="none" w:sz="0" w:space="0" w:color="auto"/>
                <w:left w:val="none" w:sz="0" w:space="0" w:color="auto"/>
                <w:bottom w:val="none" w:sz="0" w:space="0" w:color="auto"/>
                <w:right w:val="none" w:sz="0" w:space="0" w:color="auto"/>
              </w:divBdr>
            </w:div>
            <w:div w:id="1755474927">
              <w:marLeft w:val="0"/>
              <w:marRight w:val="0"/>
              <w:marTop w:val="0"/>
              <w:marBottom w:val="0"/>
              <w:divBdr>
                <w:top w:val="none" w:sz="0" w:space="0" w:color="auto"/>
                <w:left w:val="none" w:sz="0" w:space="0" w:color="auto"/>
                <w:bottom w:val="none" w:sz="0" w:space="0" w:color="auto"/>
                <w:right w:val="none" w:sz="0" w:space="0" w:color="auto"/>
              </w:divBdr>
            </w:div>
            <w:div w:id="1487933541">
              <w:marLeft w:val="0"/>
              <w:marRight w:val="0"/>
              <w:marTop w:val="0"/>
              <w:marBottom w:val="0"/>
              <w:divBdr>
                <w:top w:val="none" w:sz="0" w:space="0" w:color="auto"/>
                <w:left w:val="none" w:sz="0" w:space="0" w:color="auto"/>
                <w:bottom w:val="none" w:sz="0" w:space="0" w:color="auto"/>
                <w:right w:val="none" w:sz="0" w:space="0" w:color="auto"/>
              </w:divBdr>
            </w:div>
            <w:div w:id="99297799">
              <w:marLeft w:val="0"/>
              <w:marRight w:val="0"/>
              <w:marTop w:val="0"/>
              <w:marBottom w:val="0"/>
              <w:divBdr>
                <w:top w:val="none" w:sz="0" w:space="0" w:color="auto"/>
                <w:left w:val="none" w:sz="0" w:space="0" w:color="auto"/>
                <w:bottom w:val="none" w:sz="0" w:space="0" w:color="auto"/>
                <w:right w:val="none" w:sz="0" w:space="0" w:color="auto"/>
              </w:divBdr>
            </w:div>
            <w:div w:id="1520118037">
              <w:marLeft w:val="0"/>
              <w:marRight w:val="0"/>
              <w:marTop w:val="0"/>
              <w:marBottom w:val="0"/>
              <w:divBdr>
                <w:top w:val="none" w:sz="0" w:space="0" w:color="auto"/>
                <w:left w:val="none" w:sz="0" w:space="0" w:color="auto"/>
                <w:bottom w:val="none" w:sz="0" w:space="0" w:color="auto"/>
                <w:right w:val="none" w:sz="0" w:space="0" w:color="auto"/>
              </w:divBdr>
            </w:div>
            <w:div w:id="384183749">
              <w:marLeft w:val="0"/>
              <w:marRight w:val="0"/>
              <w:marTop w:val="0"/>
              <w:marBottom w:val="0"/>
              <w:divBdr>
                <w:top w:val="none" w:sz="0" w:space="0" w:color="auto"/>
                <w:left w:val="none" w:sz="0" w:space="0" w:color="auto"/>
                <w:bottom w:val="none" w:sz="0" w:space="0" w:color="auto"/>
                <w:right w:val="none" w:sz="0" w:space="0" w:color="auto"/>
              </w:divBdr>
            </w:div>
            <w:div w:id="2099524327">
              <w:marLeft w:val="0"/>
              <w:marRight w:val="0"/>
              <w:marTop w:val="0"/>
              <w:marBottom w:val="0"/>
              <w:divBdr>
                <w:top w:val="none" w:sz="0" w:space="0" w:color="auto"/>
                <w:left w:val="none" w:sz="0" w:space="0" w:color="auto"/>
                <w:bottom w:val="none" w:sz="0" w:space="0" w:color="auto"/>
                <w:right w:val="none" w:sz="0" w:space="0" w:color="auto"/>
              </w:divBdr>
            </w:div>
            <w:div w:id="1545172743">
              <w:marLeft w:val="0"/>
              <w:marRight w:val="0"/>
              <w:marTop w:val="0"/>
              <w:marBottom w:val="0"/>
              <w:divBdr>
                <w:top w:val="none" w:sz="0" w:space="0" w:color="auto"/>
                <w:left w:val="none" w:sz="0" w:space="0" w:color="auto"/>
                <w:bottom w:val="none" w:sz="0" w:space="0" w:color="auto"/>
                <w:right w:val="none" w:sz="0" w:space="0" w:color="auto"/>
              </w:divBdr>
            </w:div>
            <w:div w:id="1936473911">
              <w:marLeft w:val="0"/>
              <w:marRight w:val="0"/>
              <w:marTop w:val="0"/>
              <w:marBottom w:val="0"/>
              <w:divBdr>
                <w:top w:val="none" w:sz="0" w:space="0" w:color="auto"/>
                <w:left w:val="none" w:sz="0" w:space="0" w:color="auto"/>
                <w:bottom w:val="none" w:sz="0" w:space="0" w:color="auto"/>
                <w:right w:val="none" w:sz="0" w:space="0" w:color="auto"/>
              </w:divBdr>
            </w:div>
            <w:div w:id="819811332">
              <w:marLeft w:val="0"/>
              <w:marRight w:val="0"/>
              <w:marTop w:val="0"/>
              <w:marBottom w:val="0"/>
              <w:divBdr>
                <w:top w:val="none" w:sz="0" w:space="0" w:color="auto"/>
                <w:left w:val="none" w:sz="0" w:space="0" w:color="auto"/>
                <w:bottom w:val="none" w:sz="0" w:space="0" w:color="auto"/>
                <w:right w:val="none" w:sz="0" w:space="0" w:color="auto"/>
              </w:divBdr>
            </w:div>
            <w:div w:id="988704920">
              <w:marLeft w:val="0"/>
              <w:marRight w:val="0"/>
              <w:marTop w:val="0"/>
              <w:marBottom w:val="0"/>
              <w:divBdr>
                <w:top w:val="none" w:sz="0" w:space="0" w:color="auto"/>
                <w:left w:val="none" w:sz="0" w:space="0" w:color="auto"/>
                <w:bottom w:val="none" w:sz="0" w:space="0" w:color="auto"/>
                <w:right w:val="none" w:sz="0" w:space="0" w:color="auto"/>
              </w:divBdr>
            </w:div>
            <w:div w:id="397440940">
              <w:marLeft w:val="0"/>
              <w:marRight w:val="0"/>
              <w:marTop w:val="0"/>
              <w:marBottom w:val="0"/>
              <w:divBdr>
                <w:top w:val="none" w:sz="0" w:space="0" w:color="auto"/>
                <w:left w:val="none" w:sz="0" w:space="0" w:color="auto"/>
                <w:bottom w:val="none" w:sz="0" w:space="0" w:color="auto"/>
                <w:right w:val="none" w:sz="0" w:space="0" w:color="auto"/>
              </w:divBdr>
            </w:div>
            <w:div w:id="731150400">
              <w:marLeft w:val="0"/>
              <w:marRight w:val="0"/>
              <w:marTop w:val="0"/>
              <w:marBottom w:val="0"/>
              <w:divBdr>
                <w:top w:val="none" w:sz="0" w:space="0" w:color="auto"/>
                <w:left w:val="none" w:sz="0" w:space="0" w:color="auto"/>
                <w:bottom w:val="none" w:sz="0" w:space="0" w:color="auto"/>
                <w:right w:val="none" w:sz="0" w:space="0" w:color="auto"/>
              </w:divBdr>
            </w:div>
            <w:div w:id="1530024459">
              <w:marLeft w:val="0"/>
              <w:marRight w:val="0"/>
              <w:marTop w:val="0"/>
              <w:marBottom w:val="0"/>
              <w:divBdr>
                <w:top w:val="none" w:sz="0" w:space="0" w:color="auto"/>
                <w:left w:val="none" w:sz="0" w:space="0" w:color="auto"/>
                <w:bottom w:val="none" w:sz="0" w:space="0" w:color="auto"/>
                <w:right w:val="none" w:sz="0" w:space="0" w:color="auto"/>
              </w:divBdr>
            </w:div>
            <w:div w:id="138233135">
              <w:marLeft w:val="0"/>
              <w:marRight w:val="0"/>
              <w:marTop w:val="0"/>
              <w:marBottom w:val="0"/>
              <w:divBdr>
                <w:top w:val="none" w:sz="0" w:space="0" w:color="auto"/>
                <w:left w:val="none" w:sz="0" w:space="0" w:color="auto"/>
                <w:bottom w:val="none" w:sz="0" w:space="0" w:color="auto"/>
                <w:right w:val="none" w:sz="0" w:space="0" w:color="auto"/>
              </w:divBdr>
            </w:div>
            <w:div w:id="847600136">
              <w:marLeft w:val="0"/>
              <w:marRight w:val="0"/>
              <w:marTop w:val="0"/>
              <w:marBottom w:val="0"/>
              <w:divBdr>
                <w:top w:val="none" w:sz="0" w:space="0" w:color="auto"/>
                <w:left w:val="none" w:sz="0" w:space="0" w:color="auto"/>
                <w:bottom w:val="none" w:sz="0" w:space="0" w:color="auto"/>
                <w:right w:val="none" w:sz="0" w:space="0" w:color="auto"/>
              </w:divBdr>
            </w:div>
            <w:div w:id="125901914">
              <w:marLeft w:val="0"/>
              <w:marRight w:val="0"/>
              <w:marTop w:val="0"/>
              <w:marBottom w:val="0"/>
              <w:divBdr>
                <w:top w:val="none" w:sz="0" w:space="0" w:color="auto"/>
                <w:left w:val="none" w:sz="0" w:space="0" w:color="auto"/>
                <w:bottom w:val="none" w:sz="0" w:space="0" w:color="auto"/>
                <w:right w:val="none" w:sz="0" w:space="0" w:color="auto"/>
              </w:divBdr>
            </w:div>
            <w:div w:id="885916884">
              <w:marLeft w:val="0"/>
              <w:marRight w:val="0"/>
              <w:marTop w:val="0"/>
              <w:marBottom w:val="0"/>
              <w:divBdr>
                <w:top w:val="none" w:sz="0" w:space="0" w:color="auto"/>
                <w:left w:val="none" w:sz="0" w:space="0" w:color="auto"/>
                <w:bottom w:val="none" w:sz="0" w:space="0" w:color="auto"/>
                <w:right w:val="none" w:sz="0" w:space="0" w:color="auto"/>
              </w:divBdr>
            </w:div>
            <w:div w:id="1196693735">
              <w:marLeft w:val="0"/>
              <w:marRight w:val="0"/>
              <w:marTop w:val="0"/>
              <w:marBottom w:val="0"/>
              <w:divBdr>
                <w:top w:val="none" w:sz="0" w:space="0" w:color="auto"/>
                <w:left w:val="none" w:sz="0" w:space="0" w:color="auto"/>
                <w:bottom w:val="none" w:sz="0" w:space="0" w:color="auto"/>
                <w:right w:val="none" w:sz="0" w:space="0" w:color="auto"/>
              </w:divBdr>
            </w:div>
            <w:div w:id="1530871847">
              <w:marLeft w:val="0"/>
              <w:marRight w:val="0"/>
              <w:marTop w:val="0"/>
              <w:marBottom w:val="0"/>
              <w:divBdr>
                <w:top w:val="none" w:sz="0" w:space="0" w:color="auto"/>
                <w:left w:val="none" w:sz="0" w:space="0" w:color="auto"/>
                <w:bottom w:val="none" w:sz="0" w:space="0" w:color="auto"/>
                <w:right w:val="none" w:sz="0" w:space="0" w:color="auto"/>
              </w:divBdr>
            </w:div>
            <w:div w:id="584874023">
              <w:marLeft w:val="0"/>
              <w:marRight w:val="0"/>
              <w:marTop w:val="0"/>
              <w:marBottom w:val="0"/>
              <w:divBdr>
                <w:top w:val="none" w:sz="0" w:space="0" w:color="auto"/>
                <w:left w:val="none" w:sz="0" w:space="0" w:color="auto"/>
                <w:bottom w:val="none" w:sz="0" w:space="0" w:color="auto"/>
                <w:right w:val="none" w:sz="0" w:space="0" w:color="auto"/>
              </w:divBdr>
            </w:div>
            <w:div w:id="640770428">
              <w:marLeft w:val="0"/>
              <w:marRight w:val="0"/>
              <w:marTop w:val="0"/>
              <w:marBottom w:val="0"/>
              <w:divBdr>
                <w:top w:val="none" w:sz="0" w:space="0" w:color="auto"/>
                <w:left w:val="none" w:sz="0" w:space="0" w:color="auto"/>
                <w:bottom w:val="none" w:sz="0" w:space="0" w:color="auto"/>
                <w:right w:val="none" w:sz="0" w:space="0" w:color="auto"/>
              </w:divBdr>
            </w:div>
            <w:div w:id="1844472064">
              <w:marLeft w:val="0"/>
              <w:marRight w:val="0"/>
              <w:marTop w:val="0"/>
              <w:marBottom w:val="0"/>
              <w:divBdr>
                <w:top w:val="none" w:sz="0" w:space="0" w:color="auto"/>
                <w:left w:val="none" w:sz="0" w:space="0" w:color="auto"/>
                <w:bottom w:val="none" w:sz="0" w:space="0" w:color="auto"/>
                <w:right w:val="none" w:sz="0" w:space="0" w:color="auto"/>
              </w:divBdr>
            </w:div>
            <w:div w:id="1312753863">
              <w:marLeft w:val="0"/>
              <w:marRight w:val="0"/>
              <w:marTop w:val="0"/>
              <w:marBottom w:val="0"/>
              <w:divBdr>
                <w:top w:val="none" w:sz="0" w:space="0" w:color="auto"/>
                <w:left w:val="none" w:sz="0" w:space="0" w:color="auto"/>
                <w:bottom w:val="none" w:sz="0" w:space="0" w:color="auto"/>
                <w:right w:val="none" w:sz="0" w:space="0" w:color="auto"/>
              </w:divBdr>
            </w:div>
            <w:div w:id="1334261321">
              <w:marLeft w:val="0"/>
              <w:marRight w:val="0"/>
              <w:marTop w:val="0"/>
              <w:marBottom w:val="0"/>
              <w:divBdr>
                <w:top w:val="none" w:sz="0" w:space="0" w:color="auto"/>
                <w:left w:val="none" w:sz="0" w:space="0" w:color="auto"/>
                <w:bottom w:val="none" w:sz="0" w:space="0" w:color="auto"/>
                <w:right w:val="none" w:sz="0" w:space="0" w:color="auto"/>
              </w:divBdr>
            </w:div>
            <w:div w:id="431439742">
              <w:marLeft w:val="0"/>
              <w:marRight w:val="0"/>
              <w:marTop w:val="0"/>
              <w:marBottom w:val="0"/>
              <w:divBdr>
                <w:top w:val="none" w:sz="0" w:space="0" w:color="auto"/>
                <w:left w:val="none" w:sz="0" w:space="0" w:color="auto"/>
                <w:bottom w:val="none" w:sz="0" w:space="0" w:color="auto"/>
                <w:right w:val="none" w:sz="0" w:space="0" w:color="auto"/>
              </w:divBdr>
            </w:div>
            <w:div w:id="1353413114">
              <w:marLeft w:val="0"/>
              <w:marRight w:val="0"/>
              <w:marTop w:val="0"/>
              <w:marBottom w:val="0"/>
              <w:divBdr>
                <w:top w:val="none" w:sz="0" w:space="0" w:color="auto"/>
                <w:left w:val="none" w:sz="0" w:space="0" w:color="auto"/>
                <w:bottom w:val="none" w:sz="0" w:space="0" w:color="auto"/>
                <w:right w:val="none" w:sz="0" w:space="0" w:color="auto"/>
              </w:divBdr>
            </w:div>
            <w:div w:id="6651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1539">
      <w:bodyDiv w:val="1"/>
      <w:marLeft w:val="0"/>
      <w:marRight w:val="0"/>
      <w:marTop w:val="0"/>
      <w:marBottom w:val="0"/>
      <w:divBdr>
        <w:top w:val="none" w:sz="0" w:space="0" w:color="auto"/>
        <w:left w:val="none" w:sz="0" w:space="0" w:color="auto"/>
        <w:bottom w:val="none" w:sz="0" w:space="0" w:color="auto"/>
        <w:right w:val="none" w:sz="0" w:space="0" w:color="auto"/>
      </w:divBdr>
      <w:divsChild>
        <w:div w:id="1534272421">
          <w:marLeft w:val="0"/>
          <w:marRight w:val="0"/>
          <w:marTop w:val="0"/>
          <w:marBottom w:val="0"/>
          <w:divBdr>
            <w:top w:val="none" w:sz="0" w:space="0" w:color="auto"/>
            <w:left w:val="none" w:sz="0" w:space="0" w:color="auto"/>
            <w:bottom w:val="none" w:sz="0" w:space="0" w:color="auto"/>
            <w:right w:val="none" w:sz="0" w:space="0" w:color="auto"/>
          </w:divBdr>
          <w:divsChild>
            <w:div w:id="190727223">
              <w:marLeft w:val="0"/>
              <w:marRight w:val="0"/>
              <w:marTop w:val="0"/>
              <w:marBottom w:val="0"/>
              <w:divBdr>
                <w:top w:val="none" w:sz="0" w:space="0" w:color="auto"/>
                <w:left w:val="none" w:sz="0" w:space="0" w:color="auto"/>
                <w:bottom w:val="none" w:sz="0" w:space="0" w:color="auto"/>
                <w:right w:val="none" w:sz="0" w:space="0" w:color="auto"/>
              </w:divBdr>
            </w:div>
            <w:div w:id="349576293">
              <w:marLeft w:val="0"/>
              <w:marRight w:val="0"/>
              <w:marTop w:val="0"/>
              <w:marBottom w:val="0"/>
              <w:divBdr>
                <w:top w:val="none" w:sz="0" w:space="0" w:color="auto"/>
                <w:left w:val="none" w:sz="0" w:space="0" w:color="auto"/>
                <w:bottom w:val="none" w:sz="0" w:space="0" w:color="auto"/>
                <w:right w:val="none" w:sz="0" w:space="0" w:color="auto"/>
              </w:divBdr>
            </w:div>
            <w:div w:id="1846436624">
              <w:marLeft w:val="0"/>
              <w:marRight w:val="0"/>
              <w:marTop w:val="0"/>
              <w:marBottom w:val="0"/>
              <w:divBdr>
                <w:top w:val="none" w:sz="0" w:space="0" w:color="auto"/>
                <w:left w:val="none" w:sz="0" w:space="0" w:color="auto"/>
                <w:bottom w:val="none" w:sz="0" w:space="0" w:color="auto"/>
                <w:right w:val="none" w:sz="0" w:space="0" w:color="auto"/>
              </w:divBdr>
            </w:div>
            <w:div w:id="58406214">
              <w:marLeft w:val="0"/>
              <w:marRight w:val="0"/>
              <w:marTop w:val="0"/>
              <w:marBottom w:val="0"/>
              <w:divBdr>
                <w:top w:val="none" w:sz="0" w:space="0" w:color="auto"/>
                <w:left w:val="none" w:sz="0" w:space="0" w:color="auto"/>
                <w:bottom w:val="none" w:sz="0" w:space="0" w:color="auto"/>
                <w:right w:val="none" w:sz="0" w:space="0" w:color="auto"/>
              </w:divBdr>
            </w:div>
            <w:div w:id="1551843782">
              <w:marLeft w:val="0"/>
              <w:marRight w:val="0"/>
              <w:marTop w:val="0"/>
              <w:marBottom w:val="0"/>
              <w:divBdr>
                <w:top w:val="none" w:sz="0" w:space="0" w:color="auto"/>
                <w:left w:val="none" w:sz="0" w:space="0" w:color="auto"/>
                <w:bottom w:val="none" w:sz="0" w:space="0" w:color="auto"/>
                <w:right w:val="none" w:sz="0" w:space="0" w:color="auto"/>
              </w:divBdr>
            </w:div>
            <w:div w:id="1753626316">
              <w:marLeft w:val="0"/>
              <w:marRight w:val="0"/>
              <w:marTop w:val="0"/>
              <w:marBottom w:val="0"/>
              <w:divBdr>
                <w:top w:val="none" w:sz="0" w:space="0" w:color="auto"/>
                <w:left w:val="none" w:sz="0" w:space="0" w:color="auto"/>
                <w:bottom w:val="none" w:sz="0" w:space="0" w:color="auto"/>
                <w:right w:val="none" w:sz="0" w:space="0" w:color="auto"/>
              </w:divBdr>
            </w:div>
            <w:div w:id="902449147">
              <w:marLeft w:val="0"/>
              <w:marRight w:val="0"/>
              <w:marTop w:val="0"/>
              <w:marBottom w:val="0"/>
              <w:divBdr>
                <w:top w:val="none" w:sz="0" w:space="0" w:color="auto"/>
                <w:left w:val="none" w:sz="0" w:space="0" w:color="auto"/>
                <w:bottom w:val="none" w:sz="0" w:space="0" w:color="auto"/>
                <w:right w:val="none" w:sz="0" w:space="0" w:color="auto"/>
              </w:divBdr>
            </w:div>
            <w:div w:id="407506222">
              <w:marLeft w:val="0"/>
              <w:marRight w:val="0"/>
              <w:marTop w:val="0"/>
              <w:marBottom w:val="0"/>
              <w:divBdr>
                <w:top w:val="none" w:sz="0" w:space="0" w:color="auto"/>
                <w:left w:val="none" w:sz="0" w:space="0" w:color="auto"/>
                <w:bottom w:val="none" w:sz="0" w:space="0" w:color="auto"/>
                <w:right w:val="none" w:sz="0" w:space="0" w:color="auto"/>
              </w:divBdr>
            </w:div>
            <w:div w:id="574096243">
              <w:marLeft w:val="0"/>
              <w:marRight w:val="0"/>
              <w:marTop w:val="0"/>
              <w:marBottom w:val="0"/>
              <w:divBdr>
                <w:top w:val="none" w:sz="0" w:space="0" w:color="auto"/>
                <w:left w:val="none" w:sz="0" w:space="0" w:color="auto"/>
                <w:bottom w:val="none" w:sz="0" w:space="0" w:color="auto"/>
                <w:right w:val="none" w:sz="0" w:space="0" w:color="auto"/>
              </w:divBdr>
            </w:div>
            <w:div w:id="1642922212">
              <w:marLeft w:val="0"/>
              <w:marRight w:val="0"/>
              <w:marTop w:val="0"/>
              <w:marBottom w:val="0"/>
              <w:divBdr>
                <w:top w:val="none" w:sz="0" w:space="0" w:color="auto"/>
                <w:left w:val="none" w:sz="0" w:space="0" w:color="auto"/>
                <w:bottom w:val="none" w:sz="0" w:space="0" w:color="auto"/>
                <w:right w:val="none" w:sz="0" w:space="0" w:color="auto"/>
              </w:divBdr>
            </w:div>
            <w:div w:id="572281540">
              <w:marLeft w:val="0"/>
              <w:marRight w:val="0"/>
              <w:marTop w:val="0"/>
              <w:marBottom w:val="0"/>
              <w:divBdr>
                <w:top w:val="none" w:sz="0" w:space="0" w:color="auto"/>
                <w:left w:val="none" w:sz="0" w:space="0" w:color="auto"/>
                <w:bottom w:val="none" w:sz="0" w:space="0" w:color="auto"/>
                <w:right w:val="none" w:sz="0" w:space="0" w:color="auto"/>
              </w:divBdr>
            </w:div>
            <w:div w:id="1365785451">
              <w:marLeft w:val="0"/>
              <w:marRight w:val="0"/>
              <w:marTop w:val="0"/>
              <w:marBottom w:val="0"/>
              <w:divBdr>
                <w:top w:val="none" w:sz="0" w:space="0" w:color="auto"/>
                <w:left w:val="none" w:sz="0" w:space="0" w:color="auto"/>
                <w:bottom w:val="none" w:sz="0" w:space="0" w:color="auto"/>
                <w:right w:val="none" w:sz="0" w:space="0" w:color="auto"/>
              </w:divBdr>
            </w:div>
            <w:div w:id="103959524">
              <w:marLeft w:val="0"/>
              <w:marRight w:val="0"/>
              <w:marTop w:val="0"/>
              <w:marBottom w:val="0"/>
              <w:divBdr>
                <w:top w:val="none" w:sz="0" w:space="0" w:color="auto"/>
                <w:left w:val="none" w:sz="0" w:space="0" w:color="auto"/>
                <w:bottom w:val="none" w:sz="0" w:space="0" w:color="auto"/>
                <w:right w:val="none" w:sz="0" w:space="0" w:color="auto"/>
              </w:divBdr>
            </w:div>
            <w:div w:id="368409304">
              <w:marLeft w:val="0"/>
              <w:marRight w:val="0"/>
              <w:marTop w:val="0"/>
              <w:marBottom w:val="0"/>
              <w:divBdr>
                <w:top w:val="none" w:sz="0" w:space="0" w:color="auto"/>
                <w:left w:val="none" w:sz="0" w:space="0" w:color="auto"/>
                <w:bottom w:val="none" w:sz="0" w:space="0" w:color="auto"/>
                <w:right w:val="none" w:sz="0" w:space="0" w:color="auto"/>
              </w:divBdr>
            </w:div>
            <w:div w:id="1724475825">
              <w:marLeft w:val="0"/>
              <w:marRight w:val="0"/>
              <w:marTop w:val="0"/>
              <w:marBottom w:val="0"/>
              <w:divBdr>
                <w:top w:val="none" w:sz="0" w:space="0" w:color="auto"/>
                <w:left w:val="none" w:sz="0" w:space="0" w:color="auto"/>
                <w:bottom w:val="none" w:sz="0" w:space="0" w:color="auto"/>
                <w:right w:val="none" w:sz="0" w:space="0" w:color="auto"/>
              </w:divBdr>
            </w:div>
            <w:div w:id="1117987927">
              <w:marLeft w:val="0"/>
              <w:marRight w:val="0"/>
              <w:marTop w:val="0"/>
              <w:marBottom w:val="0"/>
              <w:divBdr>
                <w:top w:val="none" w:sz="0" w:space="0" w:color="auto"/>
                <w:left w:val="none" w:sz="0" w:space="0" w:color="auto"/>
                <w:bottom w:val="none" w:sz="0" w:space="0" w:color="auto"/>
                <w:right w:val="none" w:sz="0" w:space="0" w:color="auto"/>
              </w:divBdr>
            </w:div>
            <w:div w:id="870991117">
              <w:marLeft w:val="0"/>
              <w:marRight w:val="0"/>
              <w:marTop w:val="0"/>
              <w:marBottom w:val="0"/>
              <w:divBdr>
                <w:top w:val="none" w:sz="0" w:space="0" w:color="auto"/>
                <w:left w:val="none" w:sz="0" w:space="0" w:color="auto"/>
                <w:bottom w:val="none" w:sz="0" w:space="0" w:color="auto"/>
                <w:right w:val="none" w:sz="0" w:space="0" w:color="auto"/>
              </w:divBdr>
            </w:div>
            <w:div w:id="700782145">
              <w:marLeft w:val="0"/>
              <w:marRight w:val="0"/>
              <w:marTop w:val="0"/>
              <w:marBottom w:val="0"/>
              <w:divBdr>
                <w:top w:val="none" w:sz="0" w:space="0" w:color="auto"/>
                <w:left w:val="none" w:sz="0" w:space="0" w:color="auto"/>
                <w:bottom w:val="none" w:sz="0" w:space="0" w:color="auto"/>
                <w:right w:val="none" w:sz="0" w:space="0" w:color="auto"/>
              </w:divBdr>
            </w:div>
            <w:div w:id="1494182065">
              <w:marLeft w:val="0"/>
              <w:marRight w:val="0"/>
              <w:marTop w:val="0"/>
              <w:marBottom w:val="0"/>
              <w:divBdr>
                <w:top w:val="none" w:sz="0" w:space="0" w:color="auto"/>
                <w:left w:val="none" w:sz="0" w:space="0" w:color="auto"/>
                <w:bottom w:val="none" w:sz="0" w:space="0" w:color="auto"/>
                <w:right w:val="none" w:sz="0" w:space="0" w:color="auto"/>
              </w:divBdr>
            </w:div>
            <w:div w:id="25185306">
              <w:marLeft w:val="0"/>
              <w:marRight w:val="0"/>
              <w:marTop w:val="0"/>
              <w:marBottom w:val="0"/>
              <w:divBdr>
                <w:top w:val="none" w:sz="0" w:space="0" w:color="auto"/>
                <w:left w:val="none" w:sz="0" w:space="0" w:color="auto"/>
                <w:bottom w:val="none" w:sz="0" w:space="0" w:color="auto"/>
                <w:right w:val="none" w:sz="0" w:space="0" w:color="auto"/>
              </w:divBdr>
            </w:div>
            <w:div w:id="603806205">
              <w:marLeft w:val="0"/>
              <w:marRight w:val="0"/>
              <w:marTop w:val="0"/>
              <w:marBottom w:val="0"/>
              <w:divBdr>
                <w:top w:val="none" w:sz="0" w:space="0" w:color="auto"/>
                <w:left w:val="none" w:sz="0" w:space="0" w:color="auto"/>
                <w:bottom w:val="none" w:sz="0" w:space="0" w:color="auto"/>
                <w:right w:val="none" w:sz="0" w:space="0" w:color="auto"/>
              </w:divBdr>
            </w:div>
            <w:div w:id="1491674707">
              <w:marLeft w:val="0"/>
              <w:marRight w:val="0"/>
              <w:marTop w:val="0"/>
              <w:marBottom w:val="0"/>
              <w:divBdr>
                <w:top w:val="none" w:sz="0" w:space="0" w:color="auto"/>
                <w:left w:val="none" w:sz="0" w:space="0" w:color="auto"/>
                <w:bottom w:val="none" w:sz="0" w:space="0" w:color="auto"/>
                <w:right w:val="none" w:sz="0" w:space="0" w:color="auto"/>
              </w:divBdr>
            </w:div>
            <w:div w:id="1063941748">
              <w:marLeft w:val="0"/>
              <w:marRight w:val="0"/>
              <w:marTop w:val="0"/>
              <w:marBottom w:val="0"/>
              <w:divBdr>
                <w:top w:val="none" w:sz="0" w:space="0" w:color="auto"/>
                <w:left w:val="none" w:sz="0" w:space="0" w:color="auto"/>
                <w:bottom w:val="none" w:sz="0" w:space="0" w:color="auto"/>
                <w:right w:val="none" w:sz="0" w:space="0" w:color="auto"/>
              </w:divBdr>
            </w:div>
            <w:div w:id="1947492708">
              <w:marLeft w:val="0"/>
              <w:marRight w:val="0"/>
              <w:marTop w:val="0"/>
              <w:marBottom w:val="0"/>
              <w:divBdr>
                <w:top w:val="none" w:sz="0" w:space="0" w:color="auto"/>
                <w:left w:val="none" w:sz="0" w:space="0" w:color="auto"/>
                <w:bottom w:val="none" w:sz="0" w:space="0" w:color="auto"/>
                <w:right w:val="none" w:sz="0" w:space="0" w:color="auto"/>
              </w:divBdr>
            </w:div>
            <w:div w:id="1717390416">
              <w:marLeft w:val="0"/>
              <w:marRight w:val="0"/>
              <w:marTop w:val="0"/>
              <w:marBottom w:val="0"/>
              <w:divBdr>
                <w:top w:val="none" w:sz="0" w:space="0" w:color="auto"/>
                <w:left w:val="none" w:sz="0" w:space="0" w:color="auto"/>
                <w:bottom w:val="none" w:sz="0" w:space="0" w:color="auto"/>
                <w:right w:val="none" w:sz="0" w:space="0" w:color="auto"/>
              </w:divBdr>
            </w:div>
            <w:div w:id="1237547367">
              <w:marLeft w:val="0"/>
              <w:marRight w:val="0"/>
              <w:marTop w:val="0"/>
              <w:marBottom w:val="0"/>
              <w:divBdr>
                <w:top w:val="none" w:sz="0" w:space="0" w:color="auto"/>
                <w:left w:val="none" w:sz="0" w:space="0" w:color="auto"/>
                <w:bottom w:val="none" w:sz="0" w:space="0" w:color="auto"/>
                <w:right w:val="none" w:sz="0" w:space="0" w:color="auto"/>
              </w:divBdr>
            </w:div>
            <w:div w:id="109521144">
              <w:marLeft w:val="0"/>
              <w:marRight w:val="0"/>
              <w:marTop w:val="0"/>
              <w:marBottom w:val="0"/>
              <w:divBdr>
                <w:top w:val="none" w:sz="0" w:space="0" w:color="auto"/>
                <w:left w:val="none" w:sz="0" w:space="0" w:color="auto"/>
                <w:bottom w:val="none" w:sz="0" w:space="0" w:color="auto"/>
                <w:right w:val="none" w:sz="0" w:space="0" w:color="auto"/>
              </w:divBdr>
            </w:div>
            <w:div w:id="863445590">
              <w:marLeft w:val="0"/>
              <w:marRight w:val="0"/>
              <w:marTop w:val="0"/>
              <w:marBottom w:val="0"/>
              <w:divBdr>
                <w:top w:val="none" w:sz="0" w:space="0" w:color="auto"/>
                <w:left w:val="none" w:sz="0" w:space="0" w:color="auto"/>
                <w:bottom w:val="none" w:sz="0" w:space="0" w:color="auto"/>
                <w:right w:val="none" w:sz="0" w:space="0" w:color="auto"/>
              </w:divBdr>
            </w:div>
            <w:div w:id="1316563799">
              <w:marLeft w:val="0"/>
              <w:marRight w:val="0"/>
              <w:marTop w:val="0"/>
              <w:marBottom w:val="0"/>
              <w:divBdr>
                <w:top w:val="none" w:sz="0" w:space="0" w:color="auto"/>
                <w:left w:val="none" w:sz="0" w:space="0" w:color="auto"/>
                <w:bottom w:val="none" w:sz="0" w:space="0" w:color="auto"/>
                <w:right w:val="none" w:sz="0" w:space="0" w:color="auto"/>
              </w:divBdr>
            </w:div>
            <w:div w:id="1003359977">
              <w:marLeft w:val="0"/>
              <w:marRight w:val="0"/>
              <w:marTop w:val="0"/>
              <w:marBottom w:val="0"/>
              <w:divBdr>
                <w:top w:val="none" w:sz="0" w:space="0" w:color="auto"/>
                <w:left w:val="none" w:sz="0" w:space="0" w:color="auto"/>
                <w:bottom w:val="none" w:sz="0" w:space="0" w:color="auto"/>
                <w:right w:val="none" w:sz="0" w:space="0" w:color="auto"/>
              </w:divBdr>
            </w:div>
            <w:div w:id="482506086">
              <w:marLeft w:val="0"/>
              <w:marRight w:val="0"/>
              <w:marTop w:val="0"/>
              <w:marBottom w:val="0"/>
              <w:divBdr>
                <w:top w:val="none" w:sz="0" w:space="0" w:color="auto"/>
                <w:left w:val="none" w:sz="0" w:space="0" w:color="auto"/>
                <w:bottom w:val="none" w:sz="0" w:space="0" w:color="auto"/>
                <w:right w:val="none" w:sz="0" w:space="0" w:color="auto"/>
              </w:divBdr>
            </w:div>
            <w:div w:id="2026441636">
              <w:marLeft w:val="0"/>
              <w:marRight w:val="0"/>
              <w:marTop w:val="0"/>
              <w:marBottom w:val="0"/>
              <w:divBdr>
                <w:top w:val="none" w:sz="0" w:space="0" w:color="auto"/>
                <w:left w:val="none" w:sz="0" w:space="0" w:color="auto"/>
                <w:bottom w:val="none" w:sz="0" w:space="0" w:color="auto"/>
                <w:right w:val="none" w:sz="0" w:space="0" w:color="auto"/>
              </w:divBdr>
            </w:div>
            <w:div w:id="658267649">
              <w:marLeft w:val="0"/>
              <w:marRight w:val="0"/>
              <w:marTop w:val="0"/>
              <w:marBottom w:val="0"/>
              <w:divBdr>
                <w:top w:val="none" w:sz="0" w:space="0" w:color="auto"/>
                <w:left w:val="none" w:sz="0" w:space="0" w:color="auto"/>
                <w:bottom w:val="none" w:sz="0" w:space="0" w:color="auto"/>
                <w:right w:val="none" w:sz="0" w:space="0" w:color="auto"/>
              </w:divBdr>
            </w:div>
            <w:div w:id="1664430053">
              <w:marLeft w:val="0"/>
              <w:marRight w:val="0"/>
              <w:marTop w:val="0"/>
              <w:marBottom w:val="0"/>
              <w:divBdr>
                <w:top w:val="none" w:sz="0" w:space="0" w:color="auto"/>
                <w:left w:val="none" w:sz="0" w:space="0" w:color="auto"/>
                <w:bottom w:val="none" w:sz="0" w:space="0" w:color="auto"/>
                <w:right w:val="none" w:sz="0" w:space="0" w:color="auto"/>
              </w:divBdr>
            </w:div>
            <w:div w:id="150560649">
              <w:marLeft w:val="0"/>
              <w:marRight w:val="0"/>
              <w:marTop w:val="0"/>
              <w:marBottom w:val="0"/>
              <w:divBdr>
                <w:top w:val="none" w:sz="0" w:space="0" w:color="auto"/>
                <w:left w:val="none" w:sz="0" w:space="0" w:color="auto"/>
                <w:bottom w:val="none" w:sz="0" w:space="0" w:color="auto"/>
                <w:right w:val="none" w:sz="0" w:space="0" w:color="auto"/>
              </w:divBdr>
            </w:div>
            <w:div w:id="710038709">
              <w:marLeft w:val="0"/>
              <w:marRight w:val="0"/>
              <w:marTop w:val="0"/>
              <w:marBottom w:val="0"/>
              <w:divBdr>
                <w:top w:val="none" w:sz="0" w:space="0" w:color="auto"/>
                <w:left w:val="none" w:sz="0" w:space="0" w:color="auto"/>
                <w:bottom w:val="none" w:sz="0" w:space="0" w:color="auto"/>
                <w:right w:val="none" w:sz="0" w:space="0" w:color="auto"/>
              </w:divBdr>
            </w:div>
            <w:div w:id="1344937817">
              <w:marLeft w:val="0"/>
              <w:marRight w:val="0"/>
              <w:marTop w:val="0"/>
              <w:marBottom w:val="0"/>
              <w:divBdr>
                <w:top w:val="none" w:sz="0" w:space="0" w:color="auto"/>
                <w:left w:val="none" w:sz="0" w:space="0" w:color="auto"/>
                <w:bottom w:val="none" w:sz="0" w:space="0" w:color="auto"/>
                <w:right w:val="none" w:sz="0" w:space="0" w:color="auto"/>
              </w:divBdr>
            </w:div>
            <w:div w:id="520555726">
              <w:marLeft w:val="0"/>
              <w:marRight w:val="0"/>
              <w:marTop w:val="0"/>
              <w:marBottom w:val="0"/>
              <w:divBdr>
                <w:top w:val="none" w:sz="0" w:space="0" w:color="auto"/>
                <w:left w:val="none" w:sz="0" w:space="0" w:color="auto"/>
                <w:bottom w:val="none" w:sz="0" w:space="0" w:color="auto"/>
                <w:right w:val="none" w:sz="0" w:space="0" w:color="auto"/>
              </w:divBdr>
            </w:div>
            <w:div w:id="1337997835">
              <w:marLeft w:val="0"/>
              <w:marRight w:val="0"/>
              <w:marTop w:val="0"/>
              <w:marBottom w:val="0"/>
              <w:divBdr>
                <w:top w:val="none" w:sz="0" w:space="0" w:color="auto"/>
                <w:left w:val="none" w:sz="0" w:space="0" w:color="auto"/>
                <w:bottom w:val="none" w:sz="0" w:space="0" w:color="auto"/>
                <w:right w:val="none" w:sz="0" w:space="0" w:color="auto"/>
              </w:divBdr>
            </w:div>
            <w:div w:id="1348796935">
              <w:marLeft w:val="0"/>
              <w:marRight w:val="0"/>
              <w:marTop w:val="0"/>
              <w:marBottom w:val="0"/>
              <w:divBdr>
                <w:top w:val="none" w:sz="0" w:space="0" w:color="auto"/>
                <w:left w:val="none" w:sz="0" w:space="0" w:color="auto"/>
                <w:bottom w:val="none" w:sz="0" w:space="0" w:color="auto"/>
                <w:right w:val="none" w:sz="0" w:space="0" w:color="auto"/>
              </w:divBdr>
            </w:div>
            <w:div w:id="1290667707">
              <w:marLeft w:val="0"/>
              <w:marRight w:val="0"/>
              <w:marTop w:val="0"/>
              <w:marBottom w:val="0"/>
              <w:divBdr>
                <w:top w:val="none" w:sz="0" w:space="0" w:color="auto"/>
                <w:left w:val="none" w:sz="0" w:space="0" w:color="auto"/>
                <w:bottom w:val="none" w:sz="0" w:space="0" w:color="auto"/>
                <w:right w:val="none" w:sz="0" w:space="0" w:color="auto"/>
              </w:divBdr>
            </w:div>
            <w:div w:id="973486363">
              <w:marLeft w:val="0"/>
              <w:marRight w:val="0"/>
              <w:marTop w:val="0"/>
              <w:marBottom w:val="0"/>
              <w:divBdr>
                <w:top w:val="none" w:sz="0" w:space="0" w:color="auto"/>
                <w:left w:val="none" w:sz="0" w:space="0" w:color="auto"/>
                <w:bottom w:val="none" w:sz="0" w:space="0" w:color="auto"/>
                <w:right w:val="none" w:sz="0" w:space="0" w:color="auto"/>
              </w:divBdr>
            </w:div>
            <w:div w:id="1524855877">
              <w:marLeft w:val="0"/>
              <w:marRight w:val="0"/>
              <w:marTop w:val="0"/>
              <w:marBottom w:val="0"/>
              <w:divBdr>
                <w:top w:val="none" w:sz="0" w:space="0" w:color="auto"/>
                <w:left w:val="none" w:sz="0" w:space="0" w:color="auto"/>
                <w:bottom w:val="none" w:sz="0" w:space="0" w:color="auto"/>
                <w:right w:val="none" w:sz="0" w:space="0" w:color="auto"/>
              </w:divBdr>
            </w:div>
            <w:div w:id="337004731">
              <w:marLeft w:val="0"/>
              <w:marRight w:val="0"/>
              <w:marTop w:val="0"/>
              <w:marBottom w:val="0"/>
              <w:divBdr>
                <w:top w:val="none" w:sz="0" w:space="0" w:color="auto"/>
                <w:left w:val="none" w:sz="0" w:space="0" w:color="auto"/>
                <w:bottom w:val="none" w:sz="0" w:space="0" w:color="auto"/>
                <w:right w:val="none" w:sz="0" w:space="0" w:color="auto"/>
              </w:divBdr>
            </w:div>
            <w:div w:id="1011950131">
              <w:marLeft w:val="0"/>
              <w:marRight w:val="0"/>
              <w:marTop w:val="0"/>
              <w:marBottom w:val="0"/>
              <w:divBdr>
                <w:top w:val="none" w:sz="0" w:space="0" w:color="auto"/>
                <w:left w:val="none" w:sz="0" w:space="0" w:color="auto"/>
                <w:bottom w:val="none" w:sz="0" w:space="0" w:color="auto"/>
                <w:right w:val="none" w:sz="0" w:space="0" w:color="auto"/>
              </w:divBdr>
            </w:div>
            <w:div w:id="154608384">
              <w:marLeft w:val="0"/>
              <w:marRight w:val="0"/>
              <w:marTop w:val="0"/>
              <w:marBottom w:val="0"/>
              <w:divBdr>
                <w:top w:val="none" w:sz="0" w:space="0" w:color="auto"/>
                <w:left w:val="none" w:sz="0" w:space="0" w:color="auto"/>
                <w:bottom w:val="none" w:sz="0" w:space="0" w:color="auto"/>
                <w:right w:val="none" w:sz="0" w:space="0" w:color="auto"/>
              </w:divBdr>
            </w:div>
            <w:div w:id="1349983189">
              <w:marLeft w:val="0"/>
              <w:marRight w:val="0"/>
              <w:marTop w:val="0"/>
              <w:marBottom w:val="0"/>
              <w:divBdr>
                <w:top w:val="none" w:sz="0" w:space="0" w:color="auto"/>
                <w:left w:val="none" w:sz="0" w:space="0" w:color="auto"/>
                <w:bottom w:val="none" w:sz="0" w:space="0" w:color="auto"/>
                <w:right w:val="none" w:sz="0" w:space="0" w:color="auto"/>
              </w:divBdr>
            </w:div>
            <w:div w:id="952203858">
              <w:marLeft w:val="0"/>
              <w:marRight w:val="0"/>
              <w:marTop w:val="0"/>
              <w:marBottom w:val="0"/>
              <w:divBdr>
                <w:top w:val="none" w:sz="0" w:space="0" w:color="auto"/>
                <w:left w:val="none" w:sz="0" w:space="0" w:color="auto"/>
                <w:bottom w:val="none" w:sz="0" w:space="0" w:color="auto"/>
                <w:right w:val="none" w:sz="0" w:space="0" w:color="auto"/>
              </w:divBdr>
            </w:div>
            <w:div w:id="1433356600">
              <w:marLeft w:val="0"/>
              <w:marRight w:val="0"/>
              <w:marTop w:val="0"/>
              <w:marBottom w:val="0"/>
              <w:divBdr>
                <w:top w:val="none" w:sz="0" w:space="0" w:color="auto"/>
                <w:left w:val="none" w:sz="0" w:space="0" w:color="auto"/>
                <w:bottom w:val="none" w:sz="0" w:space="0" w:color="auto"/>
                <w:right w:val="none" w:sz="0" w:space="0" w:color="auto"/>
              </w:divBdr>
            </w:div>
            <w:div w:id="276763612">
              <w:marLeft w:val="0"/>
              <w:marRight w:val="0"/>
              <w:marTop w:val="0"/>
              <w:marBottom w:val="0"/>
              <w:divBdr>
                <w:top w:val="none" w:sz="0" w:space="0" w:color="auto"/>
                <w:left w:val="none" w:sz="0" w:space="0" w:color="auto"/>
                <w:bottom w:val="none" w:sz="0" w:space="0" w:color="auto"/>
                <w:right w:val="none" w:sz="0" w:space="0" w:color="auto"/>
              </w:divBdr>
            </w:div>
            <w:div w:id="2132819869">
              <w:marLeft w:val="0"/>
              <w:marRight w:val="0"/>
              <w:marTop w:val="0"/>
              <w:marBottom w:val="0"/>
              <w:divBdr>
                <w:top w:val="none" w:sz="0" w:space="0" w:color="auto"/>
                <w:left w:val="none" w:sz="0" w:space="0" w:color="auto"/>
                <w:bottom w:val="none" w:sz="0" w:space="0" w:color="auto"/>
                <w:right w:val="none" w:sz="0" w:space="0" w:color="auto"/>
              </w:divBdr>
            </w:div>
            <w:div w:id="389958215">
              <w:marLeft w:val="0"/>
              <w:marRight w:val="0"/>
              <w:marTop w:val="0"/>
              <w:marBottom w:val="0"/>
              <w:divBdr>
                <w:top w:val="none" w:sz="0" w:space="0" w:color="auto"/>
                <w:left w:val="none" w:sz="0" w:space="0" w:color="auto"/>
                <w:bottom w:val="none" w:sz="0" w:space="0" w:color="auto"/>
                <w:right w:val="none" w:sz="0" w:space="0" w:color="auto"/>
              </w:divBdr>
            </w:div>
            <w:div w:id="711926580">
              <w:marLeft w:val="0"/>
              <w:marRight w:val="0"/>
              <w:marTop w:val="0"/>
              <w:marBottom w:val="0"/>
              <w:divBdr>
                <w:top w:val="none" w:sz="0" w:space="0" w:color="auto"/>
                <w:left w:val="none" w:sz="0" w:space="0" w:color="auto"/>
                <w:bottom w:val="none" w:sz="0" w:space="0" w:color="auto"/>
                <w:right w:val="none" w:sz="0" w:space="0" w:color="auto"/>
              </w:divBdr>
            </w:div>
            <w:div w:id="442040610">
              <w:marLeft w:val="0"/>
              <w:marRight w:val="0"/>
              <w:marTop w:val="0"/>
              <w:marBottom w:val="0"/>
              <w:divBdr>
                <w:top w:val="none" w:sz="0" w:space="0" w:color="auto"/>
                <w:left w:val="none" w:sz="0" w:space="0" w:color="auto"/>
                <w:bottom w:val="none" w:sz="0" w:space="0" w:color="auto"/>
                <w:right w:val="none" w:sz="0" w:space="0" w:color="auto"/>
              </w:divBdr>
            </w:div>
            <w:div w:id="1994868015">
              <w:marLeft w:val="0"/>
              <w:marRight w:val="0"/>
              <w:marTop w:val="0"/>
              <w:marBottom w:val="0"/>
              <w:divBdr>
                <w:top w:val="none" w:sz="0" w:space="0" w:color="auto"/>
                <w:left w:val="none" w:sz="0" w:space="0" w:color="auto"/>
                <w:bottom w:val="none" w:sz="0" w:space="0" w:color="auto"/>
                <w:right w:val="none" w:sz="0" w:space="0" w:color="auto"/>
              </w:divBdr>
            </w:div>
            <w:div w:id="655258245">
              <w:marLeft w:val="0"/>
              <w:marRight w:val="0"/>
              <w:marTop w:val="0"/>
              <w:marBottom w:val="0"/>
              <w:divBdr>
                <w:top w:val="none" w:sz="0" w:space="0" w:color="auto"/>
                <w:left w:val="none" w:sz="0" w:space="0" w:color="auto"/>
                <w:bottom w:val="none" w:sz="0" w:space="0" w:color="auto"/>
                <w:right w:val="none" w:sz="0" w:space="0" w:color="auto"/>
              </w:divBdr>
            </w:div>
            <w:div w:id="261381030">
              <w:marLeft w:val="0"/>
              <w:marRight w:val="0"/>
              <w:marTop w:val="0"/>
              <w:marBottom w:val="0"/>
              <w:divBdr>
                <w:top w:val="none" w:sz="0" w:space="0" w:color="auto"/>
                <w:left w:val="none" w:sz="0" w:space="0" w:color="auto"/>
                <w:bottom w:val="none" w:sz="0" w:space="0" w:color="auto"/>
                <w:right w:val="none" w:sz="0" w:space="0" w:color="auto"/>
              </w:divBdr>
            </w:div>
            <w:div w:id="201290581">
              <w:marLeft w:val="0"/>
              <w:marRight w:val="0"/>
              <w:marTop w:val="0"/>
              <w:marBottom w:val="0"/>
              <w:divBdr>
                <w:top w:val="none" w:sz="0" w:space="0" w:color="auto"/>
                <w:left w:val="none" w:sz="0" w:space="0" w:color="auto"/>
                <w:bottom w:val="none" w:sz="0" w:space="0" w:color="auto"/>
                <w:right w:val="none" w:sz="0" w:space="0" w:color="auto"/>
              </w:divBdr>
            </w:div>
            <w:div w:id="686980208">
              <w:marLeft w:val="0"/>
              <w:marRight w:val="0"/>
              <w:marTop w:val="0"/>
              <w:marBottom w:val="0"/>
              <w:divBdr>
                <w:top w:val="none" w:sz="0" w:space="0" w:color="auto"/>
                <w:left w:val="none" w:sz="0" w:space="0" w:color="auto"/>
                <w:bottom w:val="none" w:sz="0" w:space="0" w:color="auto"/>
                <w:right w:val="none" w:sz="0" w:space="0" w:color="auto"/>
              </w:divBdr>
            </w:div>
            <w:div w:id="1919484484">
              <w:marLeft w:val="0"/>
              <w:marRight w:val="0"/>
              <w:marTop w:val="0"/>
              <w:marBottom w:val="0"/>
              <w:divBdr>
                <w:top w:val="none" w:sz="0" w:space="0" w:color="auto"/>
                <w:left w:val="none" w:sz="0" w:space="0" w:color="auto"/>
                <w:bottom w:val="none" w:sz="0" w:space="0" w:color="auto"/>
                <w:right w:val="none" w:sz="0" w:space="0" w:color="auto"/>
              </w:divBdr>
            </w:div>
            <w:div w:id="2070230915">
              <w:marLeft w:val="0"/>
              <w:marRight w:val="0"/>
              <w:marTop w:val="0"/>
              <w:marBottom w:val="0"/>
              <w:divBdr>
                <w:top w:val="none" w:sz="0" w:space="0" w:color="auto"/>
                <w:left w:val="none" w:sz="0" w:space="0" w:color="auto"/>
                <w:bottom w:val="none" w:sz="0" w:space="0" w:color="auto"/>
                <w:right w:val="none" w:sz="0" w:space="0" w:color="auto"/>
              </w:divBdr>
            </w:div>
            <w:div w:id="668677333">
              <w:marLeft w:val="0"/>
              <w:marRight w:val="0"/>
              <w:marTop w:val="0"/>
              <w:marBottom w:val="0"/>
              <w:divBdr>
                <w:top w:val="none" w:sz="0" w:space="0" w:color="auto"/>
                <w:left w:val="none" w:sz="0" w:space="0" w:color="auto"/>
                <w:bottom w:val="none" w:sz="0" w:space="0" w:color="auto"/>
                <w:right w:val="none" w:sz="0" w:space="0" w:color="auto"/>
              </w:divBdr>
            </w:div>
            <w:div w:id="1975451848">
              <w:marLeft w:val="0"/>
              <w:marRight w:val="0"/>
              <w:marTop w:val="0"/>
              <w:marBottom w:val="0"/>
              <w:divBdr>
                <w:top w:val="none" w:sz="0" w:space="0" w:color="auto"/>
                <w:left w:val="none" w:sz="0" w:space="0" w:color="auto"/>
                <w:bottom w:val="none" w:sz="0" w:space="0" w:color="auto"/>
                <w:right w:val="none" w:sz="0" w:space="0" w:color="auto"/>
              </w:divBdr>
            </w:div>
            <w:div w:id="2017688302">
              <w:marLeft w:val="0"/>
              <w:marRight w:val="0"/>
              <w:marTop w:val="0"/>
              <w:marBottom w:val="0"/>
              <w:divBdr>
                <w:top w:val="none" w:sz="0" w:space="0" w:color="auto"/>
                <w:left w:val="none" w:sz="0" w:space="0" w:color="auto"/>
                <w:bottom w:val="none" w:sz="0" w:space="0" w:color="auto"/>
                <w:right w:val="none" w:sz="0" w:space="0" w:color="auto"/>
              </w:divBdr>
            </w:div>
            <w:div w:id="514929327">
              <w:marLeft w:val="0"/>
              <w:marRight w:val="0"/>
              <w:marTop w:val="0"/>
              <w:marBottom w:val="0"/>
              <w:divBdr>
                <w:top w:val="none" w:sz="0" w:space="0" w:color="auto"/>
                <w:left w:val="none" w:sz="0" w:space="0" w:color="auto"/>
                <w:bottom w:val="none" w:sz="0" w:space="0" w:color="auto"/>
                <w:right w:val="none" w:sz="0" w:space="0" w:color="auto"/>
              </w:divBdr>
            </w:div>
            <w:div w:id="159850775">
              <w:marLeft w:val="0"/>
              <w:marRight w:val="0"/>
              <w:marTop w:val="0"/>
              <w:marBottom w:val="0"/>
              <w:divBdr>
                <w:top w:val="none" w:sz="0" w:space="0" w:color="auto"/>
                <w:left w:val="none" w:sz="0" w:space="0" w:color="auto"/>
                <w:bottom w:val="none" w:sz="0" w:space="0" w:color="auto"/>
                <w:right w:val="none" w:sz="0" w:space="0" w:color="auto"/>
              </w:divBdr>
            </w:div>
            <w:div w:id="313031641">
              <w:marLeft w:val="0"/>
              <w:marRight w:val="0"/>
              <w:marTop w:val="0"/>
              <w:marBottom w:val="0"/>
              <w:divBdr>
                <w:top w:val="none" w:sz="0" w:space="0" w:color="auto"/>
                <w:left w:val="none" w:sz="0" w:space="0" w:color="auto"/>
                <w:bottom w:val="none" w:sz="0" w:space="0" w:color="auto"/>
                <w:right w:val="none" w:sz="0" w:space="0" w:color="auto"/>
              </w:divBdr>
            </w:div>
            <w:div w:id="1520771954">
              <w:marLeft w:val="0"/>
              <w:marRight w:val="0"/>
              <w:marTop w:val="0"/>
              <w:marBottom w:val="0"/>
              <w:divBdr>
                <w:top w:val="none" w:sz="0" w:space="0" w:color="auto"/>
                <w:left w:val="none" w:sz="0" w:space="0" w:color="auto"/>
                <w:bottom w:val="none" w:sz="0" w:space="0" w:color="auto"/>
                <w:right w:val="none" w:sz="0" w:space="0" w:color="auto"/>
              </w:divBdr>
            </w:div>
            <w:div w:id="1727097969">
              <w:marLeft w:val="0"/>
              <w:marRight w:val="0"/>
              <w:marTop w:val="0"/>
              <w:marBottom w:val="0"/>
              <w:divBdr>
                <w:top w:val="none" w:sz="0" w:space="0" w:color="auto"/>
                <w:left w:val="none" w:sz="0" w:space="0" w:color="auto"/>
                <w:bottom w:val="none" w:sz="0" w:space="0" w:color="auto"/>
                <w:right w:val="none" w:sz="0" w:space="0" w:color="auto"/>
              </w:divBdr>
            </w:div>
            <w:div w:id="1381175919">
              <w:marLeft w:val="0"/>
              <w:marRight w:val="0"/>
              <w:marTop w:val="0"/>
              <w:marBottom w:val="0"/>
              <w:divBdr>
                <w:top w:val="none" w:sz="0" w:space="0" w:color="auto"/>
                <w:left w:val="none" w:sz="0" w:space="0" w:color="auto"/>
                <w:bottom w:val="none" w:sz="0" w:space="0" w:color="auto"/>
                <w:right w:val="none" w:sz="0" w:space="0" w:color="auto"/>
              </w:divBdr>
            </w:div>
            <w:div w:id="1257716058">
              <w:marLeft w:val="0"/>
              <w:marRight w:val="0"/>
              <w:marTop w:val="0"/>
              <w:marBottom w:val="0"/>
              <w:divBdr>
                <w:top w:val="none" w:sz="0" w:space="0" w:color="auto"/>
                <w:left w:val="none" w:sz="0" w:space="0" w:color="auto"/>
                <w:bottom w:val="none" w:sz="0" w:space="0" w:color="auto"/>
                <w:right w:val="none" w:sz="0" w:space="0" w:color="auto"/>
              </w:divBdr>
            </w:div>
            <w:div w:id="967710540">
              <w:marLeft w:val="0"/>
              <w:marRight w:val="0"/>
              <w:marTop w:val="0"/>
              <w:marBottom w:val="0"/>
              <w:divBdr>
                <w:top w:val="none" w:sz="0" w:space="0" w:color="auto"/>
                <w:left w:val="none" w:sz="0" w:space="0" w:color="auto"/>
                <w:bottom w:val="none" w:sz="0" w:space="0" w:color="auto"/>
                <w:right w:val="none" w:sz="0" w:space="0" w:color="auto"/>
              </w:divBdr>
            </w:div>
            <w:div w:id="1008606692">
              <w:marLeft w:val="0"/>
              <w:marRight w:val="0"/>
              <w:marTop w:val="0"/>
              <w:marBottom w:val="0"/>
              <w:divBdr>
                <w:top w:val="none" w:sz="0" w:space="0" w:color="auto"/>
                <w:left w:val="none" w:sz="0" w:space="0" w:color="auto"/>
                <w:bottom w:val="none" w:sz="0" w:space="0" w:color="auto"/>
                <w:right w:val="none" w:sz="0" w:space="0" w:color="auto"/>
              </w:divBdr>
            </w:div>
            <w:div w:id="1274168559">
              <w:marLeft w:val="0"/>
              <w:marRight w:val="0"/>
              <w:marTop w:val="0"/>
              <w:marBottom w:val="0"/>
              <w:divBdr>
                <w:top w:val="none" w:sz="0" w:space="0" w:color="auto"/>
                <w:left w:val="none" w:sz="0" w:space="0" w:color="auto"/>
                <w:bottom w:val="none" w:sz="0" w:space="0" w:color="auto"/>
                <w:right w:val="none" w:sz="0" w:space="0" w:color="auto"/>
              </w:divBdr>
            </w:div>
            <w:div w:id="507141767">
              <w:marLeft w:val="0"/>
              <w:marRight w:val="0"/>
              <w:marTop w:val="0"/>
              <w:marBottom w:val="0"/>
              <w:divBdr>
                <w:top w:val="none" w:sz="0" w:space="0" w:color="auto"/>
                <w:left w:val="none" w:sz="0" w:space="0" w:color="auto"/>
                <w:bottom w:val="none" w:sz="0" w:space="0" w:color="auto"/>
                <w:right w:val="none" w:sz="0" w:space="0" w:color="auto"/>
              </w:divBdr>
            </w:div>
            <w:div w:id="327052114">
              <w:marLeft w:val="0"/>
              <w:marRight w:val="0"/>
              <w:marTop w:val="0"/>
              <w:marBottom w:val="0"/>
              <w:divBdr>
                <w:top w:val="none" w:sz="0" w:space="0" w:color="auto"/>
                <w:left w:val="none" w:sz="0" w:space="0" w:color="auto"/>
                <w:bottom w:val="none" w:sz="0" w:space="0" w:color="auto"/>
                <w:right w:val="none" w:sz="0" w:space="0" w:color="auto"/>
              </w:divBdr>
            </w:div>
            <w:div w:id="1098675392">
              <w:marLeft w:val="0"/>
              <w:marRight w:val="0"/>
              <w:marTop w:val="0"/>
              <w:marBottom w:val="0"/>
              <w:divBdr>
                <w:top w:val="none" w:sz="0" w:space="0" w:color="auto"/>
                <w:left w:val="none" w:sz="0" w:space="0" w:color="auto"/>
                <w:bottom w:val="none" w:sz="0" w:space="0" w:color="auto"/>
                <w:right w:val="none" w:sz="0" w:space="0" w:color="auto"/>
              </w:divBdr>
            </w:div>
            <w:div w:id="550074319">
              <w:marLeft w:val="0"/>
              <w:marRight w:val="0"/>
              <w:marTop w:val="0"/>
              <w:marBottom w:val="0"/>
              <w:divBdr>
                <w:top w:val="none" w:sz="0" w:space="0" w:color="auto"/>
                <w:left w:val="none" w:sz="0" w:space="0" w:color="auto"/>
                <w:bottom w:val="none" w:sz="0" w:space="0" w:color="auto"/>
                <w:right w:val="none" w:sz="0" w:space="0" w:color="auto"/>
              </w:divBdr>
            </w:div>
            <w:div w:id="2090734126">
              <w:marLeft w:val="0"/>
              <w:marRight w:val="0"/>
              <w:marTop w:val="0"/>
              <w:marBottom w:val="0"/>
              <w:divBdr>
                <w:top w:val="none" w:sz="0" w:space="0" w:color="auto"/>
                <w:left w:val="none" w:sz="0" w:space="0" w:color="auto"/>
                <w:bottom w:val="none" w:sz="0" w:space="0" w:color="auto"/>
                <w:right w:val="none" w:sz="0" w:space="0" w:color="auto"/>
              </w:divBdr>
            </w:div>
            <w:div w:id="1995333430">
              <w:marLeft w:val="0"/>
              <w:marRight w:val="0"/>
              <w:marTop w:val="0"/>
              <w:marBottom w:val="0"/>
              <w:divBdr>
                <w:top w:val="none" w:sz="0" w:space="0" w:color="auto"/>
                <w:left w:val="none" w:sz="0" w:space="0" w:color="auto"/>
                <w:bottom w:val="none" w:sz="0" w:space="0" w:color="auto"/>
                <w:right w:val="none" w:sz="0" w:space="0" w:color="auto"/>
              </w:divBdr>
            </w:div>
            <w:div w:id="1190214823">
              <w:marLeft w:val="0"/>
              <w:marRight w:val="0"/>
              <w:marTop w:val="0"/>
              <w:marBottom w:val="0"/>
              <w:divBdr>
                <w:top w:val="none" w:sz="0" w:space="0" w:color="auto"/>
                <w:left w:val="none" w:sz="0" w:space="0" w:color="auto"/>
                <w:bottom w:val="none" w:sz="0" w:space="0" w:color="auto"/>
                <w:right w:val="none" w:sz="0" w:space="0" w:color="auto"/>
              </w:divBdr>
            </w:div>
            <w:div w:id="2014142576">
              <w:marLeft w:val="0"/>
              <w:marRight w:val="0"/>
              <w:marTop w:val="0"/>
              <w:marBottom w:val="0"/>
              <w:divBdr>
                <w:top w:val="none" w:sz="0" w:space="0" w:color="auto"/>
                <w:left w:val="none" w:sz="0" w:space="0" w:color="auto"/>
                <w:bottom w:val="none" w:sz="0" w:space="0" w:color="auto"/>
                <w:right w:val="none" w:sz="0" w:space="0" w:color="auto"/>
              </w:divBdr>
            </w:div>
            <w:div w:id="1436247005">
              <w:marLeft w:val="0"/>
              <w:marRight w:val="0"/>
              <w:marTop w:val="0"/>
              <w:marBottom w:val="0"/>
              <w:divBdr>
                <w:top w:val="none" w:sz="0" w:space="0" w:color="auto"/>
                <w:left w:val="none" w:sz="0" w:space="0" w:color="auto"/>
                <w:bottom w:val="none" w:sz="0" w:space="0" w:color="auto"/>
                <w:right w:val="none" w:sz="0" w:space="0" w:color="auto"/>
              </w:divBdr>
            </w:div>
            <w:div w:id="1044523797">
              <w:marLeft w:val="0"/>
              <w:marRight w:val="0"/>
              <w:marTop w:val="0"/>
              <w:marBottom w:val="0"/>
              <w:divBdr>
                <w:top w:val="none" w:sz="0" w:space="0" w:color="auto"/>
                <w:left w:val="none" w:sz="0" w:space="0" w:color="auto"/>
                <w:bottom w:val="none" w:sz="0" w:space="0" w:color="auto"/>
                <w:right w:val="none" w:sz="0" w:space="0" w:color="auto"/>
              </w:divBdr>
            </w:div>
            <w:div w:id="1414356208">
              <w:marLeft w:val="0"/>
              <w:marRight w:val="0"/>
              <w:marTop w:val="0"/>
              <w:marBottom w:val="0"/>
              <w:divBdr>
                <w:top w:val="none" w:sz="0" w:space="0" w:color="auto"/>
                <w:left w:val="none" w:sz="0" w:space="0" w:color="auto"/>
                <w:bottom w:val="none" w:sz="0" w:space="0" w:color="auto"/>
                <w:right w:val="none" w:sz="0" w:space="0" w:color="auto"/>
              </w:divBdr>
            </w:div>
            <w:div w:id="35783639">
              <w:marLeft w:val="0"/>
              <w:marRight w:val="0"/>
              <w:marTop w:val="0"/>
              <w:marBottom w:val="0"/>
              <w:divBdr>
                <w:top w:val="none" w:sz="0" w:space="0" w:color="auto"/>
                <w:left w:val="none" w:sz="0" w:space="0" w:color="auto"/>
                <w:bottom w:val="none" w:sz="0" w:space="0" w:color="auto"/>
                <w:right w:val="none" w:sz="0" w:space="0" w:color="auto"/>
              </w:divBdr>
            </w:div>
            <w:div w:id="1482389050">
              <w:marLeft w:val="0"/>
              <w:marRight w:val="0"/>
              <w:marTop w:val="0"/>
              <w:marBottom w:val="0"/>
              <w:divBdr>
                <w:top w:val="none" w:sz="0" w:space="0" w:color="auto"/>
                <w:left w:val="none" w:sz="0" w:space="0" w:color="auto"/>
                <w:bottom w:val="none" w:sz="0" w:space="0" w:color="auto"/>
                <w:right w:val="none" w:sz="0" w:space="0" w:color="auto"/>
              </w:divBdr>
            </w:div>
            <w:div w:id="1143354485">
              <w:marLeft w:val="0"/>
              <w:marRight w:val="0"/>
              <w:marTop w:val="0"/>
              <w:marBottom w:val="0"/>
              <w:divBdr>
                <w:top w:val="none" w:sz="0" w:space="0" w:color="auto"/>
                <w:left w:val="none" w:sz="0" w:space="0" w:color="auto"/>
                <w:bottom w:val="none" w:sz="0" w:space="0" w:color="auto"/>
                <w:right w:val="none" w:sz="0" w:space="0" w:color="auto"/>
              </w:divBdr>
            </w:div>
            <w:div w:id="36319705">
              <w:marLeft w:val="0"/>
              <w:marRight w:val="0"/>
              <w:marTop w:val="0"/>
              <w:marBottom w:val="0"/>
              <w:divBdr>
                <w:top w:val="none" w:sz="0" w:space="0" w:color="auto"/>
                <w:left w:val="none" w:sz="0" w:space="0" w:color="auto"/>
                <w:bottom w:val="none" w:sz="0" w:space="0" w:color="auto"/>
                <w:right w:val="none" w:sz="0" w:space="0" w:color="auto"/>
              </w:divBdr>
            </w:div>
            <w:div w:id="2034107470">
              <w:marLeft w:val="0"/>
              <w:marRight w:val="0"/>
              <w:marTop w:val="0"/>
              <w:marBottom w:val="0"/>
              <w:divBdr>
                <w:top w:val="none" w:sz="0" w:space="0" w:color="auto"/>
                <w:left w:val="none" w:sz="0" w:space="0" w:color="auto"/>
                <w:bottom w:val="none" w:sz="0" w:space="0" w:color="auto"/>
                <w:right w:val="none" w:sz="0" w:space="0" w:color="auto"/>
              </w:divBdr>
            </w:div>
            <w:div w:id="517156576">
              <w:marLeft w:val="0"/>
              <w:marRight w:val="0"/>
              <w:marTop w:val="0"/>
              <w:marBottom w:val="0"/>
              <w:divBdr>
                <w:top w:val="none" w:sz="0" w:space="0" w:color="auto"/>
                <w:left w:val="none" w:sz="0" w:space="0" w:color="auto"/>
                <w:bottom w:val="none" w:sz="0" w:space="0" w:color="auto"/>
                <w:right w:val="none" w:sz="0" w:space="0" w:color="auto"/>
              </w:divBdr>
            </w:div>
            <w:div w:id="1540118965">
              <w:marLeft w:val="0"/>
              <w:marRight w:val="0"/>
              <w:marTop w:val="0"/>
              <w:marBottom w:val="0"/>
              <w:divBdr>
                <w:top w:val="none" w:sz="0" w:space="0" w:color="auto"/>
                <w:left w:val="none" w:sz="0" w:space="0" w:color="auto"/>
                <w:bottom w:val="none" w:sz="0" w:space="0" w:color="auto"/>
                <w:right w:val="none" w:sz="0" w:space="0" w:color="auto"/>
              </w:divBdr>
            </w:div>
            <w:div w:id="295795416">
              <w:marLeft w:val="0"/>
              <w:marRight w:val="0"/>
              <w:marTop w:val="0"/>
              <w:marBottom w:val="0"/>
              <w:divBdr>
                <w:top w:val="none" w:sz="0" w:space="0" w:color="auto"/>
                <w:left w:val="none" w:sz="0" w:space="0" w:color="auto"/>
                <w:bottom w:val="none" w:sz="0" w:space="0" w:color="auto"/>
                <w:right w:val="none" w:sz="0" w:space="0" w:color="auto"/>
              </w:divBdr>
            </w:div>
            <w:div w:id="1427536295">
              <w:marLeft w:val="0"/>
              <w:marRight w:val="0"/>
              <w:marTop w:val="0"/>
              <w:marBottom w:val="0"/>
              <w:divBdr>
                <w:top w:val="none" w:sz="0" w:space="0" w:color="auto"/>
                <w:left w:val="none" w:sz="0" w:space="0" w:color="auto"/>
                <w:bottom w:val="none" w:sz="0" w:space="0" w:color="auto"/>
                <w:right w:val="none" w:sz="0" w:space="0" w:color="auto"/>
              </w:divBdr>
            </w:div>
            <w:div w:id="811410387">
              <w:marLeft w:val="0"/>
              <w:marRight w:val="0"/>
              <w:marTop w:val="0"/>
              <w:marBottom w:val="0"/>
              <w:divBdr>
                <w:top w:val="none" w:sz="0" w:space="0" w:color="auto"/>
                <w:left w:val="none" w:sz="0" w:space="0" w:color="auto"/>
                <w:bottom w:val="none" w:sz="0" w:space="0" w:color="auto"/>
                <w:right w:val="none" w:sz="0" w:space="0" w:color="auto"/>
              </w:divBdr>
            </w:div>
            <w:div w:id="1880819612">
              <w:marLeft w:val="0"/>
              <w:marRight w:val="0"/>
              <w:marTop w:val="0"/>
              <w:marBottom w:val="0"/>
              <w:divBdr>
                <w:top w:val="none" w:sz="0" w:space="0" w:color="auto"/>
                <w:left w:val="none" w:sz="0" w:space="0" w:color="auto"/>
                <w:bottom w:val="none" w:sz="0" w:space="0" w:color="auto"/>
                <w:right w:val="none" w:sz="0" w:space="0" w:color="auto"/>
              </w:divBdr>
            </w:div>
            <w:div w:id="2016877314">
              <w:marLeft w:val="0"/>
              <w:marRight w:val="0"/>
              <w:marTop w:val="0"/>
              <w:marBottom w:val="0"/>
              <w:divBdr>
                <w:top w:val="none" w:sz="0" w:space="0" w:color="auto"/>
                <w:left w:val="none" w:sz="0" w:space="0" w:color="auto"/>
                <w:bottom w:val="none" w:sz="0" w:space="0" w:color="auto"/>
                <w:right w:val="none" w:sz="0" w:space="0" w:color="auto"/>
              </w:divBdr>
            </w:div>
            <w:div w:id="803737383">
              <w:marLeft w:val="0"/>
              <w:marRight w:val="0"/>
              <w:marTop w:val="0"/>
              <w:marBottom w:val="0"/>
              <w:divBdr>
                <w:top w:val="none" w:sz="0" w:space="0" w:color="auto"/>
                <w:left w:val="none" w:sz="0" w:space="0" w:color="auto"/>
                <w:bottom w:val="none" w:sz="0" w:space="0" w:color="auto"/>
                <w:right w:val="none" w:sz="0" w:space="0" w:color="auto"/>
              </w:divBdr>
            </w:div>
            <w:div w:id="1613173058">
              <w:marLeft w:val="0"/>
              <w:marRight w:val="0"/>
              <w:marTop w:val="0"/>
              <w:marBottom w:val="0"/>
              <w:divBdr>
                <w:top w:val="none" w:sz="0" w:space="0" w:color="auto"/>
                <w:left w:val="none" w:sz="0" w:space="0" w:color="auto"/>
                <w:bottom w:val="none" w:sz="0" w:space="0" w:color="auto"/>
                <w:right w:val="none" w:sz="0" w:space="0" w:color="auto"/>
              </w:divBdr>
            </w:div>
            <w:div w:id="444159522">
              <w:marLeft w:val="0"/>
              <w:marRight w:val="0"/>
              <w:marTop w:val="0"/>
              <w:marBottom w:val="0"/>
              <w:divBdr>
                <w:top w:val="none" w:sz="0" w:space="0" w:color="auto"/>
                <w:left w:val="none" w:sz="0" w:space="0" w:color="auto"/>
                <w:bottom w:val="none" w:sz="0" w:space="0" w:color="auto"/>
                <w:right w:val="none" w:sz="0" w:space="0" w:color="auto"/>
              </w:divBdr>
            </w:div>
            <w:div w:id="61105706">
              <w:marLeft w:val="0"/>
              <w:marRight w:val="0"/>
              <w:marTop w:val="0"/>
              <w:marBottom w:val="0"/>
              <w:divBdr>
                <w:top w:val="none" w:sz="0" w:space="0" w:color="auto"/>
                <w:left w:val="none" w:sz="0" w:space="0" w:color="auto"/>
                <w:bottom w:val="none" w:sz="0" w:space="0" w:color="auto"/>
                <w:right w:val="none" w:sz="0" w:space="0" w:color="auto"/>
              </w:divBdr>
            </w:div>
            <w:div w:id="2097288477">
              <w:marLeft w:val="0"/>
              <w:marRight w:val="0"/>
              <w:marTop w:val="0"/>
              <w:marBottom w:val="0"/>
              <w:divBdr>
                <w:top w:val="none" w:sz="0" w:space="0" w:color="auto"/>
                <w:left w:val="none" w:sz="0" w:space="0" w:color="auto"/>
                <w:bottom w:val="none" w:sz="0" w:space="0" w:color="auto"/>
                <w:right w:val="none" w:sz="0" w:space="0" w:color="auto"/>
              </w:divBdr>
            </w:div>
            <w:div w:id="2008093948">
              <w:marLeft w:val="0"/>
              <w:marRight w:val="0"/>
              <w:marTop w:val="0"/>
              <w:marBottom w:val="0"/>
              <w:divBdr>
                <w:top w:val="none" w:sz="0" w:space="0" w:color="auto"/>
                <w:left w:val="none" w:sz="0" w:space="0" w:color="auto"/>
                <w:bottom w:val="none" w:sz="0" w:space="0" w:color="auto"/>
                <w:right w:val="none" w:sz="0" w:space="0" w:color="auto"/>
              </w:divBdr>
            </w:div>
            <w:div w:id="99296586">
              <w:marLeft w:val="0"/>
              <w:marRight w:val="0"/>
              <w:marTop w:val="0"/>
              <w:marBottom w:val="0"/>
              <w:divBdr>
                <w:top w:val="none" w:sz="0" w:space="0" w:color="auto"/>
                <w:left w:val="none" w:sz="0" w:space="0" w:color="auto"/>
                <w:bottom w:val="none" w:sz="0" w:space="0" w:color="auto"/>
                <w:right w:val="none" w:sz="0" w:space="0" w:color="auto"/>
              </w:divBdr>
            </w:div>
            <w:div w:id="770398755">
              <w:marLeft w:val="0"/>
              <w:marRight w:val="0"/>
              <w:marTop w:val="0"/>
              <w:marBottom w:val="0"/>
              <w:divBdr>
                <w:top w:val="none" w:sz="0" w:space="0" w:color="auto"/>
                <w:left w:val="none" w:sz="0" w:space="0" w:color="auto"/>
                <w:bottom w:val="none" w:sz="0" w:space="0" w:color="auto"/>
                <w:right w:val="none" w:sz="0" w:space="0" w:color="auto"/>
              </w:divBdr>
            </w:div>
            <w:div w:id="366181270">
              <w:marLeft w:val="0"/>
              <w:marRight w:val="0"/>
              <w:marTop w:val="0"/>
              <w:marBottom w:val="0"/>
              <w:divBdr>
                <w:top w:val="none" w:sz="0" w:space="0" w:color="auto"/>
                <w:left w:val="none" w:sz="0" w:space="0" w:color="auto"/>
                <w:bottom w:val="none" w:sz="0" w:space="0" w:color="auto"/>
                <w:right w:val="none" w:sz="0" w:space="0" w:color="auto"/>
              </w:divBdr>
            </w:div>
            <w:div w:id="1597446595">
              <w:marLeft w:val="0"/>
              <w:marRight w:val="0"/>
              <w:marTop w:val="0"/>
              <w:marBottom w:val="0"/>
              <w:divBdr>
                <w:top w:val="none" w:sz="0" w:space="0" w:color="auto"/>
                <w:left w:val="none" w:sz="0" w:space="0" w:color="auto"/>
                <w:bottom w:val="none" w:sz="0" w:space="0" w:color="auto"/>
                <w:right w:val="none" w:sz="0" w:space="0" w:color="auto"/>
              </w:divBdr>
            </w:div>
            <w:div w:id="1431463433">
              <w:marLeft w:val="0"/>
              <w:marRight w:val="0"/>
              <w:marTop w:val="0"/>
              <w:marBottom w:val="0"/>
              <w:divBdr>
                <w:top w:val="none" w:sz="0" w:space="0" w:color="auto"/>
                <w:left w:val="none" w:sz="0" w:space="0" w:color="auto"/>
                <w:bottom w:val="none" w:sz="0" w:space="0" w:color="auto"/>
                <w:right w:val="none" w:sz="0" w:space="0" w:color="auto"/>
              </w:divBdr>
            </w:div>
            <w:div w:id="2164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6465">
      <w:bodyDiv w:val="1"/>
      <w:marLeft w:val="0"/>
      <w:marRight w:val="0"/>
      <w:marTop w:val="0"/>
      <w:marBottom w:val="0"/>
      <w:divBdr>
        <w:top w:val="none" w:sz="0" w:space="0" w:color="auto"/>
        <w:left w:val="none" w:sz="0" w:space="0" w:color="auto"/>
        <w:bottom w:val="none" w:sz="0" w:space="0" w:color="auto"/>
        <w:right w:val="none" w:sz="0" w:space="0" w:color="auto"/>
      </w:divBdr>
      <w:divsChild>
        <w:div w:id="2118980816">
          <w:marLeft w:val="0"/>
          <w:marRight w:val="0"/>
          <w:marTop w:val="0"/>
          <w:marBottom w:val="0"/>
          <w:divBdr>
            <w:top w:val="none" w:sz="0" w:space="0" w:color="auto"/>
            <w:left w:val="none" w:sz="0" w:space="0" w:color="auto"/>
            <w:bottom w:val="none" w:sz="0" w:space="0" w:color="auto"/>
            <w:right w:val="none" w:sz="0" w:space="0" w:color="auto"/>
          </w:divBdr>
          <w:divsChild>
            <w:div w:id="514030897">
              <w:marLeft w:val="0"/>
              <w:marRight w:val="0"/>
              <w:marTop w:val="0"/>
              <w:marBottom w:val="0"/>
              <w:divBdr>
                <w:top w:val="none" w:sz="0" w:space="0" w:color="auto"/>
                <w:left w:val="none" w:sz="0" w:space="0" w:color="auto"/>
                <w:bottom w:val="none" w:sz="0" w:space="0" w:color="auto"/>
                <w:right w:val="none" w:sz="0" w:space="0" w:color="auto"/>
              </w:divBdr>
            </w:div>
            <w:div w:id="1794442537">
              <w:marLeft w:val="0"/>
              <w:marRight w:val="0"/>
              <w:marTop w:val="0"/>
              <w:marBottom w:val="0"/>
              <w:divBdr>
                <w:top w:val="none" w:sz="0" w:space="0" w:color="auto"/>
                <w:left w:val="none" w:sz="0" w:space="0" w:color="auto"/>
                <w:bottom w:val="none" w:sz="0" w:space="0" w:color="auto"/>
                <w:right w:val="none" w:sz="0" w:space="0" w:color="auto"/>
              </w:divBdr>
            </w:div>
            <w:div w:id="2097087731">
              <w:marLeft w:val="0"/>
              <w:marRight w:val="0"/>
              <w:marTop w:val="0"/>
              <w:marBottom w:val="0"/>
              <w:divBdr>
                <w:top w:val="none" w:sz="0" w:space="0" w:color="auto"/>
                <w:left w:val="none" w:sz="0" w:space="0" w:color="auto"/>
                <w:bottom w:val="none" w:sz="0" w:space="0" w:color="auto"/>
                <w:right w:val="none" w:sz="0" w:space="0" w:color="auto"/>
              </w:divBdr>
            </w:div>
            <w:div w:id="2038389603">
              <w:marLeft w:val="0"/>
              <w:marRight w:val="0"/>
              <w:marTop w:val="0"/>
              <w:marBottom w:val="0"/>
              <w:divBdr>
                <w:top w:val="none" w:sz="0" w:space="0" w:color="auto"/>
                <w:left w:val="none" w:sz="0" w:space="0" w:color="auto"/>
                <w:bottom w:val="none" w:sz="0" w:space="0" w:color="auto"/>
                <w:right w:val="none" w:sz="0" w:space="0" w:color="auto"/>
              </w:divBdr>
            </w:div>
            <w:div w:id="239483385">
              <w:marLeft w:val="0"/>
              <w:marRight w:val="0"/>
              <w:marTop w:val="0"/>
              <w:marBottom w:val="0"/>
              <w:divBdr>
                <w:top w:val="none" w:sz="0" w:space="0" w:color="auto"/>
                <w:left w:val="none" w:sz="0" w:space="0" w:color="auto"/>
                <w:bottom w:val="none" w:sz="0" w:space="0" w:color="auto"/>
                <w:right w:val="none" w:sz="0" w:space="0" w:color="auto"/>
              </w:divBdr>
            </w:div>
            <w:div w:id="360665551">
              <w:marLeft w:val="0"/>
              <w:marRight w:val="0"/>
              <w:marTop w:val="0"/>
              <w:marBottom w:val="0"/>
              <w:divBdr>
                <w:top w:val="none" w:sz="0" w:space="0" w:color="auto"/>
                <w:left w:val="none" w:sz="0" w:space="0" w:color="auto"/>
                <w:bottom w:val="none" w:sz="0" w:space="0" w:color="auto"/>
                <w:right w:val="none" w:sz="0" w:space="0" w:color="auto"/>
              </w:divBdr>
            </w:div>
            <w:div w:id="113445600">
              <w:marLeft w:val="0"/>
              <w:marRight w:val="0"/>
              <w:marTop w:val="0"/>
              <w:marBottom w:val="0"/>
              <w:divBdr>
                <w:top w:val="none" w:sz="0" w:space="0" w:color="auto"/>
                <w:left w:val="none" w:sz="0" w:space="0" w:color="auto"/>
                <w:bottom w:val="none" w:sz="0" w:space="0" w:color="auto"/>
                <w:right w:val="none" w:sz="0" w:space="0" w:color="auto"/>
              </w:divBdr>
            </w:div>
            <w:div w:id="728115816">
              <w:marLeft w:val="0"/>
              <w:marRight w:val="0"/>
              <w:marTop w:val="0"/>
              <w:marBottom w:val="0"/>
              <w:divBdr>
                <w:top w:val="none" w:sz="0" w:space="0" w:color="auto"/>
                <w:left w:val="none" w:sz="0" w:space="0" w:color="auto"/>
                <w:bottom w:val="none" w:sz="0" w:space="0" w:color="auto"/>
                <w:right w:val="none" w:sz="0" w:space="0" w:color="auto"/>
              </w:divBdr>
            </w:div>
            <w:div w:id="1665668038">
              <w:marLeft w:val="0"/>
              <w:marRight w:val="0"/>
              <w:marTop w:val="0"/>
              <w:marBottom w:val="0"/>
              <w:divBdr>
                <w:top w:val="none" w:sz="0" w:space="0" w:color="auto"/>
                <w:left w:val="none" w:sz="0" w:space="0" w:color="auto"/>
                <w:bottom w:val="none" w:sz="0" w:space="0" w:color="auto"/>
                <w:right w:val="none" w:sz="0" w:space="0" w:color="auto"/>
              </w:divBdr>
            </w:div>
            <w:div w:id="642853667">
              <w:marLeft w:val="0"/>
              <w:marRight w:val="0"/>
              <w:marTop w:val="0"/>
              <w:marBottom w:val="0"/>
              <w:divBdr>
                <w:top w:val="none" w:sz="0" w:space="0" w:color="auto"/>
                <w:left w:val="none" w:sz="0" w:space="0" w:color="auto"/>
                <w:bottom w:val="none" w:sz="0" w:space="0" w:color="auto"/>
                <w:right w:val="none" w:sz="0" w:space="0" w:color="auto"/>
              </w:divBdr>
            </w:div>
            <w:div w:id="1952857031">
              <w:marLeft w:val="0"/>
              <w:marRight w:val="0"/>
              <w:marTop w:val="0"/>
              <w:marBottom w:val="0"/>
              <w:divBdr>
                <w:top w:val="none" w:sz="0" w:space="0" w:color="auto"/>
                <w:left w:val="none" w:sz="0" w:space="0" w:color="auto"/>
                <w:bottom w:val="none" w:sz="0" w:space="0" w:color="auto"/>
                <w:right w:val="none" w:sz="0" w:space="0" w:color="auto"/>
              </w:divBdr>
            </w:div>
            <w:div w:id="1517647472">
              <w:marLeft w:val="0"/>
              <w:marRight w:val="0"/>
              <w:marTop w:val="0"/>
              <w:marBottom w:val="0"/>
              <w:divBdr>
                <w:top w:val="none" w:sz="0" w:space="0" w:color="auto"/>
                <w:left w:val="none" w:sz="0" w:space="0" w:color="auto"/>
                <w:bottom w:val="none" w:sz="0" w:space="0" w:color="auto"/>
                <w:right w:val="none" w:sz="0" w:space="0" w:color="auto"/>
              </w:divBdr>
            </w:div>
            <w:div w:id="1288968999">
              <w:marLeft w:val="0"/>
              <w:marRight w:val="0"/>
              <w:marTop w:val="0"/>
              <w:marBottom w:val="0"/>
              <w:divBdr>
                <w:top w:val="none" w:sz="0" w:space="0" w:color="auto"/>
                <w:left w:val="none" w:sz="0" w:space="0" w:color="auto"/>
                <w:bottom w:val="none" w:sz="0" w:space="0" w:color="auto"/>
                <w:right w:val="none" w:sz="0" w:space="0" w:color="auto"/>
              </w:divBdr>
            </w:div>
            <w:div w:id="701593587">
              <w:marLeft w:val="0"/>
              <w:marRight w:val="0"/>
              <w:marTop w:val="0"/>
              <w:marBottom w:val="0"/>
              <w:divBdr>
                <w:top w:val="none" w:sz="0" w:space="0" w:color="auto"/>
                <w:left w:val="none" w:sz="0" w:space="0" w:color="auto"/>
                <w:bottom w:val="none" w:sz="0" w:space="0" w:color="auto"/>
                <w:right w:val="none" w:sz="0" w:space="0" w:color="auto"/>
              </w:divBdr>
            </w:div>
            <w:div w:id="1447457354">
              <w:marLeft w:val="0"/>
              <w:marRight w:val="0"/>
              <w:marTop w:val="0"/>
              <w:marBottom w:val="0"/>
              <w:divBdr>
                <w:top w:val="none" w:sz="0" w:space="0" w:color="auto"/>
                <w:left w:val="none" w:sz="0" w:space="0" w:color="auto"/>
                <w:bottom w:val="none" w:sz="0" w:space="0" w:color="auto"/>
                <w:right w:val="none" w:sz="0" w:space="0" w:color="auto"/>
              </w:divBdr>
            </w:div>
            <w:div w:id="1012800414">
              <w:marLeft w:val="0"/>
              <w:marRight w:val="0"/>
              <w:marTop w:val="0"/>
              <w:marBottom w:val="0"/>
              <w:divBdr>
                <w:top w:val="none" w:sz="0" w:space="0" w:color="auto"/>
                <w:left w:val="none" w:sz="0" w:space="0" w:color="auto"/>
                <w:bottom w:val="none" w:sz="0" w:space="0" w:color="auto"/>
                <w:right w:val="none" w:sz="0" w:space="0" w:color="auto"/>
              </w:divBdr>
            </w:div>
            <w:div w:id="348876180">
              <w:marLeft w:val="0"/>
              <w:marRight w:val="0"/>
              <w:marTop w:val="0"/>
              <w:marBottom w:val="0"/>
              <w:divBdr>
                <w:top w:val="none" w:sz="0" w:space="0" w:color="auto"/>
                <w:left w:val="none" w:sz="0" w:space="0" w:color="auto"/>
                <w:bottom w:val="none" w:sz="0" w:space="0" w:color="auto"/>
                <w:right w:val="none" w:sz="0" w:space="0" w:color="auto"/>
              </w:divBdr>
            </w:div>
            <w:div w:id="40516787">
              <w:marLeft w:val="0"/>
              <w:marRight w:val="0"/>
              <w:marTop w:val="0"/>
              <w:marBottom w:val="0"/>
              <w:divBdr>
                <w:top w:val="none" w:sz="0" w:space="0" w:color="auto"/>
                <w:left w:val="none" w:sz="0" w:space="0" w:color="auto"/>
                <w:bottom w:val="none" w:sz="0" w:space="0" w:color="auto"/>
                <w:right w:val="none" w:sz="0" w:space="0" w:color="auto"/>
              </w:divBdr>
            </w:div>
            <w:div w:id="862204341">
              <w:marLeft w:val="0"/>
              <w:marRight w:val="0"/>
              <w:marTop w:val="0"/>
              <w:marBottom w:val="0"/>
              <w:divBdr>
                <w:top w:val="none" w:sz="0" w:space="0" w:color="auto"/>
                <w:left w:val="none" w:sz="0" w:space="0" w:color="auto"/>
                <w:bottom w:val="none" w:sz="0" w:space="0" w:color="auto"/>
                <w:right w:val="none" w:sz="0" w:space="0" w:color="auto"/>
              </w:divBdr>
            </w:div>
            <w:div w:id="363949571">
              <w:marLeft w:val="0"/>
              <w:marRight w:val="0"/>
              <w:marTop w:val="0"/>
              <w:marBottom w:val="0"/>
              <w:divBdr>
                <w:top w:val="none" w:sz="0" w:space="0" w:color="auto"/>
                <w:left w:val="none" w:sz="0" w:space="0" w:color="auto"/>
                <w:bottom w:val="none" w:sz="0" w:space="0" w:color="auto"/>
                <w:right w:val="none" w:sz="0" w:space="0" w:color="auto"/>
              </w:divBdr>
            </w:div>
            <w:div w:id="220797643">
              <w:marLeft w:val="0"/>
              <w:marRight w:val="0"/>
              <w:marTop w:val="0"/>
              <w:marBottom w:val="0"/>
              <w:divBdr>
                <w:top w:val="none" w:sz="0" w:space="0" w:color="auto"/>
                <w:left w:val="none" w:sz="0" w:space="0" w:color="auto"/>
                <w:bottom w:val="none" w:sz="0" w:space="0" w:color="auto"/>
                <w:right w:val="none" w:sz="0" w:space="0" w:color="auto"/>
              </w:divBdr>
            </w:div>
            <w:div w:id="2037581975">
              <w:marLeft w:val="0"/>
              <w:marRight w:val="0"/>
              <w:marTop w:val="0"/>
              <w:marBottom w:val="0"/>
              <w:divBdr>
                <w:top w:val="none" w:sz="0" w:space="0" w:color="auto"/>
                <w:left w:val="none" w:sz="0" w:space="0" w:color="auto"/>
                <w:bottom w:val="none" w:sz="0" w:space="0" w:color="auto"/>
                <w:right w:val="none" w:sz="0" w:space="0" w:color="auto"/>
              </w:divBdr>
            </w:div>
            <w:div w:id="610674543">
              <w:marLeft w:val="0"/>
              <w:marRight w:val="0"/>
              <w:marTop w:val="0"/>
              <w:marBottom w:val="0"/>
              <w:divBdr>
                <w:top w:val="none" w:sz="0" w:space="0" w:color="auto"/>
                <w:left w:val="none" w:sz="0" w:space="0" w:color="auto"/>
                <w:bottom w:val="none" w:sz="0" w:space="0" w:color="auto"/>
                <w:right w:val="none" w:sz="0" w:space="0" w:color="auto"/>
              </w:divBdr>
            </w:div>
            <w:div w:id="1756317047">
              <w:marLeft w:val="0"/>
              <w:marRight w:val="0"/>
              <w:marTop w:val="0"/>
              <w:marBottom w:val="0"/>
              <w:divBdr>
                <w:top w:val="none" w:sz="0" w:space="0" w:color="auto"/>
                <w:left w:val="none" w:sz="0" w:space="0" w:color="auto"/>
                <w:bottom w:val="none" w:sz="0" w:space="0" w:color="auto"/>
                <w:right w:val="none" w:sz="0" w:space="0" w:color="auto"/>
              </w:divBdr>
            </w:div>
            <w:div w:id="132063438">
              <w:marLeft w:val="0"/>
              <w:marRight w:val="0"/>
              <w:marTop w:val="0"/>
              <w:marBottom w:val="0"/>
              <w:divBdr>
                <w:top w:val="none" w:sz="0" w:space="0" w:color="auto"/>
                <w:left w:val="none" w:sz="0" w:space="0" w:color="auto"/>
                <w:bottom w:val="none" w:sz="0" w:space="0" w:color="auto"/>
                <w:right w:val="none" w:sz="0" w:space="0" w:color="auto"/>
              </w:divBdr>
            </w:div>
            <w:div w:id="209419258">
              <w:marLeft w:val="0"/>
              <w:marRight w:val="0"/>
              <w:marTop w:val="0"/>
              <w:marBottom w:val="0"/>
              <w:divBdr>
                <w:top w:val="none" w:sz="0" w:space="0" w:color="auto"/>
                <w:left w:val="none" w:sz="0" w:space="0" w:color="auto"/>
                <w:bottom w:val="none" w:sz="0" w:space="0" w:color="auto"/>
                <w:right w:val="none" w:sz="0" w:space="0" w:color="auto"/>
              </w:divBdr>
            </w:div>
            <w:div w:id="1396003773">
              <w:marLeft w:val="0"/>
              <w:marRight w:val="0"/>
              <w:marTop w:val="0"/>
              <w:marBottom w:val="0"/>
              <w:divBdr>
                <w:top w:val="none" w:sz="0" w:space="0" w:color="auto"/>
                <w:left w:val="none" w:sz="0" w:space="0" w:color="auto"/>
                <w:bottom w:val="none" w:sz="0" w:space="0" w:color="auto"/>
                <w:right w:val="none" w:sz="0" w:space="0" w:color="auto"/>
              </w:divBdr>
            </w:div>
            <w:div w:id="561061416">
              <w:marLeft w:val="0"/>
              <w:marRight w:val="0"/>
              <w:marTop w:val="0"/>
              <w:marBottom w:val="0"/>
              <w:divBdr>
                <w:top w:val="none" w:sz="0" w:space="0" w:color="auto"/>
                <w:left w:val="none" w:sz="0" w:space="0" w:color="auto"/>
                <w:bottom w:val="none" w:sz="0" w:space="0" w:color="auto"/>
                <w:right w:val="none" w:sz="0" w:space="0" w:color="auto"/>
              </w:divBdr>
            </w:div>
            <w:div w:id="1935671764">
              <w:marLeft w:val="0"/>
              <w:marRight w:val="0"/>
              <w:marTop w:val="0"/>
              <w:marBottom w:val="0"/>
              <w:divBdr>
                <w:top w:val="none" w:sz="0" w:space="0" w:color="auto"/>
                <w:left w:val="none" w:sz="0" w:space="0" w:color="auto"/>
                <w:bottom w:val="none" w:sz="0" w:space="0" w:color="auto"/>
                <w:right w:val="none" w:sz="0" w:space="0" w:color="auto"/>
              </w:divBdr>
            </w:div>
            <w:div w:id="691953207">
              <w:marLeft w:val="0"/>
              <w:marRight w:val="0"/>
              <w:marTop w:val="0"/>
              <w:marBottom w:val="0"/>
              <w:divBdr>
                <w:top w:val="none" w:sz="0" w:space="0" w:color="auto"/>
                <w:left w:val="none" w:sz="0" w:space="0" w:color="auto"/>
                <w:bottom w:val="none" w:sz="0" w:space="0" w:color="auto"/>
                <w:right w:val="none" w:sz="0" w:space="0" w:color="auto"/>
              </w:divBdr>
            </w:div>
            <w:div w:id="405568020">
              <w:marLeft w:val="0"/>
              <w:marRight w:val="0"/>
              <w:marTop w:val="0"/>
              <w:marBottom w:val="0"/>
              <w:divBdr>
                <w:top w:val="none" w:sz="0" w:space="0" w:color="auto"/>
                <w:left w:val="none" w:sz="0" w:space="0" w:color="auto"/>
                <w:bottom w:val="none" w:sz="0" w:space="0" w:color="auto"/>
                <w:right w:val="none" w:sz="0" w:space="0" w:color="auto"/>
              </w:divBdr>
            </w:div>
            <w:div w:id="2013602791">
              <w:marLeft w:val="0"/>
              <w:marRight w:val="0"/>
              <w:marTop w:val="0"/>
              <w:marBottom w:val="0"/>
              <w:divBdr>
                <w:top w:val="none" w:sz="0" w:space="0" w:color="auto"/>
                <w:left w:val="none" w:sz="0" w:space="0" w:color="auto"/>
                <w:bottom w:val="none" w:sz="0" w:space="0" w:color="auto"/>
                <w:right w:val="none" w:sz="0" w:space="0" w:color="auto"/>
              </w:divBdr>
            </w:div>
            <w:div w:id="1846482118">
              <w:marLeft w:val="0"/>
              <w:marRight w:val="0"/>
              <w:marTop w:val="0"/>
              <w:marBottom w:val="0"/>
              <w:divBdr>
                <w:top w:val="none" w:sz="0" w:space="0" w:color="auto"/>
                <w:left w:val="none" w:sz="0" w:space="0" w:color="auto"/>
                <w:bottom w:val="none" w:sz="0" w:space="0" w:color="auto"/>
                <w:right w:val="none" w:sz="0" w:space="0" w:color="auto"/>
              </w:divBdr>
            </w:div>
            <w:div w:id="2043968993">
              <w:marLeft w:val="0"/>
              <w:marRight w:val="0"/>
              <w:marTop w:val="0"/>
              <w:marBottom w:val="0"/>
              <w:divBdr>
                <w:top w:val="none" w:sz="0" w:space="0" w:color="auto"/>
                <w:left w:val="none" w:sz="0" w:space="0" w:color="auto"/>
                <w:bottom w:val="none" w:sz="0" w:space="0" w:color="auto"/>
                <w:right w:val="none" w:sz="0" w:space="0" w:color="auto"/>
              </w:divBdr>
            </w:div>
            <w:div w:id="1081608606">
              <w:marLeft w:val="0"/>
              <w:marRight w:val="0"/>
              <w:marTop w:val="0"/>
              <w:marBottom w:val="0"/>
              <w:divBdr>
                <w:top w:val="none" w:sz="0" w:space="0" w:color="auto"/>
                <w:left w:val="none" w:sz="0" w:space="0" w:color="auto"/>
                <w:bottom w:val="none" w:sz="0" w:space="0" w:color="auto"/>
                <w:right w:val="none" w:sz="0" w:space="0" w:color="auto"/>
              </w:divBdr>
            </w:div>
            <w:div w:id="2101173043">
              <w:marLeft w:val="0"/>
              <w:marRight w:val="0"/>
              <w:marTop w:val="0"/>
              <w:marBottom w:val="0"/>
              <w:divBdr>
                <w:top w:val="none" w:sz="0" w:space="0" w:color="auto"/>
                <w:left w:val="none" w:sz="0" w:space="0" w:color="auto"/>
                <w:bottom w:val="none" w:sz="0" w:space="0" w:color="auto"/>
                <w:right w:val="none" w:sz="0" w:space="0" w:color="auto"/>
              </w:divBdr>
            </w:div>
            <w:div w:id="1527057376">
              <w:marLeft w:val="0"/>
              <w:marRight w:val="0"/>
              <w:marTop w:val="0"/>
              <w:marBottom w:val="0"/>
              <w:divBdr>
                <w:top w:val="none" w:sz="0" w:space="0" w:color="auto"/>
                <w:left w:val="none" w:sz="0" w:space="0" w:color="auto"/>
                <w:bottom w:val="none" w:sz="0" w:space="0" w:color="auto"/>
                <w:right w:val="none" w:sz="0" w:space="0" w:color="auto"/>
              </w:divBdr>
            </w:div>
            <w:div w:id="431122198">
              <w:marLeft w:val="0"/>
              <w:marRight w:val="0"/>
              <w:marTop w:val="0"/>
              <w:marBottom w:val="0"/>
              <w:divBdr>
                <w:top w:val="none" w:sz="0" w:space="0" w:color="auto"/>
                <w:left w:val="none" w:sz="0" w:space="0" w:color="auto"/>
                <w:bottom w:val="none" w:sz="0" w:space="0" w:color="auto"/>
                <w:right w:val="none" w:sz="0" w:space="0" w:color="auto"/>
              </w:divBdr>
            </w:div>
            <w:div w:id="1337152494">
              <w:marLeft w:val="0"/>
              <w:marRight w:val="0"/>
              <w:marTop w:val="0"/>
              <w:marBottom w:val="0"/>
              <w:divBdr>
                <w:top w:val="none" w:sz="0" w:space="0" w:color="auto"/>
                <w:left w:val="none" w:sz="0" w:space="0" w:color="auto"/>
                <w:bottom w:val="none" w:sz="0" w:space="0" w:color="auto"/>
                <w:right w:val="none" w:sz="0" w:space="0" w:color="auto"/>
              </w:divBdr>
            </w:div>
            <w:div w:id="1931307006">
              <w:marLeft w:val="0"/>
              <w:marRight w:val="0"/>
              <w:marTop w:val="0"/>
              <w:marBottom w:val="0"/>
              <w:divBdr>
                <w:top w:val="none" w:sz="0" w:space="0" w:color="auto"/>
                <w:left w:val="none" w:sz="0" w:space="0" w:color="auto"/>
                <w:bottom w:val="none" w:sz="0" w:space="0" w:color="auto"/>
                <w:right w:val="none" w:sz="0" w:space="0" w:color="auto"/>
              </w:divBdr>
            </w:div>
            <w:div w:id="785007422">
              <w:marLeft w:val="0"/>
              <w:marRight w:val="0"/>
              <w:marTop w:val="0"/>
              <w:marBottom w:val="0"/>
              <w:divBdr>
                <w:top w:val="none" w:sz="0" w:space="0" w:color="auto"/>
                <w:left w:val="none" w:sz="0" w:space="0" w:color="auto"/>
                <w:bottom w:val="none" w:sz="0" w:space="0" w:color="auto"/>
                <w:right w:val="none" w:sz="0" w:space="0" w:color="auto"/>
              </w:divBdr>
            </w:div>
            <w:div w:id="1137340870">
              <w:marLeft w:val="0"/>
              <w:marRight w:val="0"/>
              <w:marTop w:val="0"/>
              <w:marBottom w:val="0"/>
              <w:divBdr>
                <w:top w:val="none" w:sz="0" w:space="0" w:color="auto"/>
                <w:left w:val="none" w:sz="0" w:space="0" w:color="auto"/>
                <w:bottom w:val="none" w:sz="0" w:space="0" w:color="auto"/>
                <w:right w:val="none" w:sz="0" w:space="0" w:color="auto"/>
              </w:divBdr>
            </w:div>
            <w:div w:id="1617906413">
              <w:marLeft w:val="0"/>
              <w:marRight w:val="0"/>
              <w:marTop w:val="0"/>
              <w:marBottom w:val="0"/>
              <w:divBdr>
                <w:top w:val="none" w:sz="0" w:space="0" w:color="auto"/>
                <w:left w:val="none" w:sz="0" w:space="0" w:color="auto"/>
                <w:bottom w:val="none" w:sz="0" w:space="0" w:color="auto"/>
                <w:right w:val="none" w:sz="0" w:space="0" w:color="auto"/>
              </w:divBdr>
            </w:div>
            <w:div w:id="77673557">
              <w:marLeft w:val="0"/>
              <w:marRight w:val="0"/>
              <w:marTop w:val="0"/>
              <w:marBottom w:val="0"/>
              <w:divBdr>
                <w:top w:val="none" w:sz="0" w:space="0" w:color="auto"/>
                <w:left w:val="none" w:sz="0" w:space="0" w:color="auto"/>
                <w:bottom w:val="none" w:sz="0" w:space="0" w:color="auto"/>
                <w:right w:val="none" w:sz="0" w:space="0" w:color="auto"/>
              </w:divBdr>
            </w:div>
            <w:div w:id="786892802">
              <w:marLeft w:val="0"/>
              <w:marRight w:val="0"/>
              <w:marTop w:val="0"/>
              <w:marBottom w:val="0"/>
              <w:divBdr>
                <w:top w:val="none" w:sz="0" w:space="0" w:color="auto"/>
                <w:left w:val="none" w:sz="0" w:space="0" w:color="auto"/>
                <w:bottom w:val="none" w:sz="0" w:space="0" w:color="auto"/>
                <w:right w:val="none" w:sz="0" w:space="0" w:color="auto"/>
              </w:divBdr>
            </w:div>
            <w:div w:id="1052535322">
              <w:marLeft w:val="0"/>
              <w:marRight w:val="0"/>
              <w:marTop w:val="0"/>
              <w:marBottom w:val="0"/>
              <w:divBdr>
                <w:top w:val="none" w:sz="0" w:space="0" w:color="auto"/>
                <w:left w:val="none" w:sz="0" w:space="0" w:color="auto"/>
                <w:bottom w:val="none" w:sz="0" w:space="0" w:color="auto"/>
                <w:right w:val="none" w:sz="0" w:space="0" w:color="auto"/>
              </w:divBdr>
            </w:div>
            <w:div w:id="339043338">
              <w:marLeft w:val="0"/>
              <w:marRight w:val="0"/>
              <w:marTop w:val="0"/>
              <w:marBottom w:val="0"/>
              <w:divBdr>
                <w:top w:val="none" w:sz="0" w:space="0" w:color="auto"/>
                <w:left w:val="none" w:sz="0" w:space="0" w:color="auto"/>
                <w:bottom w:val="none" w:sz="0" w:space="0" w:color="auto"/>
                <w:right w:val="none" w:sz="0" w:space="0" w:color="auto"/>
              </w:divBdr>
            </w:div>
            <w:div w:id="2138257500">
              <w:marLeft w:val="0"/>
              <w:marRight w:val="0"/>
              <w:marTop w:val="0"/>
              <w:marBottom w:val="0"/>
              <w:divBdr>
                <w:top w:val="none" w:sz="0" w:space="0" w:color="auto"/>
                <w:left w:val="none" w:sz="0" w:space="0" w:color="auto"/>
                <w:bottom w:val="none" w:sz="0" w:space="0" w:color="auto"/>
                <w:right w:val="none" w:sz="0" w:space="0" w:color="auto"/>
              </w:divBdr>
            </w:div>
            <w:div w:id="984048181">
              <w:marLeft w:val="0"/>
              <w:marRight w:val="0"/>
              <w:marTop w:val="0"/>
              <w:marBottom w:val="0"/>
              <w:divBdr>
                <w:top w:val="none" w:sz="0" w:space="0" w:color="auto"/>
                <w:left w:val="none" w:sz="0" w:space="0" w:color="auto"/>
                <w:bottom w:val="none" w:sz="0" w:space="0" w:color="auto"/>
                <w:right w:val="none" w:sz="0" w:space="0" w:color="auto"/>
              </w:divBdr>
            </w:div>
            <w:div w:id="1019160900">
              <w:marLeft w:val="0"/>
              <w:marRight w:val="0"/>
              <w:marTop w:val="0"/>
              <w:marBottom w:val="0"/>
              <w:divBdr>
                <w:top w:val="none" w:sz="0" w:space="0" w:color="auto"/>
                <w:left w:val="none" w:sz="0" w:space="0" w:color="auto"/>
                <w:bottom w:val="none" w:sz="0" w:space="0" w:color="auto"/>
                <w:right w:val="none" w:sz="0" w:space="0" w:color="auto"/>
              </w:divBdr>
            </w:div>
            <w:div w:id="626670007">
              <w:marLeft w:val="0"/>
              <w:marRight w:val="0"/>
              <w:marTop w:val="0"/>
              <w:marBottom w:val="0"/>
              <w:divBdr>
                <w:top w:val="none" w:sz="0" w:space="0" w:color="auto"/>
                <w:left w:val="none" w:sz="0" w:space="0" w:color="auto"/>
                <w:bottom w:val="none" w:sz="0" w:space="0" w:color="auto"/>
                <w:right w:val="none" w:sz="0" w:space="0" w:color="auto"/>
              </w:divBdr>
            </w:div>
            <w:div w:id="912619029">
              <w:marLeft w:val="0"/>
              <w:marRight w:val="0"/>
              <w:marTop w:val="0"/>
              <w:marBottom w:val="0"/>
              <w:divBdr>
                <w:top w:val="none" w:sz="0" w:space="0" w:color="auto"/>
                <w:left w:val="none" w:sz="0" w:space="0" w:color="auto"/>
                <w:bottom w:val="none" w:sz="0" w:space="0" w:color="auto"/>
                <w:right w:val="none" w:sz="0" w:space="0" w:color="auto"/>
              </w:divBdr>
            </w:div>
            <w:div w:id="493110083">
              <w:marLeft w:val="0"/>
              <w:marRight w:val="0"/>
              <w:marTop w:val="0"/>
              <w:marBottom w:val="0"/>
              <w:divBdr>
                <w:top w:val="none" w:sz="0" w:space="0" w:color="auto"/>
                <w:left w:val="none" w:sz="0" w:space="0" w:color="auto"/>
                <w:bottom w:val="none" w:sz="0" w:space="0" w:color="auto"/>
                <w:right w:val="none" w:sz="0" w:space="0" w:color="auto"/>
              </w:divBdr>
            </w:div>
            <w:div w:id="178937941">
              <w:marLeft w:val="0"/>
              <w:marRight w:val="0"/>
              <w:marTop w:val="0"/>
              <w:marBottom w:val="0"/>
              <w:divBdr>
                <w:top w:val="none" w:sz="0" w:space="0" w:color="auto"/>
                <w:left w:val="none" w:sz="0" w:space="0" w:color="auto"/>
                <w:bottom w:val="none" w:sz="0" w:space="0" w:color="auto"/>
                <w:right w:val="none" w:sz="0" w:space="0" w:color="auto"/>
              </w:divBdr>
            </w:div>
            <w:div w:id="830752234">
              <w:marLeft w:val="0"/>
              <w:marRight w:val="0"/>
              <w:marTop w:val="0"/>
              <w:marBottom w:val="0"/>
              <w:divBdr>
                <w:top w:val="none" w:sz="0" w:space="0" w:color="auto"/>
                <w:left w:val="none" w:sz="0" w:space="0" w:color="auto"/>
                <w:bottom w:val="none" w:sz="0" w:space="0" w:color="auto"/>
                <w:right w:val="none" w:sz="0" w:space="0" w:color="auto"/>
              </w:divBdr>
            </w:div>
            <w:div w:id="1240864588">
              <w:marLeft w:val="0"/>
              <w:marRight w:val="0"/>
              <w:marTop w:val="0"/>
              <w:marBottom w:val="0"/>
              <w:divBdr>
                <w:top w:val="none" w:sz="0" w:space="0" w:color="auto"/>
                <w:left w:val="none" w:sz="0" w:space="0" w:color="auto"/>
                <w:bottom w:val="none" w:sz="0" w:space="0" w:color="auto"/>
                <w:right w:val="none" w:sz="0" w:space="0" w:color="auto"/>
              </w:divBdr>
            </w:div>
            <w:div w:id="1414745569">
              <w:marLeft w:val="0"/>
              <w:marRight w:val="0"/>
              <w:marTop w:val="0"/>
              <w:marBottom w:val="0"/>
              <w:divBdr>
                <w:top w:val="none" w:sz="0" w:space="0" w:color="auto"/>
                <w:left w:val="none" w:sz="0" w:space="0" w:color="auto"/>
                <w:bottom w:val="none" w:sz="0" w:space="0" w:color="auto"/>
                <w:right w:val="none" w:sz="0" w:space="0" w:color="auto"/>
              </w:divBdr>
            </w:div>
            <w:div w:id="1031879641">
              <w:marLeft w:val="0"/>
              <w:marRight w:val="0"/>
              <w:marTop w:val="0"/>
              <w:marBottom w:val="0"/>
              <w:divBdr>
                <w:top w:val="none" w:sz="0" w:space="0" w:color="auto"/>
                <w:left w:val="none" w:sz="0" w:space="0" w:color="auto"/>
                <w:bottom w:val="none" w:sz="0" w:space="0" w:color="auto"/>
                <w:right w:val="none" w:sz="0" w:space="0" w:color="auto"/>
              </w:divBdr>
            </w:div>
            <w:div w:id="173150240">
              <w:marLeft w:val="0"/>
              <w:marRight w:val="0"/>
              <w:marTop w:val="0"/>
              <w:marBottom w:val="0"/>
              <w:divBdr>
                <w:top w:val="none" w:sz="0" w:space="0" w:color="auto"/>
                <w:left w:val="none" w:sz="0" w:space="0" w:color="auto"/>
                <w:bottom w:val="none" w:sz="0" w:space="0" w:color="auto"/>
                <w:right w:val="none" w:sz="0" w:space="0" w:color="auto"/>
              </w:divBdr>
            </w:div>
            <w:div w:id="777411702">
              <w:marLeft w:val="0"/>
              <w:marRight w:val="0"/>
              <w:marTop w:val="0"/>
              <w:marBottom w:val="0"/>
              <w:divBdr>
                <w:top w:val="none" w:sz="0" w:space="0" w:color="auto"/>
                <w:left w:val="none" w:sz="0" w:space="0" w:color="auto"/>
                <w:bottom w:val="none" w:sz="0" w:space="0" w:color="auto"/>
                <w:right w:val="none" w:sz="0" w:space="0" w:color="auto"/>
              </w:divBdr>
            </w:div>
            <w:div w:id="1020820196">
              <w:marLeft w:val="0"/>
              <w:marRight w:val="0"/>
              <w:marTop w:val="0"/>
              <w:marBottom w:val="0"/>
              <w:divBdr>
                <w:top w:val="none" w:sz="0" w:space="0" w:color="auto"/>
                <w:left w:val="none" w:sz="0" w:space="0" w:color="auto"/>
                <w:bottom w:val="none" w:sz="0" w:space="0" w:color="auto"/>
                <w:right w:val="none" w:sz="0" w:space="0" w:color="auto"/>
              </w:divBdr>
            </w:div>
            <w:div w:id="495220957">
              <w:marLeft w:val="0"/>
              <w:marRight w:val="0"/>
              <w:marTop w:val="0"/>
              <w:marBottom w:val="0"/>
              <w:divBdr>
                <w:top w:val="none" w:sz="0" w:space="0" w:color="auto"/>
                <w:left w:val="none" w:sz="0" w:space="0" w:color="auto"/>
                <w:bottom w:val="none" w:sz="0" w:space="0" w:color="auto"/>
                <w:right w:val="none" w:sz="0" w:space="0" w:color="auto"/>
              </w:divBdr>
            </w:div>
            <w:div w:id="1556353355">
              <w:marLeft w:val="0"/>
              <w:marRight w:val="0"/>
              <w:marTop w:val="0"/>
              <w:marBottom w:val="0"/>
              <w:divBdr>
                <w:top w:val="none" w:sz="0" w:space="0" w:color="auto"/>
                <w:left w:val="none" w:sz="0" w:space="0" w:color="auto"/>
                <w:bottom w:val="none" w:sz="0" w:space="0" w:color="auto"/>
                <w:right w:val="none" w:sz="0" w:space="0" w:color="auto"/>
              </w:divBdr>
            </w:div>
            <w:div w:id="114452677">
              <w:marLeft w:val="0"/>
              <w:marRight w:val="0"/>
              <w:marTop w:val="0"/>
              <w:marBottom w:val="0"/>
              <w:divBdr>
                <w:top w:val="none" w:sz="0" w:space="0" w:color="auto"/>
                <w:left w:val="none" w:sz="0" w:space="0" w:color="auto"/>
                <w:bottom w:val="none" w:sz="0" w:space="0" w:color="auto"/>
                <w:right w:val="none" w:sz="0" w:space="0" w:color="auto"/>
              </w:divBdr>
            </w:div>
            <w:div w:id="1642997659">
              <w:marLeft w:val="0"/>
              <w:marRight w:val="0"/>
              <w:marTop w:val="0"/>
              <w:marBottom w:val="0"/>
              <w:divBdr>
                <w:top w:val="none" w:sz="0" w:space="0" w:color="auto"/>
                <w:left w:val="none" w:sz="0" w:space="0" w:color="auto"/>
                <w:bottom w:val="none" w:sz="0" w:space="0" w:color="auto"/>
                <w:right w:val="none" w:sz="0" w:space="0" w:color="auto"/>
              </w:divBdr>
            </w:div>
            <w:div w:id="1975208412">
              <w:marLeft w:val="0"/>
              <w:marRight w:val="0"/>
              <w:marTop w:val="0"/>
              <w:marBottom w:val="0"/>
              <w:divBdr>
                <w:top w:val="none" w:sz="0" w:space="0" w:color="auto"/>
                <w:left w:val="none" w:sz="0" w:space="0" w:color="auto"/>
                <w:bottom w:val="none" w:sz="0" w:space="0" w:color="auto"/>
                <w:right w:val="none" w:sz="0" w:space="0" w:color="auto"/>
              </w:divBdr>
            </w:div>
            <w:div w:id="323124639">
              <w:marLeft w:val="0"/>
              <w:marRight w:val="0"/>
              <w:marTop w:val="0"/>
              <w:marBottom w:val="0"/>
              <w:divBdr>
                <w:top w:val="none" w:sz="0" w:space="0" w:color="auto"/>
                <w:left w:val="none" w:sz="0" w:space="0" w:color="auto"/>
                <w:bottom w:val="none" w:sz="0" w:space="0" w:color="auto"/>
                <w:right w:val="none" w:sz="0" w:space="0" w:color="auto"/>
              </w:divBdr>
            </w:div>
            <w:div w:id="1523205611">
              <w:marLeft w:val="0"/>
              <w:marRight w:val="0"/>
              <w:marTop w:val="0"/>
              <w:marBottom w:val="0"/>
              <w:divBdr>
                <w:top w:val="none" w:sz="0" w:space="0" w:color="auto"/>
                <w:left w:val="none" w:sz="0" w:space="0" w:color="auto"/>
                <w:bottom w:val="none" w:sz="0" w:space="0" w:color="auto"/>
                <w:right w:val="none" w:sz="0" w:space="0" w:color="auto"/>
              </w:divBdr>
            </w:div>
            <w:div w:id="1724867004">
              <w:marLeft w:val="0"/>
              <w:marRight w:val="0"/>
              <w:marTop w:val="0"/>
              <w:marBottom w:val="0"/>
              <w:divBdr>
                <w:top w:val="none" w:sz="0" w:space="0" w:color="auto"/>
                <w:left w:val="none" w:sz="0" w:space="0" w:color="auto"/>
                <w:bottom w:val="none" w:sz="0" w:space="0" w:color="auto"/>
                <w:right w:val="none" w:sz="0" w:space="0" w:color="auto"/>
              </w:divBdr>
            </w:div>
            <w:div w:id="62410589">
              <w:marLeft w:val="0"/>
              <w:marRight w:val="0"/>
              <w:marTop w:val="0"/>
              <w:marBottom w:val="0"/>
              <w:divBdr>
                <w:top w:val="none" w:sz="0" w:space="0" w:color="auto"/>
                <w:left w:val="none" w:sz="0" w:space="0" w:color="auto"/>
                <w:bottom w:val="none" w:sz="0" w:space="0" w:color="auto"/>
                <w:right w:val="none" w:sz="0" w:space="0" w:color="auto"/>
              </w:divBdr>
            </w:div>
            <w:div w:id="974411537">
              <w:marLeft w:val="0"/>
              <w:marRight w:val="0"/>
              <w:marTop w:val="0"/>
              <w:marBottom w:val="0"/>
              <w:divBdr>
                <w:top w:val="none" w:sz="0" w:space="0" w:color="auto"/>
                <w:left w:val="none" w:sz="0" w:space="0" w:color="auto"/>
                <w:bottom w:val="none" w:sz="0" w:space="0" w:color="auto"/>
                <w:right w:val="none" w:sz="0" w:space="0" w:color="auto"/>
              </w:divBdr>
            </w:div>
            <w:div w:id="932200309">
              <w:marLeft w:val="0"/>
              <w:marRight w:val="0"/>
              <w:marTop w:val="0"/>
              <w:marBottom w:val="0"/>
              <w:divBdr>
                <w:top w:val="none" w:sz="0" w:space="0" w:color="auto"/>
                <w:left w:val="none" w:sz="0" w:space="0" w:color="auto"/>
                <w:bottom w:val="none" w:sz="0" w:space="0" w:color="auto"/>
                <w:right w:val="none" w:sz="0" w:space="0" w:color="auto"/>
              </w:divBdr>
            </w:div>
            <w:div w:id="113837053">
              <w:marLeft w:val="0"/>
              <w:marRight w:val="0"/>
              <w:marTop w:val="0"/>
              <w:marBottom w:val="0"/>
              <w:divBdr>
                <w:top w:val="none" w:sz="0" w:space="0" w:color="auto"/>
                <w:left w:val="none" w:sz="0" w:space="0" w:color="auto"/>
                <w:bottom w:val="none" w:sz="0" w:space="0" w:color="auto"/>
                <w:right w:val="none" w:sz="0" w:space="0" w:color="auto"/>
              </w:divBdr>
            </w:div>
            <w:div w:id="242646503">
              <w:marLeft w:val="0"/>
              <w:marRight w:val="0"/>
              <w:marTop w:val="0"/>
              <w:marBottom w:val="0"/>
              <w:divBdr>
                <w:top w:val="none" w:sz="0" w:space="0" w:color="auto"/>
                <w:left w:val="none" w:sz="0" w:space="0" w:color="auto"/>
                <w:bottom w:val="none" w:sz="0" w:space="0" w:color="auto"/>
                <w:right w:val="none" w:sz="0" w:space="0" w:color="auto"/>
              </w:divBdr>
            </w:div>
            <w:div w:id="684863743">
              <w:marLeft w:val="0"/>
              <w:marRight w:val="0"/>
              <w:marTop w:val="0"/>
              <w:marBottom w:val="0"/>
              <w:divBdr>
                <w:top w:val="none" w:sz="0" w:space="0" w:color="auto"/>
                <w:left w:val="none" w:sz="0" w:space="0" w:color="auto"/>
                <w:bottom w:val="none" w:sz="0" w:space="0" w:color="auto"/>
                <w:right w:val="none" w:sz="0" w:space="0" w:color="auto"/>
              </w:divBdr>
            </w:div>
            <w:div w:id="1017275508">
              <w:marLeft w:val="0"/>
              <w:marRight w:val="0"/>
              <w:marTop w:val="0"/>
              <w:marBottom w:val="0"/>
              <w:divBdr>
                <w:top w:val="none" w:sz="0" w:space="0" w:color="auto"/>
                <w:left w:val="none" w:sz="0" w:space="0" w:color="auto"/>
                <w:bottom w:val="none" w:sz="0" w:space="0" w:color="auto"/>
                <w:right w:val="none" w:sz="0" w:space="0" w:color="auto"/>
              </w:divBdr>
            </w:div>
            <w:div w:id="1826430790">
              <w:marLeft w:val="0"/>
              <w:marRight w:val="0"/>
              <w:marTop w:val="0"/>
              <w:marBottom w:val="0"/>
              <w:divBdr>
                <w:top w:val="none" w:sz="0" w:space="0" w:color="auto"/>
                <w:left w:val="none" w:sz="0" w:space="0" w:color="auto"/>
                <w:bottom w:val="none" w:sz="0" w:space="0" w:color="auto"/>
                <w:right w:val="none" w:sz="0" w:space="0" w:color="auto"/>
              </w:divBdr>
            </w:div>
            <w:div w:id="1309702804">
              <w:marLeft w:val="0"/>
              <w:marRight w:val="0"/>
              <w:marTop w:val="0"/>
              <w:marBottom w:val="0"/>
              <w:divBdr>
                <w:top w:val="none" w:sz="0" w:space="0" w:color="auto"/>
                <w:left w:val="none" w:sz="0" w:space="0" w:color="auto"/>
                <w:bottom w:val="none" w:sz="0" w:space="0" w:color="auto"/>
                <w:right w:val="none" w:sz="0" w:space="0" w:color="auto"/>
              </w:divBdr>
            </w:div>
            <w:div w:id="642925546">
              <w:marLeft w:val="0"/>
              <w:marRight w:val="0"/>
              <w:marTop w:val="0"/>
              <w:marBottom w:val="0"/>
              <w:divBdr>
                <w:top w:val="none" w:sz="0" w:space="0" w:color="auto"/>
                <w:left w:val="none" w:sz="0" w:space="0" w:color="auto"/>
                <w:bottom w:val="none" w:sz="0" w:space="0" w:color="auto"/>
                <w:right w:val="none" w:sz="0" w:space="0" w:color="auto"/>
              </w:divBdr>
            </w:div>
            <w:div w:id="76220615">
              <w:marLeft w:val="0"/>
              <w:marRight w:val="0"/>
              <w:marTop w:val="0"/>
              <w:marBottom w:val="0"/>
              <w:divBdr>
                <w:top w:val="none" w:sz="0" w:space="0" w:color="auto"/>
                <w:left w:val="none" w:sz="0" w:space="0" w:color="auto"/>
                <w:bottom w:val="none" w:sz="0" w:space="0" w:color="auto"/>
                <w:right w:val="none" w:sz="0" w:space="0" w:color="auto"/>
              </w:divBdr>
            </w:div>
            <w:div w:id="1067991844">
              <w:marLeft w:val="0"/>
              <w:marRight w:val="0"/>
              <w:marTop w:val="0"/>
              <w:marBottom w:val="0"/>
              <w:divBdr>
                <w:top w:val="none" w:sz="0" w:space="0" w:color="auto"/>
                <w:left w:val="none" w:sz="0" w:space="0" w:color="auto"/>
                <w:bottom w:val="none" w:sz="0" w:space="0" w:color="auto"/>
                <w:right w:val="none" w:sz="0" w:space="0" w:color="auto"/>
              </w:divBdr>
            </w:div>
            <w:div w:id="1707244850">
              <w:marLeft w:val="0"/>
              <w:marRight w:val="0"/>
              <w:marTop w:val="0"/>
              <w:marBottom w:val="0"/>
              <w:divBdr>
                <w:top w:val="none" w:sz="0" w:space="0" w:color="auto"/>
                <w:left w:val="none" w:sz="0" w:space="0" w:color="auto"/>
                <w:bottom w:val="none" w:sz="0" w:space="0" w:color="auto"/>
                <w:right w:val="none" w:sz="0" w:space="0" w:color="auto"/>
              </w:divBdr>
            </w:div>
            <w:div w:id="201672074">
              <w:marLeft w:val="0"/>
              <w:marRight w:val="0"/>
              <w:marTop w:val="0"/>
              <w:marBottom w:val="0"/>
              <w:divBdr>
                <w:top w:val="none" w:sz="0" w:space="0" w:color="auto"/>
                <w:left w:val="none" w:sz="0" w:space="0" w:color="auto"/>
                <w:bottom w:val="none" w:sz="0" w:space="0" w:color="auto"/>
                <w:right w:val="none" w:sz="0" w:space="0" w:color="auto"/>
              </w:divBdr>
            </w:div>
            <w:div w:id="1725375119">
              <w:marLeft w:val="0"/>
              <w:marRight w:val="0"/>
              <w:marTop w:val="0"/>
              <w:marBottom w:val="0"/>
              <w:divBdr>
                <w:top w:val="none" w:sz="0" w:space="0" w:color="auto"/>
                <w:left w:val="none" w:sz="0" w:space="0" w:color="auto"/>
                <w:bottom w:val="none" w:sz="0" w:space="0" w:color="auto"/>
                <w:right w:val="none" w:sz="0" w:space="0" w:color="auto"/>
              </w:divBdr>
            </w:div>
            <w:div w:id="1384524349">
              <w:marLeft w:val="0"/>
              <w:marRight w:val="0"/>
              <w:marTop w:val="0"/>
              <w:marBottom w:val="0"/>
              <w:divBdr>
                <w:top w:val="none" w:sz="0" w:space="0" w:color="auto"/>
                <w:left w:val="none" w:sz="0" w:space="0" w:color="auto"/>
                <w:bottom w:val="none" w:sz="0" w:space="0" w:color="auto"/>
                <w:right w:val="none" w:sz="0" w:space="0" w:color="auto"/>
              </w:divBdr>
            </w:div>
            <w:div w:id="1880580797">
              <w:marLeft w:val="0"/>
              <w:marRight w:val="0"/>
              <w:marTop w:val="0"/>
              <w:marBottom w:val="0"/>
              <w:divBdr>
                <w:top w:val="none" w:sz="0" w:space="0" w:color="auto"/>
                <w:left w:val="none" w:sz="0" w:space="0" w:color="auto"/>
                <w:bottom w:val="none" w:sz="0" w:space="0" w:color="auto"/>
                <w:right w:val="none" w:sz="0" w:space="0" w:color="auto"/>
              </w:divBdr>
            </w:div>
            <w:div w:id="5126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7786">
      <w:bodyDiv w:val="1"/>
      <w:marLeft w:val="0"/>
      <w:marRight w:val="0"/>
      <w:marTop w:val="0"/>
      <w:marBottom w:val="0"/>
      <w:divBdr>
        <w:top w:val="none" w:sz="0" w:space="0" w:color="auto"/>
        <w:left w:val="none" w:sz="0" w:space="0" w:color="auto"/>
        <w:bottom w:val="none" w:sz="0" w:space="0" w:color="auto"/>
        <w:right w:val="none" w:sz="0" w:space="0" w:color="auto"/>
      </w:divBdr>
      <w:divsChild>
        <w:div w:id="913397216">
          <w:marLeft w:val="0"/>
          <w:marRight w:val="0"/>
          <w:marTop w:val="0"/>
          <w:marBottom w:val="0"/>
          <w:divBdr>
            <w:top w:val="none" w:sz="0" w:space="0" w:color="auto"/>
            <w:left w:val="none" w:sz="0" w:space="0" w:color="auto"/>
            <w:bottom w:val="none" w:sz="0" w:space="0" w:color="auto"/>
            <w:right w:val="none" w:sz="0" w:space="0" w:color="auto"/>
          </w:divBdr>
          <w:divsChild>
            <w:div w:id="1242370048">
              <w:marLeft w:val="0"/>
              <w:marRight w:val="0"/>
              <w:marTop w:val="0"/>
              <w:marBottom w:val="0"/>
              <w:divBdr>
                <w:top w:val="none" w:sz="0" w:space="0" w:color="auto"/>
                <w:left w:val="none" w:sz="0" w:space="0" w:color="auto"/>
                <w:bottom w:val="none" w:sz="0" w:space="0" w:color="auto"/>
                <w:right w:val="none" w:sz="0" w:space="0" w:color="auto"/>
              </w:divBdr>
            </w:div>
            <w:div w:id="1855260278">
              <w:marLeft w:val="0"/>
              <w:marRight w:val="0"/>
              <w:marTop w:val="0"/>
              <w:marBottom w:val="0"/>
              <w:divBdr>
                <w:top w:val="none" w:sz="0" w:space="0" w:color="auto"/>
                <w:left w:val="none" w:sz="0" w:space="0" w:color="auto"/>
                <w:bottom w:val="none" w:sz="0" w:space="0" w:color="auto"/>
                <w:right w:val="none" w:sz="0" w:space="0" w:color="auto"/>
              </w:divBdr>
            </w:div>
            <w:div w:id="1893300524">
              <w:marLeft w:val="0"/>
              <w:marRight w:val="0"/>
              <w:marTop w:val="0"/>
              <w:marBottom w:val="0"/>
              <w:divBdr>
                <w:top w:val="none" w:sz="0" w:space="0" w:color="auto"/>
                <w:left w:val="none" w:sz="0" w:space="0" w:color="auto"/>
                <w:bottom w:val="none" w:sz="0" w:space="0" w:color="auto"/>
                <w:right w:val="none" w:sz="0" w:space="0" w:color="auto"/>
              </w:divBdr>
            </w:div>
            <w:div w:id="869100377">
              <w:marLeft w:val="0"/>
              <w:marRight w:val="0"/>
              <w:marTop w:val="0"/>
              <w:marBottom w:val="0"/>
              <w:divBdr>
                <w:top w:val="none" w:sz="0" w:space="0" w:color="auto"/>
                <w:left w:val="none" w:sz="0" w:space="0" w:color="auto"/>
                <w:bottom w:val="none" w:sz="0" w:space="0" w:color="auto"/>
                <w:right w:val="none" w:sz="0" w:space="0" w:color="auto"/>
              </w:divBdr>
            </w:div>
            <w:div w:id="1450467508">
              <w:marLeft w:val="0"/>
              <w:marRight w:val="0"/>
              <w:marTop w:val="0"/>
              <w:marBottom w:val="0"/>
              <w:divBdr>
                <w:top w:val="none" w:sz="0" w:space="0" w:color="auto"/>
                <w:left w:val="none" w:sz="0" w:space="0" w:color="auto"/>
                <w:bottom w:val="none" w:sz="0" w:space="0" w:color="auto"/>
                <w:right w:val="none" w:sz="0" w:space="0" w:color="auto"/>
              </w:divBdr>
            </w:div>
            <w:div w:id="1859613842">
              <w:marLeft w:val="0"/>
              <w:marRight w:val="0"/>
              <w:marTop w:val="0"/>
              <w:marBottom w:val="0"/>
              <w:divBdr>
                <w:top w:val="none" w:sz="0" w:space="0" w:color="auto"/>
                <w:left w:val="none" w:sz="0" w:space="0" w:color="auto"/>
                <w:bottom w:val="none" w:sz="0" w:space="0" w:color="auto"/>
                <w:right w:val="none" w:sz="0" w:space="0" w:color="auto"/>
              </w:divBdr>
            </w:div>
            <w:div w:id="771245448">
              <w:marLeft w:val="0"/>
              <w:marRight w:val="0"/>
              <w:marTop w:val="0"/>
              <w:marBottom w:val="0"/>
              <w:divBdr>
                <w:top w:val="none" w:sz="0" w:space="0" w:color="auto"/>
                <w:left w:val="none" w:sz="0" w:space="0" w:color="auto"/>
                <w:bottom w:val="none" w:sz="0" w:space="0" w:color="auto"/>
                <w:right w:val="none" w:sz="0" w:space="0" w:color="auto"/>
              </w:divBdr>
            </w:div>
            <w:div w:id="2134907395">
              <w:marLeft w:val="0"/>
              <w:marRight w:val="0"/>
              <w:marTop w:val="0"/>
              <w:marBottom w:val="0"/>
              <w:divBdr>
                <w:top w:val="none" w:sz="0" w:space="0" w:color="auto"/>
                <w:left w:val="none" w:sz="0" w:space="0" w:color="auto"/>
                <w:bottom w:val="none" w:sz="0" w:space="0" w:color="auto"/>
                <w:right w:val="none" w:sz="0" w:space="0" w:color="auto"/>
              </w:divBdr>
            </w:div>
            <w:div w:id="1726023384">
              <w:marLeft w:val="0"/>
              <w:marRight w:val="0"/>
              <w:marTop w:val="0"/>
              <w:marBottom w:val="0"/>
              <w:divBdr>
                <w:top w:val="none" w:sz="0" w:space="0" w:color="auto"/>
                <w:left w:val="none" w:sz="0" w:space="0" w:color="auto"/>
                <w:bottom w:val="none" w:sz="0" w:space="0" w:color="auto"/>
                <w:right w:val="none" w:sz="0" w:space="0" w:color="auto"/>
              </w:divBdr>
            </w:div>
            <w:div w:id="606695534">
              <w:marLeft w:val="0"/>
              <w:marRight w:val="0"/>
              <w:marTop w:val="0"/>
              <w:marBottom w:val="0"/>
              <w:divBdr>
                <w:top w:val="none" w:sz="0" w:space="0" w:color="auto"/>
                <w:left w:val="none" w:sz="0" w:space="0" w:color="auto"/>
                <w:bottom w:val="none" w:sz="0" w:space="0" w:color="auto"/>
                <w:right w:val="none" w:sz="0" w:space="0" w:color="auto"/>
              </w:divBdr>
            </w:div>
            <w:div w:id="1472749474">
              <w:marLeft w:val="0"/>
              <w:marRight w:val="0"/>
              <w:marTop w:val="0"/>
              <w:marBottom w:val="0"/>
              <w:divBdr>
                <w:top w:val="none" w:sz="0" w:space="0" w:color="auto"/>
                <w:left w:val="none" w:sz="0" w:space="0" w:color="auto"/>
                <w:bottom w:val="none" w:sz="0" w:space="0" w:color="auto"/>
                <w:right w:val="none" w:sz="0" w:space="0" w:color="auto"/>
              </w:divBdr>
            </w:div>
            <w:div w:id="1830556268">
              <w:marLeft w:val="0"/>
              <w:marRight w:val="0"/>
              <w:marTop w:val="0"/>
              <w:marBottom w:val="0"/>
              <w:divBdr>
                <w:top w:val="none" w:sz="0" w:space="0" w:color="auto"/>
                <w:left w:val="none" w:sz="0" w:space="0" w:color="auto"/>
                <w:bottom w:val="none" w:sz="0" w:space="0" w:color="auto"/>
                <w:right w:val="none" w:sz="0" w:space="0" w:color="auto"/>
              </w:divBdr>
            </w:div>
            <w:div w:id="1371028269">
              <w:marLeft w:val="0"/>
              <w:marRight w:val="0"/>
              <w:marTop w:val="0"/>
              <w:marBottom w:val="0"/>
              <w:divBdr>
                <w:top w:val="none" w:sz="0" w:space="0" w:color="auto"/>
                <w:left w:val="none" w:sz="0" w:space="0" w:color="auto"/>
                <w:bottom w:val="none" w:sz="0" w:space="0" w:color="auto"/>
                <w:right w:val="none" w:sz="0" w:space="0" w:color="auto"/>
              </w:divBdr>
            </w:div>
            <w:div w:id="1465196698">
              <w:marLeft w:val="0"/>
              <w:marRight w:val="0"/>
              <w:marTop w:val="0"/>
              <w:marBottom w:val="0"/>
              <w:divBdr>
                <w:top w:val="none" w:sz="0" w:space="0" w:color="auto"/>
                <w:left w:val="none" w:sz="0" w:space="0" w:color="auto"/>
                <w:bottom w:val="none" w:sz="0" w:space="0" w:color="auto"/>
                <w:right w:val="none" w:sz="0" w:space="0" w:color="auto"/>
              </w:divBdr>
            </w:div>
            <w:div w:id="1375496444">
              <w:marLeft w:val="0"/>
              <w:marRight w:val="0"/>
              <w:marTop w:val="0"/>
              <w:marBottom w:val="0"/>
              <w:divBdr>
                <w:top w:val="none" w:sz="0" w:space="0" w:color="auto"/>
                <w:left w:val="none" w:sz="0" w:space="0" w:color="auto"/>
                <w:bottom w:val="none" w:sz="0" w:space="0" w:color="auto"/>
                <w:right w:val="none" w:sz="0" w:space="0" w:color="auto"/>
              </w:divBdr>
            </w:div>
            <w:div w:id="1068577339">
              <w:marLeft w:val="0"/>
              <w:marRight w:val="0"/>
              <w:marTop w:val="0"/>
              <w:marBottom w:val="0"/>
              <w:divBdr>
                <w:top w:val="none" w:sz="0" w:space="0" w:color="auto"/>
                <w:left w:val="none" w:sz="0" w:space="0" w:color="auto"/>
                <w:bottom w:val="none" w:sz="0" w:space="0" w:color="auto"/>
                <w:right w:val="none" w:sz="0" w:space="0" w:color="auto"/>
              </w:divBdr>
            </w:div>
            <w:div w:id="641884047">
              <w:marLeft w:val="0"/>
              <w:marRight w:val="0"/>
              <w:marTop w:val="0"/>
              <w:marBottom w:val="0"/>
              <w:divBdr>
                <w:top w:val="none" w:sz="0" w:space="0" w:color="auto"/>
                <w:left w:val="none" w:sz="0" w:space="0" w:color="auto"/>
                <w:bottom w:val="none" w:sz="0" w:space="0" w:color="auto"/>
                <w:right w:val="none" w:sz="0" w:space="0" w:color="auto"/>
              </w:divBdr>
            </w:div>
            <w:div w:id="5802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9769">
      <w:bodyDiv w:val="1"/>
      <w:marLeft w:val="0"/>
      <w:marRight w:val="0"/>
      <w:marTop w:val="0"/>
      <w:marBottom w:val="0"/>
      <w:divBdr>
        <w:top w:val="none" w:sz="0" w:space="0" w:color="auto"/>
        <w:left w:val="none" w:sz="0" w:space="0" w:color="auto"/>
        <w:bottom w:val="none" w:sz="0" w:space="0" w:color="auto"/>
        <w:right w:val="none" w:sz="0" w:space="0" w:color="auto"/>
      </w:divBdr>
      <w:divsChild>
        <w:div w:id="1327781194">
          <w:marLeft w:val="0"/>
          <w:marRight w:val="0"/>
          <w:marTop w:val="0"/>
          <w:marBottom w:val="0"/>
          <w:divBdr>
            <w:top w:val="none" w:sz="0" w:space="0" w:color="auto"/>
            <w:left w:val="none" w:sz="0" w:space="0" w:color="auto"/>
            <w:bottom w:val="none" w:sz="0" w:space="0" w:color="auto"/>
            <w:right w:val="none" w:sz="0" w:space="0" w:color="auto"/>
          </w:divBdr>
          <w:divsChild>
            <w:div w:id="1233471238">
              <w:marLeft w:val="0"/>
              <w:marRight w:val="0"/>
              <w:marTop w:val="0"/>
              <w:marBottom w:val="0"/>
              <w:divBdr>
                <w:top w:val="none" w:sz="0" w:space="0" w:color="auto"/>
                <w:left w:val="none" w:sz="0" w:space="0" w:color="auto"/>
                <w:bottom w:val="none" w:sz="0" w:space="0" w:color="auto"/>
                <w:right w:val="none" w:sz="0" w:space="0" w:color="auto"/>
              </w:divBdr>
            </w:div>
            <w:div w:id="1463185533">
              <w:marLeft w:val="0"/>
              <w:marRight w:val="0"/>
              <w:marTop w:val="0"/>
              <w:marBottom w:val="0"/>
              <w:divBdr>
                <w:top w:val="none" w:sz="0" w:space="0" w:color="auto"/>
                <w:left w:val="none" w:sz="0" w:space="0" w:color="auto"/>
                <w:bottom w:val="none" w:sz="0" w:space="0" w:color="auto"/>
                <w:right w:val="none" w:sz="0" w:space="0" w:color="auto"/>
              </w:divBdr>
            </w:div>
            <w:div w:id="123502536">
              <w:marLeft w:val="0"/>
              <w:marRight w:val="0"/>
              <w:marTop w:val="0"/>
              <w:marBottom w:val="0"/>
              <w:divBdr>
                <w:top w:val="none" w:sz="0" w:space="0" w:color="auto"/>
                <w:left w:val="none" w:sz="0" w:space="0" w:color="auto"/>
                <w:bottom w:val="none" w:sz="0" w:space="0" w:color="auto"/>
                <w:right w:val="none" w:sz="0" w:space="0" w:color="auto"/>
              </w:divBdr>
            </w:div>
            <w:div w:id="1175533419">
              <w:marLeft w:val="0"/>
              <w:marRight w:val="0"/>
              <w:marTop w:val="0"/>
              <w:marBottom w:val="0"/>
              <w:divBdr>
                <w:top w:val="none" w:sz="0" w:space="0" w:color="auto"/>
                <w:left w:val="none" w:sz="0" w:space="0" w:color="auto"/>
                <w:bottom w:val="none" w:sz="0" w:space="0" w:color="auto"/>
                <w:right w:val="none" w:sz="0" w:space="0" w:color="auto"/>
              </w:divBdr>
            </w:div>
            <w:div w:id="574508057">
              <w:marLeft w:val="0"/>
              <w:marRight w:val="0"/>
              <w:marTop w:val="0"/>
              <w:marBottom w:val="0"/>
              <w:divBdr>
                <w:top w:val="none" w:sz="0" w:space="0" w:color="auto"/>
                <w:left w:val="none" w:sz="0" w:space="0" w:color="auto"/>
                <w:bottom w:val="none" w:sz="0" w:space="0" w:color="auto"/>
                <w:right w:val="none" w:sz="0" w:space="0" w:color="auto"/>
              </w:divBdr>
            </w:div>
            <w:div w:id="2032368713">
              <w:marLeft w:val="0"/>
              <w:marRight w:val="0"/>
              <w:marTop w:val="0"/>
              <w:marBottom w:val="0"/>
              <w:divBdr>
                <w:top w:val="none" w:sz="0" w:space="0" w:color="auto"/>
                <w:left w:val="none" w:sz="0" w:space="0" w:color="auto"/>
                <w:bottom w:val="none" w:sz="0" w:space="0" w:color="auto"/>
                <w:right w:val="none" w:sz="0" w:space="0" w:color="auto"/>
              </w:divBdr>
            </w:div>
            <w:div w:id="491675933">
              <w:marLeft w:val="0"/>
              <w:marRight w:val="0"/>
              <w:marTop w:val="0"/>
              <w:marBottom w:val="0"/>
              <w:divBdr>
                <w:top w:val="none" w:sz="0" w:space="0" w:color="auto"/>
                <w:left w:val="none" w:sz="0" w:space="0" w:color="auto"/>
                <w:bottom w:val="none" w:sz="0" w:space="0" w:color="auto"/>
                <w:right w:val="none" w:sz="0" w:space="0" w:color="auto"/>
              </w:divBdr>
            </w:div>
            <w:div w:id="673188239">
              <w:marLeft w:val="0"/>
              <w:marRight w:val="0"/>
              <w:marTop w:val="0"/>
              <w:marBottom w:val="0"/>
              <w:divBdr>
                <w:top w:val="none" w:sz="0" w:space="0" w:color="auto"/>
                <w:left w:val="none" w:sz="0" w:space="0" w:color="auto"/>
                <w:bottom w:val="none" w:sz="0" w:space="0" w:color="auto"/>
                <w:right w:val="none" w:sz="0" w:space="0" w:color="auto"/>
              </w:divBdr>
            </w:div>
            <w:div w:id="1008869544">
              <w:marLeft w:val="0"/>
              <w:marRight w:val="0"/>
              <w:marTop w:val="0"/>
              <w:marBottom w:val="0"/>
              <w:divBdr>
                <w:top w:val="none" w:sz="0" w:space="0" w:color="auto"/>
                <w:left w:val="none" w:sz="0" w:space="0" w:color="auto"/>
                <w:bottom w:val="none" w:sz="0" w:space="0" w:color="auto"/>
                <w:right w:val="none" w:sz="0" w:space="0" w:color="auto"/>
              </w:divBdr>
            </w:div>
            <w:div w:id="1871184992">
              <w:marLeft w:val="0"/>
              <w:marRight w:val="0"/>
              <w:marTop w:val="0"/>
              <w:marBottom w:val="0"/>
              <w:divBdr>
                <w:top w:val="none" w:sz="0" w:space="0" w:color="auto"/>
                <w:left w:val="none" w:sz="0" w:space="0" w:color="auto"/>
                <w:bottom w:val="none" w:sz="0" w:space="0" w:color="auto"/>
                <w:right w:val="none" w:sz="0" w:space="0" w:color="auto"/>
              </w:divBdr>
            </w:div>
            <w:div w:id="1836678286">
              <w:marLeft w:val="0"/>
              <w:marRight w:val="0"/>
              <w:marTop w:val="0"/>
              <w:marBottom w:val="0"/>
              <w:divBdr>
                <w:top w:val="none" w:sz="0" w:space="0" w:color="auto"/>
                <w:left w:val="none" w:sz="0" w:space="0" w:color="auto"/>
                <w:bottom w:val="none" w:sz="0" w:space="0" w:color="auto"/>
                <w:right w:val="none" w:sz="0" w:space="0" w:color="auto"/>
              </w:divBdr>
            </w:div>
            <w:div w:id="2025549604">
              <w:marLeft w:val="0"/>
              <w:marRight w:val="0"/>
              <w:marTop w:val="0"/>
              <w:marBottom w:val="0"/>
              <w:divBdr>
                <w:top w:val="none" w:sz="0" w:space="0" w:color="auto"/>
                <w:left w:val="none" w:sz="0" w:space="0" w:color="auto"/>
                <w:bottom w:val="none" w:sz="0" w:space="0" w:color="auto"/>
                <w:right w:val="none" w:sz="0" w:space="0" w:color="auto"/>
              </w:divBdr>
            </w:div>
            <w:div w:id="1848130954">
              <w:marLeft w:val="0"/>
              <w:marRight w:val="0"/>
              <w:marTop w:val="0"/>
              <w:marBottom w:val="0"/>
              <w:divBdr>
                <w:top w:val="none" w:sz="0" w:space="0" w:color="auto"/>
                <w:left w:val="none" w:sz="0" w:space="0" w:color="auto"/>
                <w:bottom w:val="none" w:sz="0" w:space="0" w:color="auto"/>
                <w:right w:val="none" w:sz="0" w:space="0" w:color="auto"/>
              </w:divBdr>
            </w:div>
            <w:div w:id="1840925784">
              <w:marLeft w:val="0"/>
              <w:marRight w:val="0"/>
              <w:marTop w:val="0"/>
              <w:marBottom w:val="0"/>
              <w:divBdr>
                <w:top w:val="none" w:sz="0" w:space="0" w:color="auto"/>
                <w:left w:val="none" w:sz="0" w:space="0" w:color="auto"/>
                <w:bottom w:val="none" w:sz="0" w:space="0" w:color="auto"/>
                <w:right w:val="none" w:sz="0" w:space="0" w:color="auto"/>
              </w:divBdr>
            </w:div>
            <w:div w:id="1677809273">
              <w:marLeft w:val="0"/>
              <w:marRight w:val="0"/>
              <w:marTop w:val="0"/>
              <w:marBottom w:val="0"/>
              <w:divBdr>
                <w:top w:val="none" w:sz="0" w:space="0" w:color="auto"/>
                <w:left w:val="none" w:sz="0" w:space="0" w:color="auto"/>
                <w:bottom w:val="none" w:sz="0" w:space="0" w:color="auto"/>
                <w:right w:val="none" w:sz="0" w:space="0" w:color="auto"/>
              </w:divBdr>
            </w:div>
            <w:div w:id="15469754">
              <w:marLeft w:val="0"/>
              <w:marRight w:val="0"/>
              <w:marTop w:val="0"/>
              <w:marBottom w:val="0"/>
              <w:divBdr>
                <w:top w:val="none" w:sz="0" w:space="0" w:color="auto"/>
                <w:left w:val="none" w:sz="0" w:space="0" w:color="auto"/>
                <w:bottom w:val="none" w:sz="0" w:space="0" w:color="auto"/>
                <w:right w:val="none" w:sz="0" w:space="0" w:color="auto"/>
              </w:divBdr>
            </w:div>
            <w:div w:id="1008408640">
              <w:marLeft w:val="0"/>
              <w:marRight w:val="0"/>
              <w:marTop w:val="0"/>
              <w:marBottom w:val="0"/>
              <w:divBdr>
                <w:top w:val="none" w:sz="0" w:space="0" w:color="auto"/>
                <w:left w:val="none" w:sz="0" w:space="0" w:color="auto"/>
                <w:bottom w:val="none" w:sz="0" w:space="0" w:color="auto"/>
                <w:right w:val="none" w:sz="0" w:space="0" w:color="auto"/>
              </w:divBdr>
            </w:div>
            <w:div w:id="1482044638">
              <w:marLeft w:val="0"/>
              <w:marRight w:val="0"/>
              <w:marTop w:val="0"/>
              <w:marBottom w:val="0"/>
              <w:divBdr>
                <w:top w:val="none" w:sz="0" w:space="0" w:color="auto"/>
                <w:left w:val="none" w:sz="0" w:space="0" w:color="auto"/>
                <w:bottom w:val="none" w:sz="0" w:space="0" w:color="auto"/>
                <w:right w:val="none" w:sz="0" w:space="0" w:color="auto"/>
              </w:divBdr>
            </w:div>
            <w:div w:id="830173723">
              <w:marLeft w:val="0"/>
              <w:marRight w:val="0"/>
              <w:marTop w:val="0"/>
              <w:marBottom w:val="0"/>
              <w:divBdr>
                <w:top w:val="none" w:sz="0" w:space="0" w:color="auto"/>
                <w:left w:val="none" w:sz="0" w:space="0" w:color="auto"/>
                <w:bottom w:val="none" w:sz="0" w:space="0" w:color="auto"/>
                <w:right w:val="none" w:sz="0" w:space="0" w:color="auto"/>
              </w:divBdr>
            </w:div>
            <w:div w:id="314140435">
              <w:marLeft w:val="0"/>
              <w:marRight w:val="0"/>
              <w:marTop w:val="0"/>
              <w:marBottom w:val="0"/>
              <w:divBdr>
                <w:top w:val="none" w:sz="0" w:space="0" w:color="auto"/>
                <w:left w:val="none" w:sz="0" w:space="0" w:color="auto"/>
                <w:bottom w:val="none" w:sz="0" w:space="0" w:color="auto"/>
                <w:right w:val="none" w:sz="0" w:space="0" w:color="auto"/>
              </w:divBdr>
            </w:div>
            <w:div w:id="1780561633">
              <w:marLeft w:val="0"/>
              <w:marRight w:val="0"/>
              <w:marTop w:val="0"/>
              <w:marBottom w:val="0"/>
              <w:divBdr>
                <w:top w:val="none" w:sz="0" w:space="0" w:color="auto"/>
                <w:left w:val="none" w:sz="0" w:space="0" w:color="auto"/>
                <w:bottom w:val="none" w:sz="0" w:space="0" w:color="auto"/>
                <w:right w:val="none" w:sz="0" w:space="0" w:color="auto"/>
              </w:divBdr>
            </w:div>
            <w:div w:id="1810398685">
              <w:marLeft w:val="0"/>
              <w:marRight w:val="0"/>
              <w:marTop w:val="0"/>
              <w:marBottom w:val="0"/>
              <w:divBdr>
                <w:top w:val="none" w:sz="0" w:space="0" w:color="auto"/>
                <w:left w:val="none" w:sz="0" w:space="0" w:color="auto"/>
                <w:bottom w:val="none" w:sz="0" w:space="0" w:color="auto"/>
                <w:right w:val="none" w:sz="0" w:space="0" w:color="auto"/>
              </w:divBdr>
            </w:div>
            <w:div w:id="655647862">
              <w:marLeft w:val="0"/>
              <w:marRight w:val="0"/>
              <w:marTop w:val="0"/>
              <w:marBottom w:val="0"/>
              <w:divBdr>
                <w:top w:val="none" w:sz="0" w:space="0" w:color="auto"/>
                <w:left w:val="none" w:sz="0" w:space="0" w:color="auto"/>
                <w:bottom w:val="none" w:sz="0" w:space="0" w:color="auto"/>
                <w:right w:val="none" w:sz="0" w:space="0" w:color="auto"/>
              </w:divBdr>
            </w:div>
            <w:div w:id="729497948">
              <w:marLeft w:val="0"/>
              <w:marRight w:val="0"/>
              <w:marTop w:val="0"/>
              <w:marBottom w:val="0"/>
              <w:divBdr>
                <w:top w:val="none" w:sz="0" w:space="0" w:color="auto"/>
                <w:left w:val="none" w:sz="0" w:space="0" w:color="auto"/>
                <w:bottom w:val="none" w:sz="0" w:space="0" w:color="auto"/>
                <w:right w:val="none" w:sz="0" w:space="0" w:color="auto"/>
              </w:divBdr>
            </w:div>
            <w:div w:id="329873106">
              <w:marLeft w:val="0"/>
              <w:marRight w:val="0"/>
              <w:marTop w:val="0"/>
              <w:marBottom w:val="0"/>
              <w:divBdr>
                <w:top w:val="none" w:sz="0" w:space="0" w:color="auto"/>
                <w:left w:val="none" w:sz="0" w:space="0" w:color="auto"/>
                <w:bottom w:val="none" w:sz="0" w:space="0" w:color="auto"/>
                <w:right w:val="none" w:sz="0" w:space="0" w:color="auto"/>
              </w:divBdr>
            </w:div>
            <w:div w:id="2063676535">
              <w:marLeft w:val="0"/>
              <w:marRight w:val="0"/>
              <w:marTop w:val="0"/>
              <w:marBottom w:val="0"/>
              <w:divBdr>
                <w:top w:val="none" w:sz="0" w:space="0" w:color="auto"/>
                <w:left w:val="none" w:sz="0" w:space="0" w:color="auto"/>
                <w:bottom w:val="none" w:sz="0" w:space="0" w:color="auto"/>
                <w:right w:val="none" w:sz="0" w:space="0" w:color="auto"/>
              </w:divBdr>
            </w:div>
            <w:div w:id="1133670860">
              <w:marLeft w:val="0"/>
              <w:marRight w:val="0"/>
              <w:marTop w:val="0"/>
              <w:marBottom w:val="0"/>
              <w:divBdr>
                <w:top w:val="none" w:sz="0" w:space="0" w:color="auto"/>
                <w:left w:val="none" w:sz="0" w:space="0" w:color="auto"/>
                <w:bottom w:val="none" w:sz="0" w:space="0" w:color="auto"/>
                <w:right w:val="none" w:sz="0" w:space="0" w:color="auto"/>
              </w:divBdr>
            </w:div>
            <w:div w:id="1322806425">
              <w:marLeft w:val="0"/>
              <w:marRight w:val="0"/>
              <w:marTop w:val="0"/>
              <w:marBottom w:val="0"/>
              <w:divBdr>
                <w:top w:val="none" w:sz="0" w:space="0" w:color="auto"/>
                <w:left w:val="none" w:sz="0" w:space="0" w:color="auto"/>
                <w:bottom w:val="none" w:sz="0" w:space="0" w:color="auto"/>
                <w:right w:val="none" w:sz="0" w:space="0" w:color="auto"/>
              </w:divBdr>
            </w:div>
            <w:div w:id="1415053999">
              <w:marLeft w:val="0"/>
              <w:marRight w:val="0"/>
              <w:marTop w:val="0"/>
              <w:marBottom w:val="0"/>
              <w:divBdr>
                <w:top w:val="none" w:sz="0" w:space="0" w:color="auto"/>
                <w:left w:val="none" w:sz="0" w:space="0" w:color="auto"/>
                <w:bottom w:val="none" w:sz="0" w:space="0" w:color="auto"/>
                <w:right w:val="none" w:sz="0" w:space="0" w:color="auto"/>
              </w:divBdr>
            </w:div>
            <w:div w:id="58944156">
              <w:marLeft w:val="0"/>
              <w:marRight w:val="0"/>
              <w:marTop w:val="0"/>
              <w:marBottom w:val="0"/>
              <w:divBdr>
                <w:top w:val="none" w:sz="0" w:space="0" w:color="auto"/>
                <w:left w:val="none" w:sz="0" w:space="0" w:color="auto"/>
                <w:bottom w:val="none" w:sz="0" w:space="0" w:color="auto"/>
                <w:right w:val="none" w:sz="0" w:space="0" w:color="auto"/>
              </w:divBdr>
            </w:div>
            <w:div w:id="65499009">
              <w:marLeft w:val="0"/>
              <w:marRight w:val="0"/>
              <w:marTop w:val="0"/>
              <w:marBottom w:val="0"/>
              <w:divBdr>
                <w:top w:val="none" w:sz="0" w:space="0" w:color="auto"/>
                <w:left w:val="none" w:sz="0" w:space="0" w:color="auto"/>
                <w:bottom w:val="none" w:sz="0" w:space="0" w:color="auto"/>
                <w:right w:val="none" w:sz="0" w:space="0" w:color="auto"/>
              </w:divBdr>
            </w:div>
            <w:div w:id="1643845373">
              <w:marLeft w:val="0"/>
              <w:marRight w:val="0"/>
              <w:marTop w:val="0"/>
              <w:marBottom w:val="0"/>
              <w:divBdr>
                <w:top w:val="none" w:sz="0" w:space="0" w:color="auto"/>
                <w:left w:val="none" w:sz="0" w:space="0" w:color="auto"/>
                <w:bottom w:val="none" w:sz="0" w:space="0" w:color="auto"/>
                <w:right w:val="none" w:sz="0" w:space="0" w:color="auto"/>
              </w:divBdr>
            </w:div>
            <w:div w:id="52122169">
              <w:marLeft w:val="0"/>
              <w:marRight w:val="0"/>
              <w:marTop w:val="0"/>
              <w:marBottom w:val="0"/>
              <w:divBdr>
                <w:top w:val="none" w:sz="0" w:space="0" w:color="auto"/>
                <w:left w:val="none" w:sz="0" w:space="0" w:color="auto"/>
                <w:bottom w:val="none" w:sz="0" w:space="0" w:color="auto"/>
                <w:right w:val="none" w:sz="0" w:space="0" w:color="auto"/>
              </w:divBdr>
            </w:div>
            <w:div w:id="1688216248">
              <w:marLeft w:val="0"/>
              <w:marRight w:val="0"/>
              <w:marTop w:val="0"/>
              <w:marBottom w:val="0"/>
              <w:divBdr>
                <w:top w:val="none" w:sz="0" w:space="0" w:color="auto"/>
                <w:left w:val="none" w:sz="0" w:space="0" w:color="auto"/>
                <w:bottom w:val="none" w:sz="0" w:space="0" w:color="auto"/>
                <w:right w:val="none" w:sz="0" w:space="0" w:color="auto"/>
              </w:divBdr>
            </w:div>
            <w:div w:id="20133271">
              <w:marLeft w:val="0"/>
              <w:marRight w:val="0"/>
              <w:marTop w:val="0"/>
              <w:marBottom w:val="0"/>
              <w:divBdr>
                <w:top w:val="none" w:sz="0" w:space="0" w:color="auto"/>
                <w:left w:val="none" w:sz="0" w:space="0" w:color="auto"/>
                <w:bottom w:val="none" w:sz="0" w:space="0" w:color="auto"/>
                <w:right w:val="none" w:sz="0" w:space="0" w:color="auto"/>
              </w:divBdr>
            </w:div>
            <w:div w:id="169179541">
              <w:marLeft w:val="0"/>
              <w:marRight w:val="0"/>
              <w:marTop w:val="0"/>
              <w:marBottom w:val="0"/>
              <w:divBdr>
                <w:top w:val="none" w:sz="0" w:space="0" w:color="auto"/>
                <w:left w:val="none" w:sz="0" w:space="0" w:color="auto"/>
                <w:bottom w:val="none" w:sz="0" w:space="0" w:color="auto"/>
                <w:right w:val="none" w:sz="0" w:space="0" w:color="auto"/>
              </w:divBdr>
            </w:div>
            <w:div w:id="1741831963">
              <w:marLeft w:val="0"/>
              <w:marRight w:val="0"/>
              <w:marTop w:val="0"/>
              <w:marBottom w:val="0"/>
              <w:divBdr>
                <w:top w:val="none" w:sz="0" w:space="0" w:color="auto"/>
                <w:left w:val="none" w:sz="0" w:space="0" w:color="auto"/>
                <w:bottom w:val="none" w:sz="0" w:space="0" w:color="auto"/>
                <w:right w:val="none" w:sz="0" w:space="0" w:color="auto"/>
              </w:divBdr>
            </w:div>
            <w:div w:id="452671305">
              <w:marLeft w:val="0"/>
              <w:marRight w:val="0"/>
              <w:marTop w:val="0"/>
              <w:marBottom w:val="0"/>
              <w:divBdr>
                <w:top w:val="none" w:sz="0" w:space="0" w:color="auto"/>
                <w:left w:val="none" w:sz="0" w:space="0" w:color="auto"/>
                <w:bottom w:val="none" w:sz="0" w:space="0" w:color="auto"/>
                <w:right w:val="none" w:sz="0" w:space="0" w:color="auto"/>
              </w:divBdr>
            </w:div>
            <w:div w:id="183128717">
              <w:marLeft w:val="0"/>
              <w:marRight w:val="0"/>
              <w:marTop w:val="0"/>
              <w:marBottom w:val="0"/>
              <w:divBdr>
                <w:top w:val="none" w:sz="0" w:space="0" w:color="auto"/>
                <w:left w:val="none" w:sz="0" w:space="0" w:color="auto"/>
                <w:bottom w:val="none" w:sz="0" w:space="0" w:color="auto"/>
                <w:right w:val="none" w:sz="0" w:space="0" w:color="auto"/>
              </w:divBdr>
            </w:div>
            <w:div w:id="91708986">
              <w:marLeft w:val="0"/>
              <w:marRight w:val="0"/>
              <w:marTop w:val="0"/>
              <w:marBottom w:val="0"/>
              <w:divBdr>
                <w:top w:val="none" w:sz="0" w:space="0" w:color="auto"/>
                <w:left w:val="none" w:sz="0" w:space="0" w:color="auto"/>
                <w:bottom w:val="none" w:sz="0" w:space="0" w:color="auto"/>
                <w:right w:val="none" w:sz="0" w:space="0" w:color="auto"/>
              </w:divBdr>
            </w:div>
            <w:div w:id="2053994231">
              <w:marLeft w:val="0"/>
              <w:marRight w:val="0"/>
              <w:marTop w:val="0"/>
              <w:marBottom w:val="0"/>
              <w:divBdr>
                <w:top w:val="none" w:sz="0" w:space="0" w:color="auto"/>
                <w:left w:val="none" w:sz="0" w:space="0" w:color="auto"/>
                <w:bottom w:val="none" w:sz="0" w:space="0" w:color="auto"/>
                <w:right w:val="none" w:sz="0" w:space="0" w:color="auto"/>
              </w:divBdr>
            </w:div>
            <w:div w:id="54163687">
              <w:marLeft w:val="0"/>
              <w:marRight w:val="0"/>
              <w:marTop w:val="0"/>
              <w:marBottom w:val="0"/>
              <w:divBdr>
                <w:top w:val="none" w:sz="0" w:space="0" w:color="auto"/>
                <w:left w:val="none" w:sz="0" w:space="0" w:color="auto"/>
                <w:bottom w:val="none" w:sz="0" w:space="0" w:color="auto"/>
                <w:right w:val="none" w:sz="0" w:space="0" w:color="auto"/>
              </w:divBdr>
            </w:div>
            <w:div w:id="1835148357">
              <w:marLeft w:val="0"/>
              <w:marRight w:val="0"/>
              <w:marTop w:val="0"/>
              <w:marBottom w:val="0"/>
              <w:divBdr>
                <w:top w:val="none" w:sz="0" w:space="0" w:color="auto"/>
                <w:left w:val="none" w:sz="0" w:space="0" w:color="auto"/>
                <w:bottom w:val="none" w:sz="0" w:space="0" w:color="auto"/>
                <w:right w:val="none" w:sz="0" w:space="0" w:color="auto"/>
              </w:divBdr>
            </w:div>
            <w:div w:id="122507870">
              <w:marLeft w:val="0"/>
              <w:marRight w:val="0"/>
              <w:marTop w:val="0"/>
              <w:marBottom w:val="0"/>
              <w:divBdr>
                <w:top w:val="none" w:sz="0" w:space="0" w:color="auto"/>
                <w:left w:val="none" w:sz="0" w:space="0" w:color="auto"/>
                <w:bottom w:val="none" w:sz="0" w:space="0" w:color="auto"/>
                <w:right w:val="none" w:sz="0" w:space="0" w:color="auto"/>
              </w:divBdr>
            </w:div>
            <w:div w:id="138965398">
              <w:marLeft w:val="0"/>
              <w:marRight w:val="0"/>
              <w:marTop w:val="0"/>
              <w:marBottom w:val="0"/>
              <w:divBdr>
                <w:top w:val="none" w:sz="0" w:space="0" w:color="auto"/>
                <w:left w:val="none" w:sz="0" w:space="0" w:color="auto"/>
                <w:bottom w:val="none" w:sz="0" w:space="0" w:color="auto"/>
                <w:right w:val="none" w:sz="0" w:space="0" w:color="auto"/>
              </w:divBdr>
            </w:div>
            <w:div w:id="977106611">
              <w:marLeft w:val="0"/>
              <w:marRight w:val="0"/>
              <w:marTop w:val="0"/>
              <w:marBottom w:val="0"/>
              <w:divBdr>
                <w:top w:val="none" w:sz="0" w:space="0" w:color="auto"/>
                <w:left w:val="none" w:sz="0" w:space="0" w:color="auto"/>
                <w:bottom w:val="none" w:sz="0" w:space="0" w:color="auto"/>
                <w:right w:val="none" w:sz="0" w:space="0" w:color="auto"/>
              </w:divBdr>
            </w:div>
            <w:div w:id="1784032109">
              <w:marLeft w:val="0"/>
              <w:marRight w:val="0"/>
              <w:marTop w:val="0"/>
              <w:marBottom w:val="0"/>
              <w:divBdr>
                <w:top w:val="none" w:sz="0" w:space="0" w:color="auto"/>
                <w:left w:val="none" w:sz="0" w:space="0" w:color="auto"/>
                <w:bottom w:val="none" w:sz="0" w:space="0" w:color="auto"/>
                <w:right w:val="none" w:sz="0" w:space="0" w:color="auto"/>
              </w:divBdr>
            </w:div>
            <w:div w:id="254553467">
              <w:marLeft w:val="0"/>
              <w:marRight w:val="0"/>
              <w:marTop w:val="0"/>
              <w:marBottom w:val="0"/>
              <w:divBdr>
                <w:top w:val="none" w:sz="0" w:space="0" w:color="auto"/>
                <w:left w:val="none" w:sz="0" w:space="0" w:color="auto"/>
                <w:bottom w:val="none" w:sz="0" w:space="0" w:color="auto"/>
                <w:right w:val="none" w:sz="0" w:space="0" w:color="auto"/>
              </w:divBdr>
            </w:div>
            <w:div w:id="1318151718">
              <w:marLeft w:val="0"/>
              <w:marRight w:val="0"/>
              <w:marTop w:val="0"/>
              <w:marBottom w:val="0"/>
              <w:divBdr>
                <w:top w:val="none" w:sz="0" w:space="0" w:color="auto"/>
                <w:left w:val="none" w:sz="0" w:space="0" w:color="auto"/>
                <w:bottom w:val="none" w:sz="0" w:space="0" w:color="auto"/>
                <w:right w:val="none" w:sz="0" w:space="0" w:color="auto"/>
              </w:divBdr>
            </w:div>
            <w:div w:id="1957515500">
              <w:marLeft w:val="0"/>
              <w:marRight w:val="0"/>
              <w:marTop w:val="0"/>
              <w:marBottom w:val="0"/>
              <w:divBdr>
                <w:top w:val="none" w:sz="0" w:space="0" w:color="auto"/>
                <w:left w:val="none" w:sz="0" w:space="0" w:color="auto"/>
                <w:bottom w:val="none" w:sz="0" w:space="0" w:color="auto"/>
                <w:right w:val="none" w:sz="0" w:space="0" w:color="auto"/>
              </w:divBdr>
            </w:div>
            <w:div w:id="303851742">
              <w:marLeft w:val="0"/>
              <w:marRight w:val="0"/>
              <w:marTop w:val="0"/>
              <w:marBottom w:val="0"/>
              <w:divBdr>
                <w:top w:val="none" w:sz="0" w:space="0" w:color="auto"/>
                <w:left w:val="none" w:sz="0" w:space="0" w:color="auto"/>
                <w:bottom w:val="none" w:sz="0" w:space="0" w:color="auto"/>
                <w:right w:val="none" w:sz="0" w:space="0" w:color="auto"/>
              </w:divBdr>
            </w:div>
            <w:div w:id="1063866680">
              <w:marLeft w:val="0"/>
              <w:marRight w:val="0"/>
              <w:marTop w:val="0"/>
              <w:marBottom w:val="0"/>
              <w:divBdr>
                <w:top w:val="none" w:sz="0" w:space="0" w:color="auto"/>
                <w:left w:val="none" w:sz="0" w:space="0" w:color="auto"/>
                <w:bottom w:val="none" w:sz="0" w:space="0" w:color="auto"/>
                <w:right w:val="none" w:sz="0" w:space="0" w:color="auto"/>
              </w:divBdr>
            </w:div>
            <w:div w:id="2002194125">
              <w:marLeft w:val="0"/>
              <w:marRight w:val="0"/>
              <w:marTop w:val="0"/>
              <w:marBottom w:val="0"/>
              <w:divBdr>
                <w:top w:val="none" w:sz="0" w:space="0" w:color="auto"/>
                <w:left w:val="none" w:sz="0" w:space="0" w:color="auto"/>
                <w:bottom w:val="none" w:sz="0" w:space="0" w:color="auto"/>
                <w:right w:val="none" w:sz="0" w:space="0" w:color="auto"/>
              </w:divBdr>
            </w:div>
            <w:div w:id="1450470752">
              <w:marLeft w:val="0"/>
              <w:marRight w:val="0"/>
              <w:marTop w:val="0"/>
              <w:marBottom w:val="0"/>
              <w:divBdr>
                <w:top w:val="none" w:sz="0" w:space="0" w:color="auto"/>
                <w:left w:val="none" w:sz="0" w:space="0" w:color="auto"/>
                <w:bottom w:val="none" w:sz="0" w:space="0" w:color="auto"/>
                <w:right w:val="none" w:sz="0" w:space="0" w:color="auto"/>
              </w:divBdr>
            </w:div>
            <w:div w:id="811991881">
              <w:marLeft w:val="0"/>
              <w:marRight w:val="0"/>
              <w:marTop w:val="0"/>
              <w:marBottom w:val="0"/>
              <w:divBdr>
                <w:top w:val="none" w:sz="0" w:space="0" w:color="auto"/>
                <w:left w:val="none" w:sz="0" w:space="0" w:color="auto"/>
                <w:bottom w:val="none" w:sz="0" w:space="0" w:color="auto"/>
                <w:right w:val="none" w:sz="0" w:space="0" w:color="auto"/>
              </w:divBdr>
            </w:div>
            <w:div w:id="596065530">
              <w:marLeft w:val="0"/>
              <w:marRight w:val="0"/>
              <w:marTop w:val="0"/>
              <w:marBottom w:val="0"/>
              <w:divBdr>
                <w:top w:val="none" w:sz="0" w:space="0" w:color="auto"/>
                <w:left w:val="none" w:sz="0" w:space="0" w:color="auto"/>
                <w:bottom w:val="none" w:sz="0" w:space="0" w:color="auto"/>
                <w:right w:val="none" w:sz="0" w:space="0" w:color="auto"/>
              </w:divBdr>
            </w:div>
            <w:div w:id="1873884072">
              <w:marLeft w:val="0"/>
              <w:marRight w:val="0"/>
              <w:marTop w:val="0"/>
              <w:marBottom w:val="0"/>
              <w:divBdr>
                <w:top w:val="none" w:sz="0" w:space="0" w:color="auto"/>
                <w:left w:val="none" w:sz="0" w:space="0" w:color="auto"/>
                <w:bottom w:val="none" w:sz="0" w:space="0" w:color="auto"/>
                <w:right w:val="none" w:sz="0" w:space="0" w:color="auto"/>
              </w:divBdr>
            </w:div>
            <w:div w:id="1342273146">
              <w:marLeft w:val="0"/>
              <w:marRight w:val="0"/>
              <w:marTop w:val="0"/>
              <w:marBottom w:val="0"/>
              <w:divBdr>
                <w:top w:val="none" w:sz="0" w:space="0" w:color="auto"/>
                <w:left w:val="none" w:sz="0" w:space="0" w:color="auto"/>
                <w:bottom w:val="none" w:sz="0" w:space="0" w:color="auto"/>
                <w:right w:val="none" w:sz="0" w:space="0" w:color="auto"/>
              </w:divBdr>
            </w:div>
            <w:div w:id="1489589801">
              <w:marLeft w:val="0"/>
              <w:marRight w:val="0"/>
              <w:marTop w:val="0"/>
              <w:marBottom w:val="0"/>
              <w:divBdr>
                <w:top w:val="none" w:sz="0" w:space="0" w:color="auto"/>
                <w:left w:val="none" w:sz="0" w:space="0" w:color="auto"/>
                <w:bottom w:val="none" w:sz="0" w:space="0" w:color="auto"/>
                <w:right w:val="none" w:sz="0" w:space="0" w:color="auto"/>
              </w:divBdr>
            </w:div>
            <w:div w:id="45028734">
              <w:marLeft w:val="0"/>
              <w:marRight w:val="0"/>
              <w:marTop w:val="0"/>
              <w:marBottom w:val="0"/>
              <w:divBdr>
                <w:top w:val="none" w:sz="0" w:space="0" w:color="auto"/>
                <w:left w:val="none" w:sz="0" w:space="0" w:color="auto"/>
                <w:bottom w:val="none" w:sz="0" w:space="0" w:color="auto"/>
                <w:right w:val="none" w:sz="0" w:space="0" w:color="auto"/>
              </w:divBdr>
            </w:div>
            <w:div w:id="208542987">
              <w:marLeft w:val="0"/>
              <w:marRight w:val="0"/>
              <w:marTop w:val="0"/>
              <w:marBottom w:val="0"/>
              <w:divBdr>
                <w:top w:val="none" w:sz="0" w:space="0" w:color="auto"/>
                <w:left w:val="none" w:sz="0" w:space="0" w:color="auto"/>
                <w:bottom w:val="none" w:sz="0" w:space="0" w:color="auto"/>
                <w:right w:val="none" w:sz="0" w:space="0" w:color="auto"/>
              </w:divBdr>
            </w:div>
            <w:div w:id="787890554">
              <w:marLeft w:val="0"/>
              <w:marRight w:val="0"/>
              <w:marTop w:val="0"/>
              <w:marBottom w:val="0"/>
              <w:divBdr>
                <w:top w:val="none" w:sz="0" w:space="0" w:color="auto"/>
                <w:left w:val="none" w:sz="0" w:space="0" w:color="auto"/>
                <w:bottom w:val="none" w:sz="0" w:space="0" w:color="auto"/>
                <w:right w:val="none" w:sz="0" w:space="0" w:color="auto"/>
              </w:divBdr>
            </w:div>
            <w:div w:id="203687283">
              <w:marLeft w:val="0"/>
              <w:marRight w:val="0"/>
              <w:marTop w:val="0"/>
              <w:marBottom w:val="0"/>
              <w:divBdr>
                <w:top w:val="none" w:sz="0" w:space="0" w:color="auto"/>
                <w:left w:val="none" w:sz="0" w:space="0" w:color="auto"/>
                <w:bottom w:val="none" w:sz="0" w:space="0" w:color="auto"/>
                <w:right w:val="none" w:sz="0" w:space="0" w:color="auto"/>
              </w:divBdr>
            </w:div>
            <w:div w:id="397900509">
              <w:marLeft w:val="0"/>
              <w:marRight w:val="0"/>
              <w:marTop w:val="0"/>
              <w:marBottom w:val="0"/>
              <w:divBdr>
                <w:top w:val="none" w:sz="0" w:space="0" w:color="auto"/>
                <w:left w:val="none" w:sz="0" w:space="0" w:color="auto"/>
                <w:bottom w:val="none" w:sz="0" w:space="0" w:color="auto"/>
                <w:right w:val="none" w:sz="0" w:space="0" w:color="auto"/>
              </w:divBdr>
            </w:div>
            <w:div w:id="3503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9237">
      <w:bodyDiv w:val="1"/>
      <w:marLeft w:val="0"/>
      <w:marRight w:val="0"/>
      <w:marTop w:val="0"/>
      <w:marBottom w:val="0"/>
      <w:divBdr>
        <w:top w:val="none" w:sz="0" w:space="0" w:color="auto"/>
        <w:left w:val="none" w:sz="0" w:space="0" w:color="auto"/>
        <w:bottom w:val="none" w:sz="0" w:space="0" w:color="auto"/>
        <w:right w:val="none" w:sz="0" w:space="0" w:color="auto"/>
      </w:divBdr>
      <w:divsChild>
        <w:div w:id="2127036527">
          <w:marLeft w:val="0"/>
          <w:marRight w:val="0"/>
          <w:marTop w:val="0"/>
          <w:marBottom w:val="0"/>
          <w:divBdr>
            <w:top w:val="none" w:sz="0" w:space="0" w:color="auto"/>
            <w:left w:val="none" w:sz="0" w:space="0" w:color="auto"/>
            <w:bottom w:val="none" w:sz="0" w:space="0" w:color="auto"/>
            <w:right w:val="none" w:sz="0" w:space="0" w:color="auto"/>
          </w:divBdr>
          <w:divsChild>
            <w:div w:id="7538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21449">
      <w:bodyDiv w:val="1"/>
      <w:marLeft w:val="0"/>
      <w:marRight w:val="0"/>
      <w:marTop w:val="0"/>
      <w:marBottom w:val="0"/>
      <w:divBdr>
        <w:top w:val="none" w:sz="0" w:space="0" w:color="auto"/>
        <w:left w:val="none" w:sz="0" w:space="0" w:color="auto"/>
        <w:bottom w:val="none" w:sz="0" w:space="0" w:color="auto"/>
        <w:right w:val="none" w:sz="0" w:space="0" w:color="auto"/>
      </w:divBdr>
      <w:divsChild>
        <w:div w:id="1187789525">
          <w:marLeft w:val="0"/>
          <w:marRight w:val="0"/>
          <w:marTop w:val="0"/>
          <w:marBottom w:val="0"/>
          <w:divBdr>
            <w:top w:val="none" w:sz="0" w:space="0" w:color="auto"/>
            <w:left w:val="none" w:sz="0" w:space="0" w:color="auto"/>
            <w:bottom w:val="none" w:sz="0" w:space="0" w:color="auto"/>
            <w:right w:val="none" w:sz="0" w:space="0" w:color="auto"/>
          </w:divBdr>
          <w:divsChild>
            <w:div w:id="1851292088">
              <w:marLeft w:val="0"/>
              <w:marRight w:val="0"/>
              <w:marTop w:val="0"/>
              <w:marBottom w:val="0"/>
              <w:divBdr>
                <w:top w:val="none" w:sz="0" w:space="0" w:color="auto"/>
                <w:left w:val="none" w:sz="0" w:space="0" w:color="auto"/>
                <w:bottom w:val="none" w:sz="0" w:space="0" w:color="auto"/>
                <w:right w:val="none" w:sz="0" w:space="0" w:color="auto"/>
              </w:divBdr>
            </w:div>
            <w:div w:id="749808331">
              <w:marLeft w:val="0"/>
              <w:marRight w:val="0"/>
              <w:marTop w:val="0"/>
              <w:marBottom w:val="0"/>
              <w:divBdr>
                <w:top w:val="none" w:sz="0" w:space="0" w:color="auto"/>
                <w:left w:val="none" w:sz="0" w:space="0" w:color="auto"/>
                <w:bottom w:val="none" w:sz="0" w:space="0" w:color="auto"/>
                <w:right w:val="none" w:sz="0" w:space="0" w:color="auto"/>
              </w:divBdr>
            </w:div>
            <w:div w:id="1036080379">
              <w:marLeft w:val="0"/>
              <w:marRight w:val="0"/>
              <w:marTop w:val="0"/>
              <w:marBottom w:val="0"/>
              <w:divBdr>
                <w:top w:val="none" w:sz="0" w:space="0" w:color="auto"/>
                <w:left w:val="none" w:sz="0" w:space="0" w:color="auto"/>
                <w:bottom w:val="none" w:sz="0" w:space="0" w:color="auto"/>
                <w:right w:val="none" w:sz="0" w:space="0" w:color="auto"/>
              </w:divBdr>
            </w:div>
            <w:div w:id="991371073">
              <w:marLeft w:val="0"/>
              <w:marRight w:val="0"/>
              <w:marTop w:val="0"/>
              <w:marBottom w:val="0"/>
              <w:divBdr>
                <w:top w:val="none" w:sz="0" w:space="0" w:color="auto"/>
                <w:left w:val="none" w:sz="0" w:space="0" w:color="auto"/>
                <w:bottom w:val="none" w:sz="0" w:space="0" w:color="auto"/>
                <w:right w:val="none" w:sz="0" w:space="0" w:color="auto"/>
              </w:divBdr>
            </w:div>
            <w:div w:id="552077772">
              <w:marLeft w:val="0"/>
              <w:marRight w:val="0"/>
              <w:marTop w:val="0"/>
              <w:marBottom w:val="0"/>
              <w:divBdr>
                <w:top w:val="none" w:sz="0" w:space="0" w:color="auto"/>
                <w:left w:val="none" w:sz="0" w:space="0" w:color="auto"/>
                <w:bottom w:val="none" w:sz="0" w:space="0" w:color="auto"/>
                <w:right w:val="none" w:sz="0" w:space="0" w:color="auto"/>
              </w:divBdr>
            </w:div>
            <w:div w:id="1903246255">
              <w:marLeft w:val="0"/>
              <w:marRight w:val="0"/>
              <w:marTop w:val="0"/>
              <w:marBottom w:val="0"/>
              <w:divBdr>
                <w:top w:val="none" w:sz="0" w:space="0" w:color="auto"/>
                <w:left w:val="none" w:sz="0" w:space="0" w:color="auto"/>
                <w:bottom w:val="none" w:sz="0" w:space="0" w:color="auto"/>
                <w:right w:val="none" w:sz="0" w:space="0" w:color="auto"/>
              </w:divBdr>
            </w:div>
            <w:div w:id="1408110674">
              <w:marLeft w:val="0"/>
              <w:marRight w:val="0"/>
              <w:marTop w:val="0"/>
              <w:marBottom w:val="0"/>
              <w:divBdr>
                <w:top w:val="none" w:sz="0" w:space="0" w:color="auto"/>
                <w:left w:val="none" w:sz="0" w:space="0" w:color="auto"/>
                <w:bottom w:val="none" w:sz="0" w:space="0" w:color="auto"/>
                <w:right w:val="none" w:sz="0" w:space="0" w:color="auto"/>
              </w:divBdr>
            </w:div>
            <w:div w:id="369962808">
              <w:marLeft w:val="0"/>
              <w:marRight w:val="0"/>
              <w:marTop w:val="0"/>
              <w:marBottom w:val="0"/>
              <w:divBdr>
                <w:top w:val="none" w:sz="0" w:space="0" w:color="auto"/>
                <w:left w:val="none" w:sz="0" w:space="0" w:color="auto"/>
                <w:bottom w:val="none" w:sz="0" w:space="0" w:color="auto"/>
                <w:right w:val="none" w:sz="0" w:space="0" w:color="auto"/>
              </w:divBdr>
            </w:div>
            <w:div w:id="27533598">
              <w:marLeft w:val="0"/>
              <w:marRight w:val="0"/>
              <w:marTop w:val="0"/>
              <w:marBottom w:val="0"/>
              <w:divBdr>
                <w:top w:val="none" w:sz="0" w:space="0" w:color="auto"/>
                <w:left w:val="none" w:sz="0" w:space="0" w:color="auto"/>
                <w:bottom w:val="none" w:sz="0" w:space="0" w:color="auto"/>
                <w:right w:val="none" w:sz="0" w:space="0" w:color="auto"/>
              </w:divBdr>
            </w:div>
            <w:div w:id="24643323">
              <w:marLeft w:val="0"/>
              <w:marRight w:val="0"/>
              <w:marTop w:val="0"/>
              <w:marBottom w:val="0"/>
              <w:divBdr>
                <w:top w:val="none" w:sz="0" w:space="0" w:color="auto"/>
                <w:left w:val="none" w:sz="0" w:space="0" w:color="auto"/>
                <w:bottom w:val="none" w:sz="0" w:space="0" w:color="auto"/>
                <w:right w:val="none" w:sz="0" w:space="0" w:color="auto"/>
              </w:divBdr>
            </w:div>
            <w:div w:id="1577546668">
              <w:marLeft w:val="0"/>
              <w:marRight w:val="0"/>
              <w:marTop w:val="0"/>
              <w:marBottom w:val="0"/>
              <w:divBdr>
                <w:top w:val="none" w:sz="0" w:space="0" w:color="auto"/>
                <w:left w:val="none" w:sz="0" w:space="0" w:color="auto"/>
                <w:bottom w:val="none" w:sz="0" w:space="0" w:color="auto"/>
                <w:right w:val="none" w:sz="0" w:space="0" w:color="auto"/>
              </w:divBdr>
            </w:div>
            <w:div w:id="1209805941">
              <w:marLeft w:val="0"/>
              <w:marRight w:val="0"/>
              <w:marTop w:val="0"/>
              <w:marBottom w:val="0"/>
              <w:divBdr>
                <w:top w:val="none" w:sz="0" w:space="0" w:color="auto"/>
                <w:left w:val="none" w:sz="0" w:space="0" w:color="auto"/>
                <w:bottom w:val="none" w:sz="0" w:space="0" w:color="auto"/>
                <w:right w:val="none" w:sz="0" w:space="0" w:color="auto"/>
              </w:divBdr>
            </w:div>
            <w:div w:id="389573191">
              <w:marLeft w:val="0"/>
              <w:marRight w:val="0"/>
              <w:marTop w:val="0"/>
              <w:marBottom w:val="0"/>
              <w:divBdr>
                <w:top w:val="none" w:sz="0" w:space="0" w:color="auto"/>
                <w:left w:val="none" w:sz="0" w:space="0" w:color="auto"/>
                <w:bottom w:val="none" w:sz="0" w:space="0" w:color="auto"/>
                <w:right w:val="none" w:sz="0" w:space="0" w:color="auto"/>
              </w:divBdr>
            </w:div>
            <w:div w:id="1600943898">
              <w:marLeft w:val="0"/>
              <w:marRight w:val="0"/>
              <w:marTop w:val="0"/>
              <w:marBottom w:val="0"/>
              <w:divBdr>
                <w:top w:val="none" w:sz="0" w:space="0" w:color="auto"/>
                <w:left w:val="none" w:sz="0" w:space="0" w:color="auto"/>
                <w:bottom w:val="none" w:sz="0" w:space="0" w:color="auto"/>
                <w:right w:val="none" w:sz="0" w:space="0" w:color="auto"/>
              </w:divBdr>
            </w:div>
            <w:div w:id="1007907350">
              <w:marLeft w:val="0"/>
              <w:marRight w:val="0"/>
              <w:marTop w:val="0"/>
              <w:marBottom w:val="0"/>
              <w:divBdr>
                <w:top w:val="none" w:sz="0" w:space="0" w:color="auto"/>
                <w:left w:val="none" w:sz="0" w:space="0" w:color="auto"/>
                <w:bottom w:val="none" w:sz="0" w:space="0" w:color="auto"/>
                <w:right w:val="none" w:sz="0" w:space="0" w:color="auto"/>
              </w:divBdr>
            </w:div>
            <w:div w:id="1382557206">
              <w:marLeft w:val="0"/>
              <w:marRight w:val="0"/>
              <w:marTop w:val="0"/>
              <w:marBottom w:val="0"/>
              <w:divBdr>
                <w:top w:val="none" w:sz="0" w:space="0" w:color="auto"/>
                <w:left w:val="none" w:sz="0" w:space="0" w:color="auto"/>
                <w:bottom w:val="none" w:sz="0" w:space="0" w:color="auto"/>
                <w:right w:val="none" w:sz="0" w:space="0" w:color="auto"/>
              </w:divBdr>
            </w:div>
            <w:div w:id="838429327">
              <w:marLeft w:val="0"/>
              <w:marRight w:val="0"/>
              <w:marTop w:val="0"/>
              <w:marBottom w:val="0"/>
              <w:divBdr>
                <w:top w:val="none" w:sz="0" w:space="0" w:color="auto"/>
                <w:left w:val="none" w:sz="0" w:space="0" w:color="auto"/>
                <w:bottom w:val="none" w:sz="0" w:space="0" w:color="auto"/>
                <w:right w:val="none" w:sz="0" w:space="0" w:color="auto"/>
              </w:divBdr>
            </w:div>
            <w:div w:id="2607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687">
      <w:bodyDiv w:val="1"/>
      <w:marLeft w:val="0"/>
      <w:marRight w:val="0"/>
      <w:marTop w:val="0"/>
      <w:marBottom w:val="0"/>
      <w:divBdr>
        <w:top w:val="none" w:sz="0" w:space="0" w:color="auto"/>
        <w:left w:val="none" w:sz="0" w:space="0" w:color="auto"/>
        <w:bottom w:val="none" w:sz="0" w:space="0" w:color="auto"/>
        <w:right w:val="none" w:sz="0" w:space="0" w:color="auto"/>
      </w:divBdr>
    </w:div>
    <w:div w:id="535123624">
      <w:bodyDiv w:val="1"/>
      <w:marLeft w:val="0"/>
      <w:marRight w:val="0"/>
      <w:marTop w:val="0"/>
      <w:marBottom w:val="0"/>
      <w:divBdr>
        <w:top w:val="none" w:sz="0" w:space="0" w:color="auto"/>
        <w:left w:val="none" w:sz="0" w:space="0" w:color="auto"/>
        <w:bottom w:val="none" w:sz="0" w:space="0" w:color="auto"/>
        <w:right w:val="none" w:sz="0" w:space="0" w:color="auto"/>
      </w:divBdr>
      <w:divsChild>
        <w:div w:id="1103451266">
          <w:marLeft w:val="0"/>
          <w:marRight w:val="0"/>
          <w:marTop w:val="0"/>
          <w:marBottom w:val="0"/>
          <w:divBdr>
            <w:top w:val="none" w:sz="0" w:space="0" w:color="auto"/>
            <w:left w:val="none" w:sz="0" w:space="0" w:color="auto"/>
            <w:bottom w:val="none" w:sz="0" w:space="0" w:color="auto"/>
            <w:right w:val="none" w:sz="0" w:space="0" w:color="auto"/>
          </w:divBdr>
          <w:divsChild>
            <w:div w:id="1902592679">
              <w:marLeft w:val="0"/>
              <w:marRight w:val="0"/>
              <w:marTop w:val="0"/>
              <w:marBottom w:val="0"/>
              <w:divBdr>
                <w:top w:val="none" w:sz="0" w:space="0" w:color="auto"/>
                <w:left w:val="none" w:sz="0" w:space="0" w:color="auto"/>
                <w:bottom w:val="none" w:sz="0" w:space="0" w:color="auto"/>
                <w:right w:val="none" w:sz="0" w:space="0" w:color="auto"/>
              </w:divBdr>
            </w:div>
            <w:div w:id="175653544">
              <w:marLeft w:val="0"/>
              <w:marRight w:val="0"/>
              <w:marTop w:val="0"/>
              <w:marBottom w:val="0"/>
              <w:divBdr>
                <w:top w:val="none" w:sz="0" w:space="0" w:color="auto"/>
                <w:left w:val="none" w:sz="0" w:space="0" w:color="auto"/>
                <w:bottom w:val="none" w:sz="0" w:space="0" w:color="auto"/>
                <w:right w:val="none" w:sz="0" w:space="0" w:color="auto"/>
              </w:divBdr>
            </w:div>
            <w:div w:id="1371030398">
              <w:marLeft w:val="0"/>
              <w:marRight w:val="0"/>
              <w:marTop w:val="0"/>
              <w:marBottom w:val="0"/>
              <w:divBdr>
                <w:top w:val="none" w:sz="0" w:space="0" w:color="auto"/>
                <w:left w:val="none" w:sz="0" w:space="0" w:color="auto"/>
                <w:bottom w:val="none" w:sz="0" w:space="0" w:color="auto"/>
                <w:right w:val="none" w:sz="0" w:space="0" w:color="auto"/>
              </w:divBdr>
            </w:div>
            <w:div w:id="1166356953">
              <w:marLeft w:val="0"/>
              <w:marRight w:val="0"/>
              <w:marTop w:val="0"/>
              <w:marBottom w:val="0"/>
              <w:divBdr>
                <w:top w:val="none" w:sz="0" w:space="0" w:color="auto"/>
                <w:left w:val="none" w:sz="0" w:space="0" w:color="auto"/>
                <w:bottom w:val="none" w:sz="0" w:space="0" w:color="auto"/>
                <w:right w:val="none" w:sz="0" w:space="0" w:color="auto"/>
              </w:divBdr>
            </w:div>
            <w:div w:id="1763182290">
              <w:marLeft w:val="0"/>
              <w:marRight w:val="0"/>
              <w:marTop w:val="0"/>
              <w:marBottom w:val="0"/>
              <w:divBdr>
                <w:top w:val="none" w:sz="0" w:space="0" w:color="auto"/>
                <w:left w:val="none" w:sz="0" w:space="0" w:color="auto"/>
                <w:bottom w:val="none" w:sz="0" w:space="0" w:color="auto"/>
                <w:right w:val="none" w:sz="0" w:space="0" w:color="auto"/>
              </w:divBdr>
            </w:div>
            <w:div w:id="617689446">
              <w:marLeft w:val="0"/>
              <w:marRight w:val="0"/>
              <w:marTop w:val="0"/>
              <w:marBottom w:val="0"/>
              <w:divBdr>
                <w:top w:val="none" w:sz="0" w:space="0" w:color="auto"/>
                <w:left w:val="none" w:sz="0" w:space="0" w:color="auto"/>
                <w:bottom w:val="none" w:sz="0" w:space="0" w:color="auto"/>
                <w:right w:val="none" w:sz="0" w:space="0" w:color="auto"/>
              </w:divBdr>
            </w:div>
            <w:div w:id="760838435">
              <w:marLeft w:val="0"/>
              <w:marRight w:val="0"/>
              <w:marTop w:val="0"/>
              <w:marBottom w:val="0"/>
              <w:divBdr>
                <w:top w:val="none" w:sz="0" w:space="0" w:color="auto"/>
                <w:left w:val="none" w:sz="0" w:space="0" w:color="auto"/>
                <w:bottom w:val="none" w:sz="0" w:space="0" w:color="auto"/>
                <w:right w:val="none" w:sz="0" w:space="0" w:color="auto"/>
              </w:divBdr>
            </w:div>
            <w:div w:id="1911423290">
              <w:marLeft w:val="0"/>
              <w:marRight w:val="0"/>
              <w:marTop w:val="0"/>
              <w:marBottom w:val="0"/>
              <w:divBdr>
                <w:top w:val="none" w:sz="0" w:space="0" w:color="auto"/>
                <w:left w:val="none" w:sz="0" w:space="0" w:color="auto"/>
                <w:bottom w:val="none" w:sz="0" w:space="0" w:color="auto"/>
                <w:right w:val="none" w:sz="0" w:space="0" w:color="auto"/>
              </w:divBdr>
            </w:div>
            <w:div w:id="594365378">
              <w:marLeft w:val="0"/>
              <w:marRight w:val="0"/>
              <w:marTop w:val="0"/>
              <w:marBottom w:val="0"/>
              <w:divBdr>
                <w:top w:val="none" w:sz="0" w:space="0" w:color="auto"/>
                <w:left w:val="none" w:sz="0" w:space="0" w:color="auto"/>
                <w:bottom w:val="none" w:sz="0" w:space="0" w:color="auto"/>
                <w:right w:val="none" w:sz="0" w:space="0" w:color="auto"/>
              </w:divBdr>
            </w:div>
            <w:div w:id="1974826514">
              <w:marLeft w:val="0"/>
              <w:marRight w:val="0"/>
              <w:marTop w:val="0"/>
              <w:marBottom w:val="0"/>
              <w:divBdr>
                <w:top w:val="none" w:sz="0" w:space="0" w:color="auto"/>
                <w:left w:val="none" w:sz="0" w:space="0" w:color="auto"/>
                <w:bottom w:val="none" w:sz="0" w:space="0" w:color="auto"/>
                <w:right w:val="none" w:sz="0" w:space="0" w:color="auto"/>
              </w:divBdr>
            </w:div>
            <w:div w:id="1191454746">
              <w:marLeft w:val="0"/>
              <w:marRight w:val="0"/>
              <w:marTop w:val="0"/>
              <w:marBottom w:val="0"/>
              <w:divBdr>
                <w:top w:val="none" w:sz="0" w:space="0" w:color="auto"/>
                <w:left w:val="none" w:sz="0" w:space="0" w:color="auto"/>
                <w:bottom w:val="none" w:sz="0" w:space="0" w:color="auto"/>
                <w:right w:val="none" w:sz="0" w:space="0" w:color="auto"/>
              </w:divBdr>
            </w:div>
            <w:div w:id="189875658">
              <w:marLeft w:val="0"/>
              <w:marRight w:val="0"/>
              <w:marTop w:val="0"/>
              <w:marBottom w:val="0"/>
              <w:divBdr>
                <w:top w:val="none" w:sz="0" w:space="0" w:color="auto"/>
                <w:left w:val="none" w:sz="0" w:space="0" w:color="auto"/>
                <w:bottom w:val="none" w:sz="0" w:space="0" w:color="auto"/>
                <w:right w:val="none" w:sz="0" w:space="0" w:color="auto"/>
              </w:divBdr>
            </w:div>
            <w:div w:id="1706977872">
              <w:marLeft w:val="0"/>
              <w:marRight w:val="0"/>
              <w:marTop w:val="0"/>
              <w:marBottom w:val="0"/>
              <w:divBdr>
                <w:top w:val="none" w:sz="0" w:space="0" w:color="auto"/>
                <w:left w:val="none" w:sz="0" w:space="0" w:color="auto"/>
                <w:bottom w:val="none" w:sz="0" w:space="0" w:color="auto"/>
                <w:right w:val="none" w:sz="0" w:space="0" w:color="auto"/>
              </w:divBdr>
            </w:div>
            <w:div w:id="577402686">
              <w:marLeft w:val="0"/>
              <w:marRight w:val="0"/>
              <w:marTop w:val="0"/>
              <w:marBottom w:val="0"/>
              <w:divBdr>
                <w:top w:val="none" w:sz="0" w:space="0" w:color="auto"/>
                <w:left w:val="none" w:sz="0" w:space="0" w:color="auto"/>
                <w:bottom w:val="none" w:sz="0" w:space="0" w:color="auto"/>
                <w:right w:val="none" w:sz="0" w:space="0" w:color="auto"/>
              </w:divBdr>
            </w:div>
            <w:div w:id="914751653">
              <w:marLeft w:val="0"/>
              <w:marRight w:val="0"/>
              <w:marTop w:val="0"/>
              <w:marBottom w:val="0"/>
              <w:divBdr>
                <w:top w:val="none" w:sz="0" w:space="0" w:color="auto"/>
                <w:left w:val="none" w:sz="0" w:space="0" w:color="auto"/>
                <w:bottom w:val="none" w:sz="0" w:space="0" w:color="auto"/>
                <w:right w:val="none" w:sz="0" w:space="0" w:color="auto"/>
              </w:divBdr>
            </w:div>
            <w:div w:id="1316183575">
              <w:marLeft w:val="0"/>
              <w:marRight w:val="0"/>
              <w:marTop w:val="0"/>
              <w:marBottom w:val="0"/>
              <w:divBdr>
                <w:top w:val="none" w:sz="0" w:space="0" w:color="auto"/>
                <w:left w:val="none" w:sz="0" w:space="0" w:color="auto"/>
                <w:bottom w:val="none" w:sz="0" w:space="0" w:color="auto"/>
                <w:right w:val="none" w:sz="0" w:space="0" w:color="auto"/>
              </w:divBdr>
            </w:div>
            <w:div w:id="903446131">
              <w:marLeft w:val="0"/>
              <w:marRight w:val="0"/>
              <w:marTop w:val="0"/>
              <w:marBottom w:val="0"/>
              <w:divBdr>
                <w:top w:val="none" w:sz="0" w:space="0" w:color="auto"/>
                <w:left w:val="none" w:sz="0" w:space="0" w:color="auto"/>
                <w:bottom w:val="none" w:sz="0" w:space="0" w:color="auto"/>
                <w:right w:val="none" w:sz="0" w:space="0" w:color="auto"/>
              </w:divBdr>
            </w:div>
            <w:div w:id="989138239">
              <w:marLeft w:val="0"/>
              <w:marRight w:val="0"/>
              <w:marTop w:val="0"/>
              <w:marBottom w:val="0"/>
              <w:divBdr>
                <w:top w:val="none" w:sz="0" w:space="0" w:color="auto"/>
                <w:left w:val="none" w:sz="0" w:space="0" w:color="auto"/>
                <w:bottom w:val="none" w:sz="0" w:space="0" w:color="auto"/>
                <w:right w:val="none" w:sz="0" w:space="0" w:color="auto"/>
              </w:divBdr>
            </w:div>
            <w:div w:id="614754019">
              <w:marLeft w:val="0"/>
              <w:marRight w:val="0"/>
              <w:marTop w:val="0"/>
              <w:marBottom w:val="0"/>
              <w:divBdr>
                <w:top w:val="none" w:sz="0" w:space="0" w:color="auto"/>
                <w:left w:val="none" w:sz="0" w:space="0" w:color="auto"/>
                <w:bottom w:val="none" w:sz="0" w:space="0" w:color="auto"/>
                <w:right w:val="none" w:sz="0" w:space="0" w:color="auto"/>
              </w:divBdr>
            </w:div>
            <w:div w:id="1172796233">
              <w:marLeft w:val="0"/>
              <w:marRight w:val="0"/>
              <w:marTop w:val="0"/>
              <w:marBottom w:val="0"/>
              <w:divBdr>
                <w:top w:val="none" w:sz="0" w:space="0" w:color="auto"/>
                <w:left w:val="none" w:sz="0" w:space="0" w:color="auto"/>
                <w:bottom w:val="none" w:sz="0" w:space="0" w:color="auto"/>
                <w:right w:val="none" w:sz="0" w:space="0" w:color="auto"/>
              </w:divBdr>
            </w:div>
            <w:div w:id="1539855958">
              <w:marLeft w:val="0"/>
              <w:marRight w:val="0"/>
              <w:marTop w:val="0"/>
              <w:marBottom w:val="0"/>
              <w:divBdr>
                <w:top w:val="none" w:sz="0" w:space="0" w:color="auto"/>
                <w:left w:val="none" w:sz="0" w:space="0" w:color="auto"/>
                <w:bottom w:val="none" w:sz="0" w:space="0" w:color="auto"/>
                <w:right w:val="none" w:sz="0" w:space="0" w:color="auto"/>
              </w:divBdr>
            </w:div>
            <w:div w:id="1023551441">
              <w:marLeft w:val="0"/>
              <w:marRight w:val="0"/>
              <w:marTop w:val="0"/>
              <w:marBottom w:val="0"/>
              <w:divBdr>
                <w:top w:val="none" w:sz="0" w:space="0" w:color="auto"/>
                <w:left w:val="none" w:sz="0" w:space="0" w:color="auto"/>
                <w:bottom w:val="none" w:sz="0" w:space="0" w:color="auto"/>
                <w:right w:val="none" w:sz="0" w:space="0" w:color="auto"/>
              </w:divBdr>
            </w:div>
            <w:div w:id="302001449">
              <w:marLeft w:val="0"/>
              <w:marRight w:val="0"/>
              <w:marTop w:val="0"/>
              <w:marBottom w:val="0"/>
              <w:divBdr>
                <w:top w:val="none" w:sz="0" w:space="0" w:color="auto"/>
                <w:left w:val="none" w:sz="0" w:space="0" w:color="auto"/>
                <w:bottom w:val="none" w:sz="0" w:space="0" w:color="auto"/>
                <w:right w:val="none" w:sz="0" w:space="0" w:color="auto"/>
              </w:divBdr>
            </w:div>
            <w:div w:id="351494491">
              <w:marLeft w:val="0"/>
              <w:marRight w:val="0"/>
              <w:marTop w:val="0"/>
              <w:marBottom w:val="0"/>
              <w:divBdr>
                <w:top w:val="none" w:sz="0" w:space="0" w:color="auto"/>
                <w:left w:val="none" w:sz="0" w:space="0" w:color="auto"/>
                <w:bottom w:val="none" w:sz="0" w:space="0" w:color="auto"/>
                <w:right w:val="none" w:sz="0" w:space="0" w:color="auto"/>
              </w:divBdr>
            </w:div>
            <w:div w:id="1968924264">
              <w:marLeft w:val="0"/>
              <w:marRight w:val="0"/>
              <w:marTop w:val="0"/>
              <w:marBottom w:val="0"/>
              <w:divBdr>
                <w:top w:val="none" w:sz="0" w:space="0" w:color="auto"/>
                <w:left w:val="none" w:sz="0" w:space="0" w:color="auto"/>
                <w:bottom w:val="none" w:sz="0" w:space="0" w:color="auto"/>
                <w:right w:val="none" w:sz="0" w:space="0" w:color="auto"/>
              </w:divBdr>
            </w:div>
            <w:div w:id="1447239347">
              <w:marLeft w:val="0"/>
              <w:marRight w:val="0"/>
              <w:marTop w:val="0"/>
              <w:marBottom w:val="0"/>
              <w:divBdr>
                <w:top w:val="none" w:sz="0" w:space="0" w:color="auto"/>
                <w:left w:val="none" w:sz="0" w:space="0" w:color="auto"/>
                <w:bottom w:val="none" w:sz="0" w:space="0" w:color="auto"/>
                <w:right w:val="none" w:sz="0" w:space="0" w:color="auto"/>
              </w:divBdr>
            </w:div>
            <w:div w:id="1040285390">
              <w:marLeft w:val="0"/>
              <w:marRight w:val="0"/>
              <w:marTop w:val="0"/>
              <w:marBottom w:val="0"/>
              <w:divBdr>
                <w:top w:val="none" w:sz="0" w:space="0" w:color="auto"/>
                <w:left w:val="none" w:sz="0" w:space="0" w:color="auto"/>
                <w:bottom w:val="none" w:sz="0" w:space="0" w:color="auto"/>
                <w:right w:val="none" w:sz="0" w:space="0" w:color="auto"/>
              </w:divBdr>
            </w:div>
            <w:div w:id="1374429628">
              <w:marLeft w:val="0"/>
              <w:marRight w:val="0"/>
              <w:marTop w:val="0"/>
              <w:marBottom w:val="0"/>
              <w:divBdr>
                <w:top w:val="none" w:sz="0" w:space="0" w:color="auto"/>
                <w:left w:val="none" w:sz="0" w:space="0" w:color="auto"/>
                <w:bottom w:val="none" w:sz="0" w:space="0" w:color="auto"/>
                <w:right w:val="none" w:sz="0" w:space="0" w:color="auto"/>
              </w:divBdr>
            </w:div>
            <w:div w:id="822083671">
              <w:marLeft w:val="0"/>
              <w:marRight w:val="0"/>
              <w:marTop w:val="0"/>
              <w:marBottom w:val="0"/>
              <w:divBdr>
                <w:top w:val="none" w:sz="0" w:space="0" w:color="auto"/>
                <w:left w:val="none" w:sz="0" w:space="0" w:color="auto"/>
                <w:bottom w:val="none" w:sz="0" w:space="0" w:color="auto"/>
                <w:right w:val="none" w:sz="0" w:space="0" w:color="auto"/>
              </w:divBdr>
            </w:div>
            <w:div w:id="614873724">
              <w:marLeft w:val="0"/>
              <w:marRight w:val="0"/>
              <w:marTop w:val="0"/>
              <w:marBottom w:val="0"/>
              <w:divBdr>
                <w:top w:val="none" w:sz="0" w:space="0" w:color="auto"/>
                <w:left w:val="none" w:sz="0" w:space="0" w:color="auto"/>
                <w:bottom w:val="none" w:sz="0" w:space="0" w:color="auto"/>
                <w:right w:val="none" w:sz="0" w:space="0" w:color="auto"/>
              </w:divBdr>
            </w:div>
            <w:div w:id="786781395">
              <w:marLeft w:val="0"/>
              <w:marRight w:val="0"/>
              <w:marTop w:val="0"/>
              <w:marBottom w:val="0"/>
              <w:divBdr>
                <w:top w:val="none" w:sz="0" w:space="0" w:color="auto"/>
                <w:left w:val="none" w:sz="0" w:space="0" w:color="auto"/>
                <w:bottom w:val="none" w:sz="0" w:space="0" w:color="auto"/>
                <w:right w:val="none" w:sz="0" w:space="0" w:color="auto"/>
              </w:divBdr>
            </w:div>
            <w:div w:id="1328052541">
              <w:marLeft w:val="0"/>
              <w:marRight w:val="0"/>
              <w:marTop w:val="0"/>
              <w:marBottom w:val="0"/>
              <w:divBdr>
                <w:top w:val="none" w:sz="0" w:space="0" w:color="auto"/>
                <w:left w:val="none" w:sz="0" w:space="0" w:color="auto"/>
                <w:bottom w:val="none" w:sz="0" w:space="0" w:color="auto"/>
                <w:right w:val="none" w:sz="0" w:space="0" w:color="auto"/>
              </w:divBdr>
            </w:div>
            <w:div w:id="1346782742">
              <w:marLeft w:val="0"/>
              <w:marRight w:val="0"/>
              <w:marTop w:val="0"/>
              <w:marBottom w:val="0"/>
              <w:divBdr>
                <w:top w:val="none" w:sz="0" w:space="0" w:color="auto"/>
                <w:left w:val="none" w:sz="0" w:space="0" w:color="auto"/>
                <w:bottom w:val="none" w:sz="0" w:space="0" w:color="auto"/>
                <w:right w:val="none" w:sz="0" w:space="0" w:color="auto"/>
              </w:divBdr>
            </w:div>
            <w:div w:id="1655911767">
              <w:marLeft w:val="0"/>
              <w:marRight w:val="0"/>
              <w:marTop w:val="0"/>
              <w:marBottom w:val="0"/>
              <w:divBdr>
                <w:top w:val="none" w:sz="0" w:space="0" w:color="auto"/>
                <w:left w:val="none" w:sz="0" w:space="0" w:color="auto"/>
                <w:bottom w:val="none" w:sz="0" w:space="0" w:color="auto"/>
                <w:right w:val="none" w:sz="0" w:space="0" w:color="auto"/>
              </w:divBdr>
            </w:div>
            <w:div w:id="1462115804">
              <w:marLeft w:val="0"/>
              <w:marRight w:val="0"/>
              <w:marTop w:val="0"/>
              <w:marBottom w:val="0"/>
              <w:divBdr>
                <w:top w:val="none" w:sz="0" w:space="0" w:color="auto"/>
                <w:left w:val="none" w:sz="0" w:space="0" w:color="auto"/>
                <w:bottom w:val="none" w:sz="0" w:space="0" w:color="auto"/>
                <w:right w:val="none" w:sz="0" w:space="0" w:color="auto"/>
              </w:divBdr>
            </w:div>
            <w:div w:id="86273557">
              <w:marLeft w:val="0"/>
              <w:marRight w:val="0"/>
              <w:marTop w:val="0"/>
              <w:marBottom w:val="0"/>
              <w:divBdr>
                <w:top w:val="none" w:sz="0" w:space="0" w:color="auto"/>
                <w:left w:val="none" w:sz="0" w:space="0" w:color="auto"/>
                <w:bottom w:val="none" w:sz="0" w:space="0" w:color="auto"/>
                <w:right w:val="none" w:sz="0" w:space="0" w:color="auto"/>
              </w:divBdr>
            </w:div>
            <w:div w:id="1160535126">
              <w:marLeft w:val="0"/>
              <w:marRight w:val="0"/>
              <w:marTop w:val="0"/>
              <w:marBottom w:val="0"/>
              <w:divBdr>
                <w:top w:val="none" w:sz="0" w:space="0" w:color="auto"/>
                <w:left w:val="none" w:sz="0" w:space="0" w:color="auto"/>
                <w:bottom w:val="none" w:sz="0" w:space="0" w:color="auto"/>
                <w:right w:val="none" w:sz="0" w:space="0" w:color="auto"/>
              </w:divBdr>
            </w:div>
            <w:div w:id="2074044242">
              <w:marLeft w:val="0"/>
              <w:marRight w:val="0"/>
              <w:marTop w:val="0"/>
              <w:marBottom w:val="0"/>
              <w:divBdr>
                <w:top w:val="none" w:sz="0" w:space="0" w:color="auto"/>
                <w:left w:val="none" w:sz="0" w:space="0" w:color="auto"/>
                <w:bottom w:val="none" w:sz="0" w:space="0" w:color="auto"/>
                <w:right w:val="none" w:sz="0" w:space="0" w:color="auto"/>
              </w:divBdr>
            </w:div>
            <w:div w:id="1285041517">
              <w:marLeft w:val="0"/>
              <w:marRight w:val="0"/>
              <w:marTop w:val="0"/>
              <w:marBottom w:val="0"/>
              <w:divBdr>
                <w:top w:val="none" w:sz="0" w:space="0" w:color="auto"/>
                <w:left w:val="none" w:sz="0" w:space="0" w:color="auto"/>
                <w:bottom w:val="none" w:sz="0" w:space="0" w:color="auto"/>
                <w:right w:val="none" w:sz="0" w:space="0" w:color="auto"/>
              </w:divBdr>
            </w:div>
            <w:div w:id="941760743">
              <w:marLeft w:val="0"/>
              <w:marRight w:val="0"/>
              <w:marTop w:val="0"/>
              <w:marBottom w:val="0"/>
              <w:divBdr>
                <w:top w:val="none" w:sz="0" w:space="0" w:color="auto"/>
                <w:left w:val="none" w:sz="0" w:space="0" w:color="auto"/>
                <w:bottom w:val="none" w:sz="0" w:space="0" w:color="auto"/>
                <w:right w:val="none" w:sz="0" w:space="0" w:color="auto"/>
              </w:divBdr>
            </w:div>
            <w:div w:id="1176380186">
              <w:marLeft w:val="0"/>
              <w:marRight w:val="0"/>
              <w:marTop w:val="0"/>
              <w:marBottom w:val="0"/>
              <w:divBdr>
                <w:top w:val="none" w:sz="0" w:space="0" w:color="auto"/>
                <w:left w:val="none" w:sz="0" w:space="0" w:color="auto"/>
                <w:bottom w:val="none" w:sz="0" w:space="0" w:color="auto"/>
                <w:right w:val="none" w:sz="0" w:space="0" w:color="auto"/>
              </w:divBdr>
            </w:div>
            <w:div w:id="477184526">
              <w:marLeft w:val="0"/>
              <w:marRight w:val="0"/>
              <w:marTop w:val="0"/>
              <w:marBottom w:val="0"/>
              <w:divBdr>
                <w:top w:val="none" w:sz="0" w:space="0" w:color="auto"/>
                <w:left w:val="none" w:sz="0" w:space="0" w:color="auto"/>
                <w:bottom w:val="none" w:sz="0" w:space="0" w:color="auto"/>
                <w:right w:val="none" w:sz="0" w:space="0" w:color="auto"/>
              </w:divBdr>
            </w:div>
            <w:div w:id="979074030">
              <w:marLeft w:val="0"/>
              <w:marRight w:val="0"/>
              <w:marTop w:val="0"/>
              <w:marBottom w:val="0"/>
              <w:divBdr>
                <w:top w:val="none" w:sz="0" w:space="0" w:color="auto"/>
                <w:left w:val="none" w:sz="0" w:space="0" w:color="auto"/>
                <w:bottom w:val="none" w:sz="0" w:space="0" w:color="auto"/>
                <w:right w:val="none" w:sz="0" w:space="0" w:color="auto"/>
              </w:divBdr>
            </w:div>
            <w:div w:id="114838494">
              <w:marLeft w:val="0"/>
              <w:marRight w:val="0"/>
              <w:marTop w:val="0"/>
              <w:marBottom w:val="0"/>
              <w:divBdr>
                <w:top w:val="none" w:sz="0" w:space="0" w:color="auto"/>
                <w:left w:val="none" w:sz="0" w:space="0" w:color="auto"/>
                <w:bottom w:val="none" w:sz="0" w:space="0" w:color="auto"/>
                <w:right w:val="none" w:sz="0" w:space="0" w:color="auto"/>
              </w:divBdr>
            </w:div>
            <w:div w:id="760756683">
              <w:marLeft w:val="0"/>
              <w:marRight w:val="0"/>
              <w:marTop w:val="0"/>
              <w:marBottom w:val="0"/>
              <w:divBdr>
                <w:top w:val="none" w:sz="0" w:space="0" w:color="auto"/>
                <w:left w:val="none" w:sz="0" w:space="0" w:color="auto"/>
                <w:bottom w:val="none" w:sz="0" w:space="0" w:color="auto"/>
                <w:right w:val="none" w:sz="0" w:space="0" w:color="auto"/>
              </w:divBdr>
            </w:div>
            <w:div w:id="682628894">
              <w:marLeft w:val="0"/>
              <w:marRight w:val="0"/>
              <w:marTop w:val="0"/>
              <w:marBottom w:val="0"/>
              <w:divBdr>
                <w:top w:val="none" w:sz="0" w:space="0" w:color="auto"/>
                <w:left w:val="none" w:sz="0" w:space="0" w:color="auto"/>
                <w:bottom w:val="none" w:sz="0" w:space="0" w:color="auto"/>
                <w:right w:val="none" w:sz="0" w:space="0" w:color="auto"/>
              </w:divBdr>
            </w:div>
            <w:div w:id="1737631437">
              <w:marLeft w:val="0"/>
              <w:marRight w:val="0"/>
              <w:marTop w:val="0"/>
              <w:marBottom w:val="0"/>
              <w:divBdr>
                <w:top w:val="none" w:sz="0" w:space="0" w:color="auto"/>
                <w:left w:val="none" w:sz="0" w:space="0" w:color="auto"/>
                <w:bottom w:val="none" w:sz="0" w:space="0" w:color="auto"/>
                <w:right w:val="none" w:sz="0" w:space="0" w:color="auto"/>
              </w:divBdr>
            </w:div>
            <w:div w:id="179784771">
              <w:marLeft w:val="0"/>
              <w:marRight w:val="0"/>
              <w:marTop w:val="0"/>
              <w:marBottom w:val="0"/>
              <w:divBdr>
                <w:top w:val="none" w:sz="0" w:space="0" w:color="auto"/>
                <w:left w:val="none" w:sz="0" w:space="0" w:color="auto"/>
                <w:bottom w:val="none" w:sz="0" w:space="0" w:color="auto"/>
                <w:right w:val="none" w:sz="0" w:space="0" w:color="auto"/>
              </w:divBdr>
            </w:div>
            <w:div w:id="1104763479">
              <w:marLeft w:val="0"/>
              <w:marRight w:val="0"/>
              <w:marTop w:val="0"/>
              <w:marBottom w:val="0"/>
              <w:divBdr>
                <w:top w:val="none" w:sz="0" w:space="0" w:color="auto"/>
                <w:left w:val="none" w:sz="0" w:space="0" w:color="auto"/>
                <w:bottom w:val="none" w:sz="0" w:space="0" w:color="auto"/>
                <w:right w:val="none" w:sz="0" w:space="0" w:color="auto"/>
              </w:divBdr>
            </w:div>
            <w:div w:id="1435242771">
              <w:marLeft w:val="0"/>
              <w:marRight w:val="0"/>
              <w:marTop w:val="0"/>
              <w:marBottom w:val="0"/>
              <w:divBdr>
                <w:top w:val="none" w:sz="0" w:space="0" w:color="auto"/>
                <w:left w:val="none" w:sz="0" w:space="0" w:color="auto"/>
                <w:bottom w:val="none" w:sz="0" w:space="0" w:color="auto"/>
                <w:right w:val="none" w:sz="0" w:space="0" w:color="auto"/>
              </w:divBdr>
            </w:div>
            <w:div w:id="548609463">
              <w:marLeft w:val="0"/>
              <w:marRight w:val="0"/>
              <w:marTop w:val="0"/>
              <w:marBottom w:val="0"/>
              <w:divBdr>
                <w:top w:val="none" w:sz="0" w:space="0" w:color="auto"/>
                <w:left w:val="none" w:sz="0" w:space="0" w:color="auto"/>
                <w:bottom w:val="none" w:sz="0" w:space="0" w:color="auto"/>
                <w:right w:val="none" w:sz="0" w:space="0" w:color="auto"/>
              </w:divBdr>
            </w:div>
            <w:div w:id="421529558">
              <w:marLeft w:val="0"/>
              <w:marRight w:val="0"/>
              <w:marTop w:val="0"/>
              <w:marBottom w:val="0"/>
              <w:divBdr>
                <w:top w:val="none" w:sz="0" w:space="0" w:color="auto"/>
                <w:left w:val="none" w:sz="0" w:space="0" w:color="auto"/>
                <w:bottom w:val="none" w:sz="0" w:space="0" w:color="auto"/>
                <w:right w:val="none" w:sz="0" w:space="0" w:color="auto"/>
              </w:divBdr>
            </w:div>
            <w:div w:id="775832235">
              <w:marLeft w:val="0"/>
              <w:marRight w:val="0"/>
              <w:marTop w:val="0"/>
              <w:marBottom w:val="0"/>
              <w:divBdr>
                <w:top w:val="none" w:sz="0" w:space="0" w:color="auto"/>
                <w:left w:val="none" w:sz="0" w:space="0" w:color="auto"/>
                <w:bottom w:val="none" w:sz="0" w:space="0" w:color="auto"/>
                <w:right w:val="none" w:sz="0" w:space="0" w:color="auto"/>
              </w:divBdr>
            </w:div>
            <w:div w:id="594478007">
              <w:marLeft w:val="0"/>
              <w:marRight w:val="0"/>
              <w:marTop w:val="0"/>
              <w:marBottom w:val="0"/>
              <w:divBdr>
                <w:top w:val="none" w:sz="0" w:space="0" w:color="auto"/>
                <w:left w:val="none" w:sz="0" w:space="0" w:color="auto"/>
                <w:bottom w:val="none" w:sz="0" w:space="0" w:color="auto"/>
                <w:right w:val="none" w:sz="0" w:space="0" w:color="auto"/>
              </w:divBdr>
            </w:div>
            <w:div w:id="2043438723">
              <w:marLeft w:val="0"/>
              <w:marRight w:val="0"/>
              <w:marTop w:val="0"/>
              <w:marBottom w:val="0"/>
              <w:divBdr>
                <w:top w:val="none" w:sz="0" w:space="0" w:color="auto"/>
                <w:left w:val="none" w:sz="0" w:space="0" w:color="auto"/>
                <w:bottom w:val="none" w:sz="0" w:space="0" w:color="auto"/>
                <w:right w:val="none" w:sz="0" w:space="0" w:color="auto"/>
              </w:divBdr>
            </w:div>
            <w:div w:id="1202405604">
              <w:marLeft w:val="0"/>
              <w:marRight w:val="0"/>
              <w:marTop w:val="0"/>
              <w:marBottom w:val="0"/>
              <w:divBdr>
                <w:top w:val="none" w:sz="0" w:space="0" w:color="auto"/>
                <w:left w:val="none" w:sz="0" w:space="0" w:color="auto"/>
                <w:bottom w:val="none" w:sz="0" w:space="0" w:color="auto"/>
                <w:right w:val="none" w:sz="0" w:space="0" w:color="auto"/>
              </w:divBdr>
            </w:div>
            <w:div w:id="229580762">
              <w:marLeft w:val="0"/>
              <w:marRight w:val="0"/>
              <w:marTop w:val="0"/>
              <w:marBottom w:val="0"/>
              <w:divBdr>
                <w:top w:val="none" w:sz="0" w:space="0" w:color="auto"/>
                <w:left w:val="none" w:sz="0" w:space="0" w:color="auto"/>
                <w:bottom w:val="none" w:sz="0" w:space="0" w:color="auto"/>
                <w:right w:val="none" w:sz="0" w:space="0" w:color="auto"/>
              </w:divBdr>
            </w:div>
            <w:div w:id="2144348569">
              <w:marLeft w:val="0"/>
              <w:marRight w:val="0"/>
              <w:marTop w:val="0"/>
              <w:marBottom w:val="0"/>
              <w:divBdr>
                <w:top w:val="none" w:sz="0" w:space="0" w:color="auto"/>
                <w:left w:val="none" w:sz="0" w:space="0" w:color="auto"/>
                <w:bottom w:val="none" w:sz="0" w:space="0" w:color="auto"/>
                <w:right w:val="none" w:sz="0" w:space="0" w:color="auto"/>
              </w:divBdr>
            </w:div>
            <w:div w:id="2008435556">
              <w:marLeft w:val="0"/>
              <w:marRight w:val="0"/>
              <w:marTop w:val="0"/>
              <w:marBottom w:val="0"/>
              <w:divBdr>
                <w:top w:val="none" w:sz="0" w:space="0" w:color="auto"/>
                <w:left w:val="none" w:sz="0" w:space="0" w:color="auto"/>
                <w:bottom w:val="none" w:sz="0" w:space="0" w:color="auto"/>
                <w:right w:val="none" w:sz="0" w:space="0" w:color="auto"/>
              </w:divBdr>
            </w:div>
            <w:div w:id="1719696438">
              <w:marLeft w:val="0"/>
              <w:marRight w:val="0"/>
              <w:marTop w:val="0"/>
              <w:marBottom w:val="0"/>
              <w:divBdr>
                <w:top w:val="none" w:sz="0" w:space="0" w:color="auto"/>
                <w:left w:val="none" w:sz="0" w:space="0" w:color="auto"/>
                <w:bottom w:val="none" w:sz="0" w:space="0" w:color="auto"/>
                <w:right w:val="none" w:sz="0" w:space="0" w:color="auto"/>
              </w:divBdr>
            </w:div>
            <w:div w:id="1232078576">
              <w:marLeft w:val="0"/>
              <w:marRight w:val="0"/>
              <w:marTop w:val="0"/>
              <w:marBottom w:val="0"/>
              <w:divBdr>
                <w:top w:val="none" w:sz="0" w:space="0" w:color="auto"/>
                <w:left w:val="none" w:sz="0" w:space="0" w:color="auto"/>
                <w:bottom w:val="none" w:sz="0" w:space="0" w:color="auto"/>
                <w:right w:val="none" w:sz="0" w:space="0" w:color="auto"/>
              </w:divBdr>
            </w:div>
            <w:div w:id="1036154212">
              <w:marLeft w:val="0"/>
              <w:marRight w:val="0"/>
              <w:marTop w:val="0"/>
              <w:marBottom w:val="0"/>
              <w:divBdr>
                <w:top w:val="none" w:sz="0" w:space="0" w:color="auto"/>
                <w:left w:val="none" w:sz="0" w:space="0" w:color="auto"/>
                <w:bottom w:val="none" w:sz="0" w:space="0" w:color="auto"/>
                <w:right w:val="none" w:sz="0" w:space="0" w:color="auto"/>
              </w:divBdr>
            </w:div>
            <w:div w:id="799152743">
              <w:marLeft w:val="0"/>
              <w:marRight w:val="0"/>
              <w:marTop w:val="0"/>
              <w:marBottom w:val="0"/>
              <w:divBdr>
                <w:top w:val="none" w:sz="0" w:space="0" w:color="auto"/>
                <w:left w:val="none" w:sz="0" w:space="0" w:color="auto"/>
                <w:bottom w:val="none" w:sz="0" w:space="0" w:color="auto"/>
                <w:right w:val="none" w:sz="0" w:space="0" w:color="auto"/>
              </w:divBdr>
            </w:div>
            <w:div w:id="70202723">
              <w:marLeft w:val="0"/>
              <w:marRight w:val="0"/>
              <w:marTop w:val="0"/>
              <w:marBottom w:val="0"/>
              <w:divBdr>
                <w:top w:val="none" w:sz="0" w:space="0" w:color="auto"/>
                <w:left w:val="none" w:sz="0" w:space="0" w:color="auto"/>
                <w:bottom w:val="none" w:sz="0" w:space="0" w:color="auto"/>
                <w:right w:val="none" w:sz="0" w:space="0" w:color="auto"/>
              </w:divBdr>
            </w:div>
            <w:div w:id="9488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3878">
      <w:bodyDiv w:val="1"/>
      <w:marLeft w:val="0"/>
      <w:marRight w:val="0"/>
      <w:marTop w:val="0"/>
      <w:marBottom w:val="0"/>
      <w:divBdr>
        <w:top w:val="none" w:sz="0" w:space="0" w:color="auto"/>
        <w:left w:val="none" w:sz="0" w:space="0" w:color="auto"/>
        <w:bottom w:val="none" w:sz="0" w:space="0" w:color="auto"/>
        <w:right w:val="none" w:sz="0" w:space="0" w:color="auto"/>
      </w:divBdr>
      <w:divsChild>
        <w:div w:id="1649359430">
          <w:marLeft w:val="0"/>
          <w:marRight w:val="0"/>
          <w:marTop w:val="0"/>
          <w:marBottom w:val="0"/>
          <w:divBdr>
            <w:top w:val="none" w:sz="0" w:space="0" w:color="auto"/>
            <w:left w:val="none" w:sz="0" w:space="0" w:color="auto"/>
            <w:bottom w:val="none" w:sz="0" w:space="0" w:color="auto"/>
            <w:right w:val="none" w:sz="0" w:space="0" w:color="auto"/>
          </w:divBdr>
          <w:divsChild>
            <w:div w:id="727609229">
              <w:marLeft w:val="0"/>
              <w:marRight w:val="0"/>
              <w:marTop w:val="0"/>
              <w:marBottom w:val="0"/>
              <w:divBdr>
                <w:top w:val="none" w:sz="0" w:space="0" w:color="auto"/>
                <w:left w:val="none" w:sz="0" w:space="0" w:color="auto"/>
                <w:bottom w:val="none" w:sz="0" w:space="0" w:color="auto"/>
                <w:right w:val="none" w:sz="0" w:space="0" w:color="auto"/>
              </w:divBdr>
            </w:div>
            <w:div w:id="345720278">
              <w:marLeft w:val="0"/>
              <w:marRight w:val="0"/>
              <w:marTop w:val="0"/>
              <w:marBottom w:val="0"/>
              <w:divBdr>
                <w:top w:val="none" w:sz="0" w:space="0" w:color="auto"/>
                <w:left w:val="none" w:sz="0" w:space="0" w:color="auto"/>
                <w:bottom w:val="none" w:sz="0" w:space="0" w:color="auto"/>
                <w:right w:val="none" w:sz="0" w:space="0" w:color="auto"/>
              </w:divBdr>
            </w:div>
            <w:div w:id="1280259366">
              <w:marLeft w:val="0"/>
              <w:marRight w:val="0"/>
              <w:marTop w:val="0"/>
              <w:marBottom w:val="0"/>
              <w:divBdr>
                <w:top w:val="none" w:sz="0" w:space="0" w:color="auto"/>
                <w:left w:val="none" w:sz="0" w:space="0" w:color="auto"/>
                <w:bottom w:val="none" w:sz="0" w:space="0" w:color="auto"/>
                <w:right w:val="none" w:sz="0" w:space="0" w:color="auto"/>
              </w:divBdr>
            </w:div>
            <w:div w:id="178855567">
              <w:marLeft w:val="0"/>
              <w:marRight w:val="0"/>
              <w:marTop w:val="0"/>
              <w:marBottom w:val="0"/>
              <w:divBdr>
                <w:top w:val="none" w:sz="0" w:space="0" w:color="auto"/>
                <w:left w:val="none" w:sz="0" w:space="0" w:color="auto"/>
                <w:bottom w:val="none" w:sz="0" w:space="0" w:color="auto"/>
                <w:right w:val="none" w:sz="0" w:space="0" w:color="auto"/>
              </w:divBdr>
            </w:div>
            <w:div w:id="1519273224">
              <w:marLeft w:val="0"/>
              <w:marRight w:val="0"/>
              <w:marTop w:val="0"/>
              <w:marBottom w:val="0"/>
              <w:divBdr>
                <w:top w:val="none" w:sz="0" w:space="0" w:color="auto"/>
                <w:left w:val="none" w:sz="0" w:space="0" w:color="auto"/>
                <w:bottom w:val="none" w:sz="0" w:space="0" w:color="auto"/>
                <w:right w:val="none" w:sz="0" w:space="0" w:color="auto"/>
              </w:divBdr>
            </w:div>
            <w:div w:id="1380744074">
              <w:marLeft w:val="0"/>
              <w:marRight w:val="0"/>
              <w:marTop w:val="0"/>
              <w:marBottom w:val="0"/>
              <w:divBdr>
                <w:top w:val="none" w:sz="0" w:space="0" w:color="auto"/>
                <w:left w:val="none" w:sz="0" w:space="0" w:color="auto"/>
                <w:bottom w:val="none" w:sz="0" w:space="0" w:color="auto"/>
                <w:right w:val="none" w:sz="0" w:space="0" w:color="auto"/>
              </w:divBdr>
            </w:div>
            <w:div w:id="126044895">
              <w:marLeft w:val="0"/>
              <w:marRight w:val="0"/>
              <w:marTop w:val="0"/>
              <w:marBottom w:val="0"/>
              <w:divBdr>
                <w:top w:val="none" w:sz="0" w:space="0" w:color="auto"/>
                <w:left w:val="none" w:sz="0" w:space="0" w:color="auto"/>
                <w:bottom w:val="none" w:sz="0" w:space="0" w:color="auto"/>
                <w:right w:val="none" w:sz="0" w:space="0" w:color="auto"/>
              </w:divBdr>
            </w:div>
            <w:div w:id="2091343651">
              <w:marLeft w:val="0"/>
              <w:marRight w:val="0"/>
              <w:marTop w:val="0"/>
              <w:marBottom w:val="0"/>
              <w:divBdr>
                <w:top w:val="none" w:sz="0" w:space="0" w:color="auto"/>
                <w:left w:val="none" w:sz="0" w:space="0" w:color="auto"/>
                <w:bottom w:val="none" w:sz="0" w:space="0" w:color="auto"/>
                <w:right w:val="none" w:sz="0" w:space="0" w:color="auto"/>
              </w:divBdr>
            </w:div>
            <w:div w:id="1744986440">
              <w:marLeft w:val="0"/>
              <w:marRight w:val="0"/>
              <w:marTop w:val="0"/>
              <w:marBottom w:val="0"/>
              <w:divBdr>
                <w:top w:val="none" w:sz="0" w:space="0" w:color="auto"/>
                <w:left w:val="none" w:sz="0" w:space="0" w:color="auto"/>
                <w:bottom w:val="none" w:sz="0" w:space="0" w:color="auto"/>
                <w:right w:val="none" w:sz="0" w:space="0" w:color="auto"/>
              </w:divBdr>
            </w:div>
            <w:div w:id="716198595">
              <w:marLeft w:val="0"/>
              <w:marRight w:val="0"/>
              <w:marTop w:val="0"/>
              <w:marBottom w:val="0"/>
              <w:divBdr>
                <w:top w:val="none" w:sz="0" w:space="0" w:color="auto"/>
                <w:left w:val="none" w:sz="0" w:space="0" w:color="auto"/>
                <w:bottom w:val="none" w:sz="0" w:space="0" w:color="auto"/>
                <w:right w:val="none" w:sz="0" w:space="0" w:color="auto"/>
              </w:divBdr>
            </w:div>
            <w:div w:id="821579594">
              <w:marLeft w:val="0"/>
              <w:marRight w:val="0"/>
              <w:marTop w:val="0"/>
              <w:marBottom w:val="0"/>
              <w:divBdr>
                <w:top w:val="none" w:sz="0" w:space="0" w:color="auto"/>
                <w:left w:val="none" w:sz="0" w:space="0" w:color="auto"/>
                <w:bottom w:val="none" w:sz="0" w:space="0" w:color="auto"/>
                <w:right w:val="none" w:sz="0" w:space="0" w:color="auto"/>
              </w:divBdr>
            </w:div>
            <w:div w:id="1967153169">
              <w:marLeft w:val="0"/>
              <w:marRight w:val="0"/>
              <w:marTop w:val="0"/>
              <w:marBottom w:val="0"/>
              <w:divBdr>
                <w:top w:val="none" w:sz="0" w:space="0" w:color="auto"/>
                <w:left w:val="none" w:sz="0" w:space="0" w:color="auto"/>
                <w:bottom w:val="none" w:sz="0" w:space="0" w:color="auto"/>
                <w:right w:val="none" w:sz="0" w:space="0" w:color="auto"/>
              </w:divBdr>
            </w:div>
            <w:div w:id="517890861">
              <w:marLeft w:val="0"/>
              <w:marRight w:val="0"/>
              <w:marTop w:val="0"/>
              <w:marBottom w:val="0"/>
              <w:divBdr>
                <w:top w:val="none" w:sz="0" w:space="0" w:color="auto"/>
                <w:left w:val="none" w:sz="0" w:space="0" w:color="auto"/>
                <w:bottom w:val="none" w:sz="0" w:space="0" w:color="auto"/>
                <w:right w:val="none" w:sz="0" w:space="0" w:color="auto"/>
              </w:divBdr>
            </w:div>
            <w:div w:id="1711177488">
              <w:marLeft w:val="0"/>
              <w:marRight w:val="0"/>
              <w:marTop w:val="0"/>
              <w:marBottom w:val="0"/>
              <w:divBdr>
                <w:top w:val="none" w:sz="0" w:space="0" w:color="auto"/>
                <w:left w:val="none" w:sz="0" w:space="0" w:color="auto"/>
                <w:bottom w:val="none" w:sz="0" w:space="0" w:color="auto"/>
                <w:right w:val="none" w:sz="0" w:space="0" w:color="auto"/>
              </w:divBdr>
            </w:div>
            <w:div w:id="922030273">
              <w:marLeft w:val="0"/>
              <w:marRight w:val="0"/>
              <w:marTop w:val="0"/>
              <w:marBottom w:val="0"/>
              <w:divBdr>
                <w:top w:val="none" w:sz="0" w:space="0" w:color="auto"/>
                <w:left w:val="none" w:sz="0" w:space="0" w:color="auto"/>
                <w:bottom w:val="none" w:sz="0" w:space="0" w:color="auto"/>
                <w:right w:val="none" w:sz="0" w:space="0" w:color="auto"/>
              </w:divBdr>
            </w:div>
            <w:div w:id="1447430686">
              <w:marLeft w:val="0"/>
              <w:marRight w:val="0"/>
              <w:marTop w:val="0"/>
              <w:marBottom w:val="0"/>
              <w:divBdr>
                <w:top w:val="none" w:sz="0" w:space="0" w:color="auto"/>
                <w:left w:val="none" w:sz="0" w:space="0" w:color="auto"/>
                <w:bottom w:val="none" w:sz="0" w:space="0" w:color="auto"/>
                <w:right w:val="none" w:sz="0" w:space="0" w:color="auto"/>
              </w:divBdr>
            </w:div>
            <w:div w:id="646470038">
              <w:marLeft w:val="0"/>
              <w:marRight w:val="0"/>
              <w:marTop w:val="0"/>
              <w:marBottom w:val="0"/>
              <w:divBdr>
                <w:top w:val="none" w:sz="0" w:space="0" w:color="auto"/>
                <w:left w:val="none" w:sz="0" w:space="0" w:color="auto"/>
                <w:bottom w:val="none" w:sz="0" w:space="0" w:color="auto"/>
                <w:right w:val="none" w:sz="0" w:space="0" w:color="auto"/>
              </w:divBdr>
            </w:div>
            <w:div w:id="1748532873">
              <w:marLeft w:val="0"/>
              <w:marRight w:val="0"/>
              <w:marTop w:val="0"/>
              <w:marBottom w:val="0"/>
              <w:divBdr>
                <w:top w:val="none" w:sz="0" w:space="0" w:color="auto"/>
                <w:left w:val="none" w:sz="0" w:space="0" w:color="auto"/>
                <w:bottom w:val="none" w:sz="0" w:space="0" w:color="auto"/>
                <w:right w:val="none" w:sz="0" w:space="0" w:color="auto"/>
              </w:divBdr>
            </w:div>
            <w:div w:id="19028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36806">
      <w:bodyDiv w:val="1"/>
      <w:marLeft w:val="0"/>
      <w:marRight w:val="0"/>
      <w:marTop w:val="0"/>
      <w:marBottom w:val="0"/>
      <w:divBdr>
        <w:top w:val="none" w:sz="0" w:space="0" w:color="auto"/>
        <w:left w:val="none" w:sz="0" w:space="0" w:color="auto"/>
        <w:bottom w:val="none" w:sz="0" w:space="0" w:color="auto"/>
        <w:right w:val="none" w:sz="0" w:space="0" w:color="auto"/>
      </w:divBdr>
      <w:divsChild>
        <w:div w:id="1107693510">
          <w:marLeft w:val="0"/>
          <w:marRight w:val="0"/>
          <w:marTop w:val="0"/>
          <w:marBottom w:val="0"/>
          <w:divBdr>
            <w:top w:val="none" w:sz="0" w:space="0" w:color="auto"/>
            <w:left w:val="none" w:sz="0" w:space="0" w:color="auto"/>
            <w:bottom w:val="none" w:sz="0" w:space="0" w:color="auto"/>
            <w:right w:val="none" w:sz="0" w:space="0" w:color="auto"/>
          </w:divBdr>
          <w:divsChild>
            <w:div w:id="3637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7236">
      <w:bodyDiv w:val="1"/>
      <w:marLeft w:val="0"/>
      <w:marRight w:val="0"/>
      <w:marTop w:val="0"/>
      <w:marBottom w:val="0"/>
      <w:divBdr>
        <w:top w:val="none" w:sz="0" w:space="0" w:color="auto"/>
        <w:left w:val="none" w:sz="0" w:space="0" w:color="auto"/>
        <w:bottom w:val="none" w:sz="0" w:space="0" w:color="auto"/>
        <w:right w:val="none" w:sz="0" w:space="0" w:color="auto"/>
      </w:divBdr>
      <w:divsChild>
        <w:div w:id="1816605550">
          <w:marLeft w:val="0"/>
          <w:marRight w:val="0"/>
          <w:marTop w:val="0"/>
          <w:marBottom w:val="0"/>
          <w:divBdr>
            <w:top w:val="none" w:sz="0" w:space="0" w:color="auto"/>
            <w:left w:val="none" w:sz="0" w:space="0" w:color="auto"/>
            <w:bottom w:val="none" w:sz="0" w:space="0" w:color="auto"/>
            <w:right w:val="none" w:sz="0" w:space="0" w:color="auto"/>
          </w:divBdr>
          <w:divsChild>
            <w:div w:id="792406527">
              <w:marLeft w:val="0"/>
              <w:marRight w:val="0"/>
              <w:marTop w:val="0"/>
              <w:marBottom w:val="0"/>
              <w:divBdr>
                <w:top w:val="none" w:sz="0" w:space="0" w:color="auto"/>
                <w:left w:val="none" w:sz="0" w:space="0" w:color="auto"/>
                <w:bottom w:val="none" w:sz="0" w:space="0" w:color="auto"/>
                <w:right w:val="none" w:sz="0" w:space="0" w:color="auto"/>
              </w:divBdr>
            </w:div>
            <w:div w:id="636227512">
              <w:marLeft w:val="0"/>
              <w:marRight w:val="0"/>
              <w:marTop w:val="0"/>
              <w:marBottom w:val="0"/>
              <w:divBdr>
                <w:top w:val="none" w:sz="0" w:space="0" w:color="auto"/>
                <w:left w:val="none" w:sz="0" w:space="0" w:color="auto"/>
                <w:bottom w:val="none" w:sz="0" w:space="0" w:color="auto"/>
                <w:right w:val="none" w:sz="0" w:space="0" w:color="auto"/>
              </w:divBdr>
            </w:div>
            <w:div w:id="553854630">
              <w:marLeft w:val="0"/>
              <w:marRight w:val="0"/>
              <w:marTop w:val="0"/>
              <w:marBottom w:val="0"/>
              <w:divBdr>
                <w:top w:val="none" w:sz="0" w:space="0" w:color="auto"/>
                <w:left w:val="none" w:sz="0" w:space="0" w:color="auto"/>
                <w:bottom w:val="none" w:sz="0" w:space="0" w:color="auto"/>
                <w:right w:val="none" w:sz="0" w:space="0" w:color="auto"/>
              </w:divBdr>
            </w:div>
            <w:div w:id="889848998">
              <w:marLeft w:val="0"/>
              <w:marRight w:val="0"/>
              <w:marTop w:val="0"/>
              <w:marBottom w:val="0"/>
              <w:divBdr>
                <w:top w:val="none" w:sz="0" w:space="0" w:color="auto"/>
                <w:left w:val="none" w:sz="0" w:space="0" w:color="auto"/>
                <w:bottom w:val="none" w:sz="0" w:space="0" w:color="auto"/>
                <w:right w:val="none" w:sz="0" w:space="0" w:color="auto"/>
              </w:divBdr>
            </w:div>
            <w:div w:id="1415470597">
              <w:marLeft w:val="0"/>
              <w:marRight w:val="0"/>
              <w:marTop w:val="0"/>
              <w:marBottom w:val="0"/>
              <w:divBdr>
                <w:top w:val="none" w:sz="0" w:space="0" w:color="auto"/>
                <w:left w:val="none" w:sz="0" w:space="0" w:color="auto"/>
                <w:bottom w:val="none" w:sz="0" w:space="0" w:color="auto"/>
                <w:right w:val="none" w:sz="0" w:space="0" w:color="auto"/>
              </w:divBdr>
            </w:div>
            <w:div w:id="48650960">
              <w:marLeft w:val="0"/>
              <w:marRight w:val="0"/>
              <w:marTop w:val="0"/>
              <w:marBottom w:val="0"/>
              <w:divBdr>
                <w:top w:val="none" w:sz="0" w:space="0" w:color="auto"/>
                <w:left w:val="none" w:sz="0" w:space="0" w:color="auto"/>
                <w:bottom w:val="none" w:sz="0" w:space="0" w:color="auto"/>
                <w:right w:val="none" w:sz="0" w:space="0" w:color="auto"/>
              </w:divBdr>
            </w:div>
            <w:div w:id="250044132">
              <w:marLeft w:val="0"/>
              <w:marRight w:val="0"/>
              <w:marTop w:val="0"/>
              <w:marBottom w:val="0"/>
              <w:divBdr>
                <w:top w:val="none" w:sz="0" w:space="0" w:color="auto"/>
                <w:left w:val="none" w:sz="0" w:space="0" w:color="auto"/>
                <w:bottom w:val="none" w:sz="0" w:space="0" w:color="auto"/>
                <w:right w:val="none" w:sz="0" w:space="0" w:color="auto"/>
              </w:divBdr>
            </w:div>
            <w:div w:id="2023584750">
              <w:marLeft w:val="0"/>
              <w:marRight w:val="0"/>
              <w:marTop w:val="0"/>
              <w:marBottom w:val="0"/>
              <w:divBdr>
                <w:top w:val="none" w:sz="0" w:space="0" w:color="auto"/>
                <w:left w:val="none" w:sz="0" w:space="0" w:color="auto"/>
                <w:bottom w:val="none" w:sz="0" w:space="0" w:color="auto"/>
                <w:right w:val="none" w:sz="0" w:space="0" w:color="auto"/>
              </w:divBdr>
            </w:div>
            <w:div w:id="220019912">
              <w:marLeft w:val="0"/>
              <w:marRight w:val="0"/>
              <w:marTop w:val="0"/>
              <w:marBottom w:val="0"/>
              <w:divBdr>
                <w:top w:val="none" w:sz="0" w:space="0" w:color="auto"/>
                <w:left w:val="none" w:sz="0" w:space="0" w:color="auto"/>
                <w:bottom w:val="none" w:sz="0" w:space="0" w:color="auto"/>
                <w:right w:val="none" w:sz="0" w:space="0" w:color="auto"/>
              </w:divBdr>
            </w:div>
            <w:div w:id="1336153539">
              <w:marLeft w:val="0"/>
              <w:marRight w:val="0"/>
              <w:marTop w:val="0"/>
              <w:marBottom w:val="0"/>
              <w:divBdr>
                <w:top w:val="none" w:sz="0" w:space="0" w:color="auto"/>
                <w:left w:val="none" w:sz="0" w:space="0" w:color="auto"/>
                <w:bottom w:val="none" w:sz="0" w:space="0" w:color="auto"/>
                <w:right w:val="none" w:sz="0" w:space="0" w:color="auto"/>
              </w:divBdr>
            </w:div>
            <w:div w:id="1903830379">
              <w:marLeft w:val="0"/>
              <w:marRight w:val="0"/>
              <w:marTop w:val="0"/>
              <w:marBottom w:val="0"/>
              <w:divBdr>
                <w:top w:val="none" w:sz="0" w:space="0" w:color="auto"/>
                <w:left w:val="none" w:sz="0" w:space="0" w:color="auto"/>
                <w:bottom w:val="none" w:sz="0" w:space="0" w:color="auto"/>
                <w:right w:val="none" w:sz="0" w:space="0" w:color="auto"/>
              </w:divBdr>
            </w:div>
            <w:div w:id="428936392">
              <w:marLeft w:val="0"/>
              <w:marRight w:val="0"/>
              <w:marTop w:val="0"/>
              <w:marBottom w:val="0"/>
              <w:divBdr>
                <w:top w:val="none" w:sz="0" w:space="0" w:color="auto"/>
                <w:left w:val="none" w:sz="0" w:space="0" w:color="auto"/>
                <w:bottom w:val="none" w:sz="0" w:space="0" w:color="auto"/>
                <w:right w:val="none" w:sz="0" w:space="0" w:color="auto"/>
              </w:divBdr>
            </w:div>
            <w:div w:id="1791896350">
              <w:marLeft w:val="0"/>
              <w:marRight w:val="0"/>
              <w:marTop w:val="0"/>
              <w:marBottom w:val="0"/>
              <w:divBdr>
                <w:top w:val="none" w:sz="0" w:space="0" w:color="auto"/>
                <w:left w:val="none" w:sz="0" w:space="0" w:color="auto"/>
                <w:bottom w:val="none" w:sz="0" w:space="0" w:color="auto"/>
                <w:right w:val="none" w:sz="0" w:space="0" w:color="auto"/>
              </w:divBdr>
            </w:div>
            <w:div w:id="544877768">
              <w:marLeft w:val="0"/>
              <w:marRight w:val="0"/>
              <w:marTop w:val="0"/>
              <w:marBottom w:val="0"/>
              <w:divBdr>
                <w:top w:val="none" w:sz="0" w:space="0" w:color="auto"/>
                <w:left w:val="none" w:sz="0" w:space="0" w:color="auto"/>
                <w:bottom w:val="none" w:sz="0" w:space="0" w:color="auto"/>
                <w:right w:val="none" w:sz="0" w:space="0" w:color="auto"/>
              </w:divBdr>
            </w:div>
            <w:div w:id="12877666">
              <w:marLeft w:val="0"/>
              <w:marRight w:val="0"/>
              <w:marTop w:val="0"/>
              <w:marBottom w:val="0"/>
              <w:divBdr>
                <w:top w:val="none" w:sz="0" w:space="0" w:color="auto"/>
                <w:left w:val="none" w:sz="0" w:space="0" w:color="auto"/>
                <w:bottom w:val="none" w:sz="0" w:space="0" w:color="auto"/>
                <w:right w:val="none" w:sz="0" w:space="0" w:color="auto"/>
              </w:divBdr>
            </w:div>
            <w:div w:id="55278113">
              <w:marLeft w:val="0"/>
              <w:marRight w:val="0"/>
              <w:marTop w:val="0"/>
              <w:marBottom w:val="0"/>
              <w:divBdr>
                <w:top w:val="none" w:sz="0" w:space="0" w:color="auto"/>
                <w:left w:val="none" w:sz="0" w:space="0" w:color="auto"/>
                <w:bottom w:val="none" w:sz="0" w:space="0" w:color="auto"/>
                <w:right w:val="none" w:sz="0" w:space="0" w:color="auto"/>
              </w:divBdr>
            </w:div>
            <w:div w:id="1695380673">
              <w:marLeft w:val="0"/>
              <w:marRight w:val="0"/>
              <w:marTop w:val="0"/>
              <w:marBottom w:val="0"/>
              <w:divBdr>
                <w:top w:val="none" w:sz="0" w:space="0" w:color="auto"/>
                <w:left w:val="none" w:sz="0" w:space="0" w:color="auto"/>
                <w:bottom w:val="none" w:sz="0" w:space="0" w:color="auto"/>
                <w:right w:val="none" w:sz="0" w:space="0" w:color="auto"/>
              </w:divBdr>
            </w:div>
            <w:div w:id="1266381840">
              <w:marLeft w:val="0"/>
              <w:marRight w:val="0"/>
              <w:marTop w:val="0"/>
              <w:marBottom w:val="0"/>
              <w:divBdr>
                <w:top w:val="none" w:sz="0" w:space="0" w:color="auto"/>
                <w:left w:val="none" w:sz="0" w:space="0" w:color="auto"/>
                <w:bottom w:val="none" w:sz="0" w:space="0" w:color="auto"/>
                <w:right w:val="none" w:sz="0" w:space="0" w:color="auto"/>
              </w:divBdr>
            </w:div>
            <w:div w:id="1023746565">
              <w:marLeft w:val="0"/>
              <w:marRight w:val="0"/>
              <w:marTop w:val="0"/>
              <w:marBottom w:val="0"/>
              <w:divBdr>
                <w:top w:val="none" w:sz="0" w:space="0" w:color="auto"/>
                <w:left w:val="none" w:sz="0" w:space="0" w:color="auto"/>
                <w:bottom w:val="none" w:sz="0" w:space="0" w:color="auto"/>
                <w:right w:val="none" w:sz="0" w:space="0" w:color="auto"/>
              </w:divBdr>
            </w:div>
            <w:div w:id="453788303">
              <w:marLeft w:val="0"/>
              <w:marRight w:val="0"/>
              <w:marTop w:val="0"/>
              <w:marBottom w:val="0"/>
              <w:divBdr>
                <w:top w:val="none" w:sz="0" w:space="0" w:color="auto"/>
                <w:left w:val="none" w:sz="0" w:space="0" w:color="auto"/>
                <w:bottom w:val="none" w:sz="0" w:space="0" w:color="auto"/>
                <w:right w:val="none" w:sz="0" w:space="0" w:color="auto"/>
              </w:divBdr>
            </w:div>
            <w:div w:id="63384071">
              <w:marLeft w:val="0"/>
              <w:marRight w:val="0"/>
              <w:marTop w:val="0"/>
              <w:marBottom w:val="0"/>
              <w:divBdr>
                <w:top w:val="none" w:sz="0" w:space="0" w:color="auto"/>
                <w:left w:val="none" w:sz="0" w:space="0" w:color="auto"/>
                <w:bottom w:val="none" w:sz="0" w:space="0" w:color="auto"/>
                <w:right w:val="none" w:sz="0" w:space="0" w:color="auto"/>
              </w:divBdr>
            </w:div>
            <w:div w:id="1977026889">
              <w:marLeft w:val="0"/>
              <w:marRight w:val="0"/>
              <w:marTop w:val="0"/>
              <w:marBottom w:val="0"/>
              <w:divBdr>
                <w:top w:val="none" w:sz="0" w:space="0" w:color="auto"/>
                <w:left w:val="none" w:sz="0" w:space="0" w:color="auto"/>
                <w:bottom w:val="none" w:sz="0" w:space="0" w:color="auto"/>
                <w:right w:val="none" w:sz="0" w:space="0" w:color="auto"/>
              </w:divBdr>
            </w:div>
            <w:div w:id="1256597663">
              <w:marLeft w:val="0"/>
              <w:marRight w:val="0"/>
              <w:marTop w:val="0"/>
              <w:marBottom w:val="0"/>
              <w:divBdr>
                <w:top w:val="none" w:sz="0" w:space="0" w:color="auto"/>
                <w:left w:val="none" w:sz="0" w:space="0" w:color="auto"/>
                <w:bottom w:val="none" w:sz="0" w:space="0" w:color="auto"/>
                <w:right w:val="none" w:sz="0" w:space="0" w:color="auto"/>
              </w:divBdr>
            </w:div>
            <w:div w:id="1779526330">
              <w:marLeft w:val="0"/>
              <w:marRight w:val="0"/>
              <w:marTop w:val="0"/>
              <w:marBottom w:val="0"/>
              <w:divBdr>
                <w:top w:val="none" w:sz="0" w:space="0" w:color="auto"/>
                <w:left w:val="none" w:sz="0" w:space="0" w:color="auto"/>
                <w:bottom w:val="none" w:sz="0" w:space="0" w:color="auto"/>
                <w:right w:val="none" w:sz="0" w:space="0" w:color="auto"/>
              </w:divBdr>
            </w:div>
            <w:div w:id="322126510">
              <w:marLeft w:val="0"/>
              <w:marRight w:val="0"/>
              <w:marTop w:val="0"/>
              <w:marBottom w:val="0"/>
              <w:divBdr>
                <w:top w:val="none" w:sz="0" w:space="0" w:color="auto"/>
                <w:left w:val="none" w:sz="0" w:space="0" w:color="auto"/>
                <w:bottom w:val="none" w:sz="0" w:space="0" w:color="auto"/>
                <w:right w:val="none" w:sz="0" w:space="0" w:color="auto"/>
              </w:divBdr>
            </w:div>
            <w:div w:id="5761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5697">
      <w:bodyDiv w:val="1"/>
      <w:marLeft w:val="0"/>
      <w:marRight w:val="0"/>
      <w:marTop w:val="0"/>
      <w:marBottom w:val="0"/>
      <w:divBdr>
        <w:top w:val="none" w:sz="0" w:space="0" w:color="auto"/>
        <w:left w:val="none" w:sz="0" w:space="0" w:color="auto"/>
        <w:bottom w:val="none" w:sz="0" w:space="0" w:color="auto"/>
        <w:right w:val="none" w:sz="0" w:space="0" w:color="auto"/>
      </w:divBdr>
      <w:divsChild>
        <w:div w:id="494221364">
          <w:marLeft w:val="0"/>
          <w:marRight w:val="0"/>
          <w:marTop w:val="0"/>
          <w:marBottom w:val="0"/>
          <w:divBdr>
            <w:top w:val="none" w:sz="0" w:space="0" w:color="auto"/>
            <w:left w:val="none" w:sz="0" w:space="0" w:color="auto"/>
            <w:bottom w:val="none" w:sz="0" w:space="0" w:color="auto"/>
            <w:right w:val="none" w:sz="0" w:space="0" w:color="auto"/>
          </w:divBdr>
          <w:divsChild>
            <w:div w:id="942955623">
              <w:marLeft w:val="0"/>
              <w:marRight w:val="0"/>
              <w:marTop w:val="0"/>
              <w:marBottom w:val="0"/>
              <w:divBdr>
                <w:top w:val="none" w:sz="0" w:space="0" w:color="auto"/>
                <w:left w:val="none" w:sz="0" w:space="0" w:color="auto"/>
                <w:bottom w:val="none" w:sz="0" w:space="0" w:color="auto"/>
                <w:right w:val="none" w:sz="0" w:space="0" w:color="auto"/>
              </w:divBdr>
            </w:div>
            <w:div w:id="24717966">
              <w:marLeft w:val="0"/>
              <w:marRight w:val="0"/>
              <w:marTop w:val="0"/>
              <w:marBottom w:val="0"/>
              <w:divBdr>
                <w:top w:val="none" w:sz="0" w:space="0" w:color="auto"/>
                <w:left w:val="none" w:sz="0" w:space="0" w:color="auto"/>
                <w:bottom w:val="none" w:sz="0" w:space="0" w:color="auto"/>
                <w:right w:val="none" w:sz="0" w:space="0" w:color="auto"/>
              </w:divBdr>
            </w:div>
            <w:div w:id="286203058">
              <w:marLeft w:val="0"/>
              <w:marRight w:val="0"/>
              <w:marTop w:val="0"/>
              <w:marBottom w:val="0"/>
              <w:divBdr>
                <w:top w:val="none" w:sz="0" w:space="0" w:color="auto"/>
                <w:left w:val="none" w:sz="0" w:space="0" w:color="auto"/>
                <w:bottom w:val="none" w:sz="0" w:space="0" w:color="auto"/>
                <w:right w:val="none" w:sz="0" w:space="0" w:color="auto"/>
              </w:divBdr>
            </w:div>
            <w:div w:id="1872298347">
              <w:marLeft w:val="0"/>
              <w:marRight w:val="0"/>
              <w:marTop w:val="0"/>
              <w:marBottom w:val="0"/>
              <w:divBdr>
                <w:top w:val="none" w:sz="0" w:space="0" w:color="auto"/>
                <w:left w:val="none" w:sz="0" w:space="0" w:color="auto"/>
                <w:bottom w:val="none" w:sz="0" w:space="0" w:color="auto"/>
                <w:right w:val="none" w:sz="0" w:space="0" w:color="auto"/>
              </w:divBdr>
            </w:div>
            <w:div w:id="1792481267">
              <w:marLeft w:val="0"/>
              <w:marRight w:val="0"/>
              <w:marTop w:val="0"/>
              <w:marBottom w:val="0"/>
              <w:divBdr>
                <w:top w:val="none" w:sz="0" w:space="0" w:color="auto"/>
                <w:left w:val="none" w:sz="0" w:space="0" w:color="auto"/>
                <w:bottom w:val="none" w:sz="0" w:space="0" w:color="auto"/>
                <w:right w:val="none" w:sz="0" w:space="0" w:color="auto"/>
              </w:divBdr>
            </w:div>
            <w:div w:id="1396854615">
              <w:marLeft w:val="0"/>
              <w:marRight w:val="0"/>
              <w:marTop w:val="0"/>
              <w:marBottom w:val="0"/>
              <w:divBdr>
                <w:top w:val="none" w:sz="0" w:space="0" w:color="auto"/>
                <w:left w:val="none" w:sz="0" w:space="0" w:color="auto"/>
                <w:bottom w:val="none" w:sz="0" w:space="0" w:color="auto"/>
                <w:right w:val="none" w:sz="0" w:space="0" w:color="auto"/>
              </w:divBdr>
            </w:div>
            <w:div w:id="1750224356">
              <w:marLeft w:val="0"/>
              <w:marRight w:val="0"/>
              <w:marTop w:val="0"/>
              <w:marBottom w:val="0"/>
              <w:divBdr>
                <w:top w:val="none" w:sz="0" w:space="0" w:color="auto"/>
                <w:left w:val="none" w:sz="0" w:space="0" w:color="auto"/>
                <w:bottom w:val="none" w:sz="0" w:space="0" w:color="auto"/>
                <w:right w:val="none" w:sz="0" w:space="0" w:color="auto"/>
              </w:divBdr>
            </w:div>
            <w:div w:id="1234973911">
              <w:marLeft w:val="0"/>
              <w:marRight w:val="0"/>
              <w:marTop w:val="0"/>
              <w:marBottom w:val="0"/>
              <w:divBdr>
                <w:top w:val="none" w:sz="0" w:space="0" w:color="auto"/>
                <w:left w:val="none" w:sz="0" w:space="0" w:color="auto"/>
                <w:bottom w:val="none" w:sz="0" w:space="0" w:color="auto"/>
                <w:right w:val="none" w:sz="0" w:space="0" w:color="auto"/>
              </w:divBdr>
            </w:div>
            <w:div w:id="898904888">
              <w:marLeft w:val="0"/>
              <w:marRight w:val="0"/>
              <w:marTop w:val="0"/>
              <w:marBottom w:val="0"/>
              <w:divBdr>
                <w:top w:val="none" w:sz="0" w:space="0" w:color="auto"/>
                <w:left w:val="none" w:sz="0" w:space="0" w:color="auto"/>
                <w:bottom w:val="none" w:sz="0" w:space="0" w:color="auto"/>
                <w:right w:val="none" w:sz="0" w:space="0" w:color="auto"/>
              </w:divBdr>
            </w:div>
            <w:div w:id="2127460765">
              <w:marLeft w:val="0"/>
              <w:marRight w:val="0"/>
              <w:marTop w:val="0"/>
              <w:marBottom w:val="0"/>
              <w:divBdr>
                <w:top w:val="none" w:sz="0" w:space="0" w:color="auto"/>
                <w:left w:val="none" w:sz="0" w:space="0" w:color="auto"/>
                <w:bottom w:val="none" w:sz="0" w:space="0" w:color="auto"/>
                <w:right w:val="none" w:sz="0" w:space="0" w:color="auto"/>
              </w:divBdr>
            </w:div>
            <w:div w:id="467477932">
              <w:marLeft w:val="0"/>
              <w:marRight w:val="0"/>
              <w:marTop w:val="0"/>
              <w:marBottom w:val="0"/>
              <w:divBdr>
                <w:top w:val="none" w:sz="0" w:space="0" w:color="auto"/>
                <w:left w:val="none" w:sz="0" w:space="0" w:color="auto"/>
                <w:bottom w:val="none" w:sz="0" w:space="0" w:color="auto"/>
                <w:right w:val="none" w:sz="0" w:space="0" w:color="auto"/>
              </w:divBdr>
            </w:div>
            <w:div w:id="999234396">
              <w:marLeft w:val="0"/>
              <w:marRight w:val="0"/>
              <w:marTop w:val="0"/>
              <w:marBottom w:val="0"/>
              <w:divBdr>
                <w:top w:val="none" w:sz="0" w:space="0" w:color="auto"/>
                <w:left w:val="none" w:sz="0" w:space="0" w:color="auto"/>
                <w:bottom w:val="none" w:sz="0" w:space="0" w:color="auto"/>
                <w:right w:val="none" w:sz="0" w:space="0" w:color="auto"/>
              </w:divBdr>
            </w:div>
            <w:div w:id="510535477">
              <w:marLeft w:val="0"/>
              <w:marRight w:val="0"/>
              <w:marTop w:val="0"/>
              <w:marBottom w:val="0"/>
              <w:divBdr>
                <w:top w:val="none" w:sz="0" w:space="0" w:color="auto"/>
                <w:left w:val="none" w:sz="0" w:space="0" w:color="auto"/>
                <w:bottom w:val="none" w:sz="0" w:space="0" w:color="auto"/>
                <w:right w:val="none" w:sz="0" w:space="0" w:color="auto"/>
              </w:divBdr>
            </w:div>
            <w:div w:id="622931248">
              <w:marLeft w:val="0"/>
              <w:marRight w:val="0"/>
              <w:marTop w:val="0"/>
              <w:marBottom w:val="0"/>
              <w:divBdr>
                <w:top w:val="none" w:sz="0" w:space="0" w:color="auto"/>
                <w:left w:val="none" w:sz="0" w:space="0" w:color="auto"/>
                <w:bottom w:val="none" w:sz="0" w:space="0" w:color="auto"/>
                <w:right w:val="none" w:sz="0" w:space="0" w:color="auto"/>
              </w:divBdr>
            </w:div>
            <w:div w:id="740106625">
              <w:marLeft w:val="0"/>
              <w:marRight w:val="0"/>
              <w:marTop w:val="0"/>
              <w:marBottom w:val="0"/>
              <w:divBdr>
                <w:top w:val="none" w:sz="0" w:space="0" w:color="auto"/>
                <w:left w:val="none" w:sz="0" w:space="0" w:color="auto"/>
                <w:bottom w:val="none" w:sz="0" w:space="0" w:color="auto"/>
                <w:right w:val="none" w:sz="0" w:space="0" w:color="auto"/>
              </w:divBdr>
            </w:div>
            <w:div w:id="1475835306">
              <w:marLeft w:val="0"/>
              <w:marRight w:val="0"/>
              <w:marTop w:val="0"/>
              <w:marBottom w:val="0"/>
              <w:divBdr>
                <w:top w:val="none" w:sz="0" w:space="0" w:color="auto"/>
                <w:left w:val="none" w:sz="0" w:space="0" w:color="auto"/>
                <w:bottom w:val="none" w:sz="0" w:space="0" w:color="auto"/>
                <w:right w:val="none" w:sz="0" w:space="0" w:color="auto"/>
              </w:divBdr>
            </w:div>
            <w:div w:id="724060084">
              <w:marLeft w:val="0"/>
              <w:marRight w:val="0"/>
              <w:marTop w:val="0"/>
              <w:marBottom w:val="0"/>
              <w:divBdr>
                <w:top w:val="none" w:sz="0" w:space="0" w:color="auto"/>
                <w:left w:val="none" w:sz="0" w:space="0" w:color="auto"/>
                <w:bottom w:val="none" w:sz="0" w:space="0" w:color="auto"/>
                <w:right w:val="none" w:sz="0" w:space="0" w:color="auto"/>
              </w:divBdr>
            </w:div>
            <w:div w:id="1757700980">
              <w:marLeft w:val="0"/>
              <w:marRight w:val="0"/>
              <w:marTop w:val="0"/>
              <w:marBottom w:val="0"/>
              <w:divBdr>
                <w:top w:val="none" w:sz="0" w:space="0" w:color="auto"/>
                <w:left w:val="none" w:sz="0" w:space="0" w:color="auto"/>
                <w:bottom w:val="none" w:sz="0" w:space="0" w:color="auto"/>
                <w:right w:val="none" w:sz="0" w:space="0" w:color="auto"/>
              </w:divBdr>
            </w:div>
            <w:div w:id="1816336990">
              <w:marLeft w:val="0"/>
              <w:marRight w:val="0"/>
              <w:marTop w:val="0"/>
              <w:marBottom w:val="0"/>
              <w:divBdr>
                <w:top w:val="none" w:sz="0" w:space="0" w:color="auto"/>
                <w:left w:val="none" w:sz="0" w:space="0" w:color="auto"/>
                <w:bottom w:val="none" w:sz="0" w:space="0" w:color="auto"/>
                <w:right w:val="none" w:sz="0" w:space="0" w:color="auto"/>
              </w:divBdr>
            </w:div>
            <w:div w:id="716003735">
              <w:marLeft w:val="0"/>
              <w:marRight w:val="0"/>
              <w:marTop w:val="0"/>
              <w:marBottom w:val="0"/>
              <w:divBdr>
                <w:top w:val="none" w:sz="0" w:space="0" w:color="auto"/>
                <w:left w:val="none" w:sz="0" w:space="0" w:color="auto"/>
                <w:bottom w:val="none" w:sz="0" w:space="0" w:color="auto"/>
                <w:right w:val="none" w:sz="0" w:space="0" w:color="auto"/>
              </w:divBdr>
            </w:div>
            <w:div w:id="510098499">
              <w:marLeft w:val="0"/>
              <w:marRight w:val="0"/>
              <w:marTop w:val="0"/>
              <w:marBottom w:val="0"/>
              <w:divBdr>
                <w:top w:val="none" w:sz="0" w:space="0" w:color="auto"/>
                <w:left w:val="none" w:sz="0" w:space="0" w:color="auto"/>
                <w:bottom w:val="none" w:sz="0" w:space="0" w:color="auto"/>
                <w:right w:val="none" w:sz="0" w:space="0" w:color="auto"/>
              </w:divBdr>
            </w:div>
            <w:div w:id="1162238940">
              <w:marLeft w:val="0"/>
              <w:marRight w:val="0"/>
              <w:marTop w:val="0"/>
              <w:marBottom w:val="0"/>
              <w:divBdr>
                <w:top w:val="none" w:sz="0" w:space="0" w:color="auto"/>
                <w:left w:val="none" w:sz="0" w:space="0" w:color="auto"/>
                <w:bottom w:val="none" w:sz="0" w:space="0" w:color="auto"/>
                <w:right w:val="none" w:sz="0" w:space="0" w:color="auto"/>
              </w:divBdr>
            </w:div>
            <w:div w:id="911307017">
              <w:marLeft w:val="0"/>
              <w:marRight w:val="0"/>
              <w:marTop w:val="0"/>
              <w:marBottom w:val="0"/>
              <w:divBdr>
                <w:top w:val="none" w:sz="0" w:space="0" w:color="auto"/>
                <w:left w:val="none" w:sz="0" w:space="0" w:color="auto"/>
                <w:bottom w:val="none" w:sz="0" w:space="0" w:color="auto"/>
                <w:right w:val="none" w:sz="0" w:space="0" w:color="auto"/>
              </w:divBdr>
            </w:div>
            <w:div w:id="234053666">
              <w:marLeft w:val="0"/>
              <w:marRight w:val="0"/>
              <w:marTop w:val="0"/>
              <w:marBottom w:val="0"/>
              <w:divBdr>
                <w:top w:val="none" w:sz="0" w:space="0" w:color="auto"/>
                <w:left w:val="none" w:sz="0" w:space="0" w:color="auto"/>
                <w:bottom w:val="none" w:sz="0" w:space="0" w:color="auto"/>
                <w:right w:val="none" w:sz="0" w:space="0" w:color="auto"/>
              </w:divBdr>
            </w:div>
            <w:div w:id="534079421">
              <w:marLeft w:val="0"/>
              <w:marRight w:val="0"/>
              <w:marTop w:val="0"/>
              <w:marBottom w:val="0"/>
              <w:divBdr>
                <w:top w:val="none" w:sz="0" w:space="0" w:color="auto"/>
                <w:left w:val="none" w:sz="0" w:space="0" w:color="auto"/>
                <w:bottom w:val="none" w:sz="0" w:space="0" w:color="auto"/>
                <w:right w:val="none" w:sz="0" w:space="0" w:color="auto"/>
              </w:divBdr>
            </w:div>
            <w:div w:id="1653755039">
              <w:marLeft w:val="0"/>
              <w:marRight w:val="0"/>
              <w:marTop w:val="0"/>
              <w:marBottom w:val="0"/>
              <w:divBdr>
                <w:top w:val="none" w:sz="0" w:space="0" w:color="auto"/>
                <w:left w:val="none" w:sz="0" w:space="0" w:color="auto"/>
                <w:bottom w:val="none" w:sz="0" w:space="0" w:color="auto"/>
                <w:right w:val="none" w:sz="0" w:space="0" w:color="auto"/>
              </w:divBdr>
            </w:div>
            <w:div w:id="2085758311">
              <w:marLeft w:val="0"/>
              <w:marRight w:val="0"/>
              <w:marTop w:val="0"/>
              <w:marBottom w:val="0"/>
              <w:divBdr>
                <w:top w:val="none" w:sz="0" w:space="0" w:color="auto"/>
                <w:left w:val="none" w:sz="0" w:space="0" w:color="auto"/>
                <w:bottom w:val="none" w:sz="0" w:space="0" w:color="auto"/>
                <w:right w:val="none" w:sz="0" w:space="0" w:color="auto"/>
              </w:divBdr>
            </w:div>
            <w:div w:id="1631015305">
              <w:marLeft w:val="0"/>
              <w:marRight w:val="0"/>
              <w:marTop w:val="0"/>
              <w:marBottom w:val="0"/>
              <w:divBdr>
                <w:top w:val="none" w:sz="0" w:space="0" w:color="auto"/>
                <w:left w:val="none" w:sz="0" w:space="0" w:color="auto"/>
                <w:bottom w:val="none" w:sz="0" w:space="0" w:color="auto"/>
                <w:right w:val="none" w:sz="0" w:space="0" w:color="auto"/>
              </w:divBdr>
            </w:div>
            <w:div w:id="651711881">
              <w:marLeft w:val="0"/>
              <w:marRight w:val="0"/>
              <w:marTop w:val="0"/>
              <w:marBottom w:val="0"/>
              <w:divBdr>
                <w:top w:val="none" w:sz="0" w:space="0" w:color="auto"/>
                <w:left w:val="none" w:sz="0" w:space="0" w:color="auto"/>
                <w:bottom w:val="none" w:sz="0" w:space="0" w:color="auto"/>
                <w:right w:val="none" w:sz="0" w:space="0" w:color="auto"/>
              </w:divBdr>
            </w:div>
            <w:div w:id="42141431">
              <w:marLeft w:val="0"/>
              <w:marRight w:val="0"/>
              <w:marTop w:val="0"/>
              <w:marBottom w:val="0"/>
              <w:divBdr>
                <w:top w:val="none" w:sz="0" w:space="0" w:color="auto"/>
                <w:left w:val="none" w:sz="0" w:space="0" w:color="auto"/>
                <w:bottom w:val="none" w:sz="0" w:space="0" w:color="auto"/>
                <w:right w:val="none" w:sz="0" w:space="0" w:color="auto"/>
              </w:divBdr>
            </w:div>
            <w:div w:id="1183132309">
              <w:marLeft w:val="0"/>
              <w:marRight w:val="0"/>
              <w:marTop w:val="0"/>
              <w:marBottom w:val="0"/>
              <w:divBdr>
                <w:top w:val="none" w:sz="0" w:space="0" w:color="auto"/>
                <w:left w:val="none" w:sz="0" w:space="0" w:color="auto"/>
                <w:bottom w:val="none" w:sz="0" w:space="0" w:color="auto"/>
                <w:right w:val="none" w:sz="0" w:space="0" w:color="auto"/>
              </w:divBdr>
            </w:div>
            <w:div w:id="612058628">
              <w:marLeft w:val="0"/>
              <w:marRight w:val="0"/>
              <w:marTop w:val="0"/>
              <w:marBottom w:val="0"/>
              <w:divBdr>
                <w:top w:val="none" w:sz="0" w:space="0" w:color="auto"/>
                <w:left w:val="none" w:sz="0" w:space="0" w:color="auto"/>
                <w:bottom w:val="none" w:sz="0" w:space="0" w:color="auto"/>
                <w:right w:val="none" w:sz="0" w:space="0" w:color="auto"/>
              </w:divBdr>
            </w:div>
            <w:div w:id="505747901">
              <w:marLeft w:val="0"/>
              <w:marRight w:val="0"/>
              <w:marTop w:val="0"/>
              <w:marBottom w:val="0"/>
              <w:divBdr>
                <w:top w:val="none" w:sz="0" w:space="0" w:color="auto"/>
                <w:left w:val="none" w:sz="0" w:space="0" w:color="auto"/>
                <w:bottom w:val="none" w:sz="0" w:space="0" w:color="auto"/>
                <w:right w:val="none" w:sz="0" w:space="0" w:color="auto"/>
              </w:divBdr>
            </w:div>
            <w:div w:id="2098094316">
              <w:marLeft w:val="0"/>
              <w:marRight w:val="0"/>
              <w:marTop w:val="0"/>
              <w:marBottom w:val="0"/>
              <w:divBdr>
                <w:top w:val="none" w:sz="0" w:space="0" w:color="auto"/>
                <w:left w:val="none" w:sz="0" w:space="0" w:color="auto"/>
                <w:bottom w:val="none" w:sz="0" w:space="0" w:color="auto"/>
                <w:right w:val="none" w:sz="0" w:space="0" w:color="auto"/>
              </w:divBdr>
            </w:div>
            <w:div w:id="1604923159">
              <w:marLeft w:val="0"/>
              <w:marRight w:val="0"/>
              <w:marTop w:val="0"/>
              <w:marBottom w:val="0"/>
              <w:divBdr>
                <w:top w:val="none" w:sz="0" w:space="0" w:color="auto"/>
                <w:left w:val="none" w:sz="0" w:space="0" w:color="auto"/>
                <w:bottom w:val="none" w:sz="0" w:space="0" w:color="auto"/>
                <w:right w:val="none" w:sz="0" w:space="0" w:color="auto"/>
              </w:divBdr>
            </w:div>
            <w:div w:id="600071563">
              <w:marLeft w:val="0"/>
              <w:marRight w:val="0"/>
              <w:marTop w:val="0"/>
              <w:marBottom w:val="0"/>
              <w:divBdr>
                <w:top w:val="none" w:sz="0" w:space="0" w:color="auto"/>
                <w:left w:val="none" w:sz="0" w:space="0" w:color="auto"/>
                <w:bottom w:val="none" w:sz="0" w:space="0" w:color="auto"/>
                <w:right w:val="none" w:sz="0" w:space="0" w:color="auto"/>
              </w:divBdr>
            </w:div>
            <w:div w:id="957874400">
              <w:marLeft w:val="0"/>
              <w:marRight w:val="0"/>
              <w:marTop w:val="0"/>
              <w:marBottom w:val="0"/>
              <w:divBdr>
                <w:top w:val="none" w:sz="0" w:space="0" w:color="auto"/>
                <w:left w:val="none" w:sz="0" w:space="0" w:color="auto"/>
                <w:bottom w:val="none" w:sz="0" w:space="0" w:color="auto"/>
                <w:right w:val="none" w:sz="0" w:space="0" w:color="auto"/>
              </w:divBdr>
            </w:div>
            <w:div w:id="352150236">
              <w:marLeft w:val="0"/>
              <w:marRight w:val="0"/>
              <w:marTop w:val="0"/>
              <w:marBottom w:val="0"/>
              <w:divBdr>
                <w:top w:val="none" w:sz="0" w:space="0" w:color="auto"/>
                <w:left w:val="none" w:sz="0" w:space="0" w:color="auto"/>
                <w:bottom w:val="none" w:sz="0" w:space="0" w:color="auto"/>
                <w:right w:val="none" w:sz="0" w:space="0" w:color="auto"/>
              </w:divBdr>
            </w:div>
            <w:div w:id="1185363756">
              <w:marLeft w:val="0"/>
              <w:marRight w:val="0"/>
              <w:marTop w:val="0"/>
              <w:marBottom w:val="0"/>
              <w:divBdr>
                <w:top w:val="none" w:sz="0" w:space="0" w:color="auto"/>
                <w:left w:val="none" w:sz="0" w:space="0" w:color="auto"/>
                <w:bottom w:val="none" w:sz="0" w:space="0" w:color="auto"/>
                <w:right w:val="none" w:sz="0" w:space="0" w:color="auto"/>
              </w:divBdr>
            </w:div>
            <w:div w:id="423041297">
              <w:marLeft w:val="0"/>
              <w:marRight w:val="0"/>
              <w:marTop w:val="0"/>
              <w:marBottom w:val="0"/>
              <w:divBdr>
                <w:top w:val="none" w:sz="0" w:space="0" w:color="auto"/>
                <w:left w:val="none" w:sz="0" w:space="0" w:color="auto"/>
                <w:bottom w:val="none" w:sz="0" w:space="0" w:color="auto"/>
                <w:right w:val="none" w:sz="0" w:space="0" w:color="auto"/>
              </w:divBdr>
            </w:div>
            <w:div w:id="676887784">
              <w:marLeft w:val="0"/>
              <w:marRight w:val="0"/>
              <w:marTop w:val="0"/>
              <w:marBottom w:val="0"/>
              <w:divBdr>
                <w:top w:val="none" w:sz="0" w:space="0" w:color="auto"/>
                <w:left w:val="none" w:sz="0" w:space="0" w:color="auto"/>
                <w:bottom w:val="none" w:sz="0" w:space="0" w:color="auto"/>
                <w:right w:val="none" w:sz="0" w:space="0" w:color="auto"/>
              </w:divBdr>
            </w:div>
            <w:div w:id="1829322676">
              <w:marLeft w:val="0"/>
              <w:marRight w:val="0"/>
              <w:marTop w:val="0"/>
              <w:marBottom w:val="0"/>
              <w:divBdr>
                <w:top w:val="none" w:sz="0" w:space="0" w:color="auto"/>
                <w:left w:val="none" w:sz="0" w:space="0" w:color="auto"/>
                <w:bottom w:val="none" w:sz="0" w:space="0" w:color="auto"/>
                <w:right w:val="none" w:sz="0" w:space="0" w:color="auto"/>
              </w:divBdr>
            </w:div>
            <w:div w:id="1722249756">
              <w:marLeft w:val="0"/>
              <w:marRight w:val="0"/>
              <w:marTop w:val="0"/>
              <w:marBottom w:val="0"/>
              <w:divBdr>
                <w:top w:val="none" w:sz="0" w:space="0" w:color="auto"/>
                <w:left w:val="none" w:sz="0" w:space="0" w:color="auto"/>
                <w:bottom w:val="none" w:sz="0" w:space="0" w:color="auto"/>
                <w:right w:val="none" w:sz="0" w:space="0" w:color="auto"/>
              </w:divBdr>
            </w:div>
            <w:div w:id="1379352594">
              <w:marLeft w:val="0"/>
              <w:marRight w:val="0"/>
              <w:marTop w:val="0"/>
              <w:marBottom w:val="0"/>
              <w:divBdr>
                <w:top w:val="none" w:sz="0" w:space="0" w:color="auto"/>
                <w:left w:val="none" w:sz="0" w:space="0" w:color="auto"/>
                <w:bottom w:val="none" w:sz="0" w:space="0" w:color="auto"/>
                <w:right w:val="none" w:sz="0" w:space="0" w:color="auto"/>
              </w:divBdr>
            </w:div>
            <w:div w:id="343241043">
              <w:marLeft w:val="0"/>
              <w:marRight w:val="0"/>
              <w:marTop w:val="0"/>
              <w:marBottom w:val="0"/>
              <w:divBdr>
                <w:top w:val="none" w:sz="0" w:space="0" w:color="auto"/>
                <w:left w:val="none" w:sz="0" w:space="0" w:color="auto"/>
                <w:bottom w:val="none" w:sz="0" w:space="0" w:color="auto"/>
                <w:right w:val="none" w:sz="0" w:space="0" w:color="auto"/>
              </w:divBdr>
            </w:div>
            <w:div w:id="726878321">
              <w:marLeft w:val="0"/>
              <w:marRight w:val="0"/>
              <w:marTop w:val="0"/>
              <w:marBottom w:val="0"/>
              <w:divBdr>
                <w:top w:val="none" w:sz="0" w:space="0" w:color="auto"/>
                <w:left w:val="none" w:sz="0" w:space="0" w:color="auto"/>
                <w:bottom w:val="none" w:sz="0" w:space="0" w:color="auto"/>
                <w:right w:val="none" w:sz="0" w:space="0" w:color="auto"/>
              </w:divBdr>
            </w:div>
            <w:div w:id="763569302">
              <w:marLeft w:val="0"/>
              <w:marRight w:val="0"/>
              <w:marTop w:val="0"/>
              <w:marBottom w:val="0"/>
              <w:divBdr>
                <w:top w:val="none" w:sz="0" w:space="0" w:color="auto"/>
                <w:left w:val="none" w:sz="0" w:space="0" w:color="auto"/>
                <w:bottom w:val="none" w:sz="0" w:space="0" w:color="auto"/>
                <w:right w:val="none" w:sz="0" w:space="0" w:color="auto"/>
              </w:divBdr>
            </w:div>
            <w:div w:id="767700344">
              <w:marLeft w:val="0"/>
              <w:marRight w:val="0"/>
              <w:marTop w:val="0"/>
              <w:marBottom w:val="0"/>
              <w:divBdr>
                <w:top w:val="none" w:sz="0" w:space="0" w:color="auto"/>
                <w:left w:val="none" w:sz="0" w:space="0" w:color="auto"/>
                <w:bottom w:val="none" w:sz="0" w:space="0" w:color="auto"/>
                <w:right w:val="none" w:sz="0" w:space="0" w:color="auto"/>
              </w:divBdr>
            </w:div>
            <w:div w:id="1478495646">
              <w:marLeft w:val="0"/>
              <w:marRight w:val="0"/>
              <w:marTop w:val="0"/>
              <w:marBottom w:val="0"/>
              <w:divBdr>
                <w:top w:val="none" w:sz="0" w:space="0" w:color="auto"/>
                <w:left w:val="none" w:sz="0" w:space="0" w:color="auto"/>
                <w:bottom w:val="none" w:sz="0" w:space="0" w:color="auto"/>
                <w:right w:val="none" w:sz="0" w:space="0" w:color="auto"/>
              </w:divBdr>
            </w:div>
            <w:div w:id="1749421795">
              <w:marLeft w:val="0"/>
              <w:marRight w:val="0"/>
              <w:marTop w:val="0"/>
              <w:marBottom w:val="0"/>
              <w:divBdr>
                <w:top w:val="none" w:sz="0" w:space="0" w:color="auto"/>
                <w:left w:val="none" w:sz="0" w:space="0" w:color="auto"/>
                <w:bottom w:val="none" w:sz="0" w:space="0" w:color="auto"/>
                <w:right w:val="none" w:sz="0" w:space="0" w:color="auto"/>
              </w:divBdr>
            </w:div>
            <w:div w:id="859054683">
              <w:marLeft w:val="0"/>
              <w:marRight w:val="0"/>
              <w:marTop w:val="0"/>
              <w:marBottom w:val="0"/>
              <w:divBdr>
                <w:top w:val="none" w:sz="0" w:space="0" w:color="auto"/>
                <w:left w:val="none" w:sz="0" w:space="0" w:color="auto"/>
                <w:bottom w:val="none" w:sz="0" w:space="0" w:color="auto"/>
                <w:right w:val="none" w:sz="0" w:space="0" w:color="auto"/>
              </w:divBdr>
            </w:div>
            <w:div w:id="484275266">
              <w:marLeft w:val="0"/>
              <w:marRight w:val="0"/>
              <w:marTop w:val="0"/>
              <w:marBottom w:val="0"/>
              <w:divBdr>
                <w:top w:val="none" w:sz="0" w:space="0" w:color="auto"/>
                <w:left w:val="none" w:sz="0" w:space="0" w:color="auto"/>
                <w:bottom w:val="none" w:sz="0" w:space="0" w:color="auto"/>
                <w:right w:val="none" w:sz="0" w:space="0" w:color="auto"/>
              </w:divBdr>
            </w:div>
            <w:div w:id="767967159">
              <w:marLeft w:val="0"/>
              <w:marRight w:val="0"/>
              <w:marTop w:val="0"/>
              <w:marBottom w:val="0"/>
              <w:divBdr>
                <w:top w:val="none" w:sz="0" w:space="0" w:color="auto"/>
                <w:left w:val="none" w:sz="0" w:space="0" w:color="auto"/>
                <w:bottom w:val="none" w:sz="0" w:space="0" w:color="auto"/>
                <w:right w:val="none" w:sz="0" w:space="0" w:color="auto"/>
              </w:divBdr>
            </w:div>
            <w:div w:id="1528324679">
              <w:marLeft w:val="0"/>
              <w:marRight w:val="0"/>
              <w:marTop w:val="0"/>
              <w:marBottom w:val="0"/>
              <w:divBdr>
                <w:top w:val="none" w:sz="0" w:space="0" w:color="auto"/>
                <w:left w:val="none" w:sz="0" w:space="0" w:color="auto"/>
                <w:bottom w:val="none" w:sz="0" w:space="0" w:color="auto"/>
                <w:right w:val="none" w:sz="0" w:space="0" w:color="auto"/>
              </w:divBdr>
            </w:div>
            <w:div w:id="1782529032">
              <w:marLeft w:val="0"/>
              <w:marRight w:val="0"/>
              <w:marTop w:val="0"/>
              <w:marBottom w:val="0"/>
              <w:divBdr>
                <w:top w:val="none" w:sz="0" w:space="0" w:color="auto"/>
                <w:left w:val="none" w:sz="0" w:space="0" w:color="auto"/>
                <w:bottom w:val="none" w:sz="0" w:space="0" w:color="auto"/>
                <w:right w:val="none" w:sz="0" w:space="0" w:color="auto"/>
              </w:divBdr>
            </w:div>
            <w:div w:id="503012247">
              <w:marLeft w:val="0"/>
              <w:marRight w:val="0"/>
              <w:marTop w:val="0"/>
              <w:marBottom w:val="0"/>
              <w:divBdr>
                <w:top w:val="none" w:sz="0" w:space="0" w:color="auto"/>
                <w:left w:val="none" w:sz="0" w:space="0" w:color="auto"/>
                <w:bottom w:val="none" w:sz="0" w:space="0" w:color="auto"/>
                <w:right w:val="none" w:sz="0" w:space="0" w:color="auto"/>
              </w:divBdr>
            </w:div>
            <w:div w:id="1434865127">
              <w:marLeft w:val="0"/>
              <w:marRight w:val="0"/>
              <w:marTop w:val="0"/>
              <w:marBottom w:val="0"/>
              <w:divBdr>
                <w:top w:val="none" w:sz="0" w:space="0" w:color="auto"/>
                <w:left w:val="none" w:sz="0" w:space="0" w:color="auto"/>
                <w:bottom w:val="none" w:sz="0" w:space="0" w:color="auto"/>
                <w:right w:val="none" w:sz="0" w:space="0" w:color="auto"/>
              </w:divBdr>
            </w:div>
            <w:div w:id="825708210">
              <w:marLeft w:val="0"/>
              <w:marRight w:val="0"/>
              <w:marTop w:val="0"/>
              <w:marBottom w:val="0"/>
              <w:divBdr>
                <w:top w:val="none" w:sz="0" w:space="0" w:color="auto"/>
                <w:left w:val="none" w:sz="0" w:space="0" w:color="auto"/>
                <w:bottom w:val="none" w:sz="0" w:space="0" w:color="auto"/>
                <w:right w:val="none" w:sz="0" w:space="0" w:color="auto"/>
              </w:divBdr>
            </w:div>
            <w:div w:id="514854738">
              <w:marLeft w:val="0"/>
              <w:marRight w:val="0"/>
              <w:marTop w:val="0"/>
              <w:marBottom w:val="0"/>
              <w:divBdr>
                <w:top w:val="none" w:sz="0" w:space="0" w:color="auto"/>
                <w:left w:val="none" w:sz="0" w:space="0" w:color="auto"/>
                <w:bottom w:val="none" w:sz="0" w:space="0" w:color="auto"/>
                <w:right w:val="none" w:sz="0" w:space="0" w:color="auto"/>
              </w:divBdr>
            </w:div>
            <w:div w:id="1235896477">
              <w:marLeft w:val="0"/>
              <w:marRight w:val="0"/>
              <w:marTop w:val="0"/>
              <w:marBottom w:val="0"/>
              <w:divBdr>
                <w:top w:val="none" w:sz="0" w:space="0" w:color="auto"/>
                <w:left w:val="none" w:sz="0" w:space="0" w:color="auto"/>
                <w:bottom w:val="none" w:sz="0" w:space="0" w:color="auto"/>
                <w:right w:val="none" w:sz="0" w:space="0" w:color="auto"/>
              </w:divBdr>
            </w:div>
            <w:div w:id="1094322967">
              <w:marLeft w:val="0"/>
              <w:marRight w:val="0"/>
              <w:marTop w:val="0"/>
              <w:marBottom w:val="0"/>
              <w:divBdr>
                <w:top w:val="none" w:sz="0" w:space="0" w:color="auto"/>
                <w:left w:val="none" w:sz="0" w:space="0" w:color="auto"/>
                <w:bottom w:val="none" w:sz="0" w:space="0" w:color="auto"/>
                <w:right w:val="none" w:sz="0" w:space="0" w:color="auto"/>
              </w:divBdr>
            </w:div>
            <w:div w:id="219024618">
              <w:marLeft w:val="0"/>
              <w:marRight w:val="0"/>
              <w:marTop w:val="0"/>
              <w:marBottom w:val="0"/>
              <w:divBdr>
                <w:top w:val="none" w:sz="0" w:space="0" w:color="auto"/>
                <w:left w:val="none" w:sz="0" w:space="0" w:color="auto"/>
                <w:bottom w:val="none" w:sz="0" w:space="0" w:color="auto"/>
                <w:right w:val="none" w:sz="0" w:space="0" w:color="auto"/>
              </w:divBdr>
            </w:div>
            <w:div w:id="1975161">
              <w:marLeft w:val="0"/>
              <w:marRight w:val="0"/>
              <w:marTop w:val="0"/>
              <w:marBottom w:val="0"/>
              <w:divBdr>
                <w:top w:val="none" w:sz="0" w:space="0" w:color="auto"/>
                <w:left w:val="none" w:sz="0" w:space="0" w:color="auto"/>
                <w:bottom w:val="none" w:sz="0" w:space="0" w:color="auto"/>
                <w:right w:val="none" w:sz="0" w:space="0" w:color="auto"/>
              </w:divBdr>
            </w:div>
            <w:div w:id="1951280547">
              <w:marLeft w:val="0"/>
              <w:marRight w:val="0"/>
              <w:marTop w:val="0"/>
              <w:marBottom w:val="0"/>
              <w:divBdr>
                <w:top w:val="none" w:sz="0" w:space="0" w:color="auto"/>
                <w:left w:val="none" w:sz="0" w:space="0" w:color="auto"/>
                <w:bottom w:val="none" w:sz="0" w:space="0" w:color="auto"/>
                <w:right w:val="none" w:sz="0" w:space="0" w:color="auto"/>
              </w:divBdr>
            </w:div>
            <w:div w:id="18362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347">
      <w:bodyDiv w:val="1"/>
      <w:marLeft w:val="0"/>
      <w:marRight w:val="0"/>
      <w:marTop w:val="0"/>
      <w:marBottom w:val="0"/>
      <w:divBdr>
        <w:top w:val="none" w:sz="0" w:space="0" w:color="auto"/>
        <w:left w:val="none" w:sz="0" w:space="0" w:color="auto"/>
        <w:bottom w:val="none" w:sz="0" w:space="0" w:color="auto"/>
        <w:right w:val="none" w:sz="0" w:space="0" w:color="auto"/>
      </w:divBdr>
      <w:divsChild>
        <w:div w:id="73087025">
          <w:marLeft w:val="0"/>
          <w:marRight w:val="0"/>
          <w:marTop w:val="0"/>
          <w:marBottom w:val="0"/>
          <w:divBdr>
            <w:top w:val="none" w:sz="0" w:space="0" w:color="auto"/>
            <w:left w:val="none" w:sz="0" w:space="0" w:color="auto"/>
            <w:bottom w:val="none" w:sz="0" w:space="0" w:color="auto"/>
            <w:right w:val="none" w:sz="0" w:space="0" w:color="auto"/>
          </w:divBdr>
          <w:divsChild>
            <w:div w:id="345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2945">
      <w:bodyDiv w:val="1"/>
      <w:marLeft w:val="0"/>
      <w:marRight w:val="0"/>
      <w:marTop w:val="0"/>
      <w:marBottom w:val="0"/>
      <w:divBdr>
        <w:top w:val="none" w:sz="0" w:space="0" w:color="auto"/>
        <w:left w:val="none" w:sz="0" w:space="0" w:color="auto"/>
        <w:bottom w:val="none" w:sz="0" w:space="0" w:color="auto"/>
        <w:right w:val="none" w:sz="0" w:space="0" w:color="auto"/>
      </w:divBdr>
      <w:divsChild>
        <w:div w:id="1607276420">
          <w:marLeft w:val="0"/>
          <w:marRight w:val="0"/>
          <w:marTop w:val="0"/>
          <w:marBottom w:val="0"/>
          <w:divBdr>
            <w:top w:val="none" w:sz="0" w:space="0" w:color="auto"/>
            <w:left w:val="none" w:sz="0" w:space="0" w:color="auto"/>
            <w:bottom w:val="none" w:sz="0" w:space="0" w:color="auto"/>
            <w:right w:val="none" w:sz="0" w:space="0" w:color="auto"/>
          </w:divBdr>
          <w:divsChild>
            <w:div w:id="510922390">
              <w:marLeft w:val="0"/>
              <w:marRight w:val="0"/>
              <w:marTop w:val="0"/>
              <w:marBottom w:val="0"/>
              <w:divBdr>
                <w:top w:val="none" w:sz="0" w:space="0" w:color="auto"/>
                <w:left w:val="none" w:sz="0" w:space="0" w:color="auto"/>
                <w:bottom w:val="none" w:sz="0" w:space="0" w:color="auto"/>
                <w:right w:val="none" w:sz="0" w:space="0" w:color="auto"/>
              </w:divBdr>
            </w:div>
            <w:div w:id="446698081">
              <w:marLeft w:val="0"/>
              <w:marRight w:val="0"/>
              <w:marTop w:val="0"/>
              <w:marBottom w:val="0"/>
              <w:divBdr>
                <w:top w:val="none" w:sz="0" w:space="0" w:color="auto"/>
                <w:left w:val="none" w:sz="0" w:space="0" w:color="auto"/>
                <w:bottom w:val="none" w:sz="0" w:space="0" w:color="auto"/>
                <w:right w:val="none" w:sz="0" w:space="0" w:color="auto"/>
              </w:divBdr>
            </w:div>
            <w:div w:id="789132385">
              <w:marLeft w:val="0"/>
              <w:marRight w:val="0"/>
              <w:marTop w:val="0"/>
              <w:marBottom w:val="0"/>
              <w:divBdr>
                <w:top w:val="none" w:sz="0" w:space="0" w:color="auto"/>
                <w:left w:val="none" w:sz="0" w:space="0" w:color="auto"/>
                <w:bottom w:val="none" w:sz="0" w:space="0" w:color="auto"/>
                <w:right w:val="none" w:sz="0" w:space="0" w:color="auto"/>
              </w:divBdr>
            </w:div>
            <w:div w:id="329254310">
              <w:marLeft w:val="0"/>
              <w:marRight w:val="0"/>
              <w:marTop w:val="0"/>
              <w:marBottom w:val="0"/>
              <w:divBdr>
                <w:top w:val="none" w:sz="0" w:space="0" w:color="auto"/>
                <w:left w:val="none" w:sz="0" w:space="0" w:color="auto"/>
                <w:bottom w:val="none" w:sz="0" w:space="0" w:color="auto"/>
                <w:right w:val="none" w:sz="0" w:space="0" w:color="auto"/>
              </w:divBdr>
            </w:div>
            <w:div w:id="942036010">
              <w:marLeft w:val="0"/>
              <w:marRight w:val="0"/>
              <w:marTop w:val="0"/>
              <w:marBottom w:val="0"/>
              <w:divBdr>
                <w:top w:val="none" w:sz="0" w:space="0" w:color="auto"/>
                <w:left w:val="none" w:sz="0" w:space="0" w:color="auto"/>
                <w:bottom w:val="none" w:sz="0" w:space="0" w:color="auto"/>
                <w:right w:val="none" w:sz="0" w:space="0" w:color="auto"/>
              </w:divBdr>
            </w:div>
            <w:div w:id="1740516625">
              <w:marLeft w:val="0"/>
              <w:marRight w:val="0"/>
              <w:marTop w:val="0"/>
              <w:marBottom w:val="0"/>
              <w:divBdr>
                <w:top w:val="none" w:sz="0" w:space="0" w:color="auto"/>
                <w:left w:val="none" w:sz="0" w:space="0" w:color="auto"/>
                <w:bottom w:val="none" w:sz="0" w:space="0" w:color="auto"/>
                <w:right w:val="none" w:sz="0" w:space="0" w:color="auto"/>
              </w:divBdr>
            </w:div>
            <w:div w:id="98793906">
              <w:marLeft w:val="0"/>
              <w:marRight w:val="0"/>
              <w:marTop w:val="0"/>
              <w:marBottom w:val="0"/>
              <w:divBdr>
                <w:top w:val="none" w:sz="0" w:space="0" w:color="auto"/>
                <w:left w:val="none" w:sz="0" w:space="0" w:color="auto"/>
                <w:bottom w:val="none" w:sz="0" w:space="0" w:color="auto"/>
                <w:right w:val="none" w:sz="0" w:space="0" w:color="auto"/>
              </w:divBdr>
            </w:div>
            <w:div w:id="1409614920">
              <w:marLeft w:val="0"/>
              <w:marRight w:val="0"/>
              <w:marTop w:val="0"/>
              <w:marBottom w:val="0"/>
              <w:divBdr>
                <w:top w:val="none" w:sz="0" w:space="0" w:color="auto"/>
                <w:left w:val="none" w:sz="0" w:space="0" w:color="auto"/>
                <w:bottom w:val="none" w:sz="0" w:space="0" w:color="auto"/>
                <w:right w:val="none" w:sz="0" w:space="0" w:color="auto"/>
              </w:divBdr>
            </w:div>
            <w:div w:id="1346713866">
              <w:marLeft w:val="0"/>
              <w:marRight w:val="0"/>
              <w:marTop w:val="0"/>
              <w:marBottom w:val="0"/>
              <w:divBdr>
                <w:top w:val="none" w:sz="0" w:space="0" w:color="auto"/>
                <w:left w:val="none" w:sz="0" w:space="0" w:color="auto"/>
                <w:bottom w:val="none" w:sz="0" w:space="0" w:color="auto"/>
                <w:right w:val="none" w:sz="0" w:space="0" w:color="auto"/>
              </w:divBdr>
            </w:div>
            <w:div w:id="1236550933">
              <w:marLeft w:val="0"/>
              <w:marRight w:val="0"/>
              <w:marTop w:val="0"/>
              <w:marBottom w:val="0"/>
              <w:divBdr>
                <w:top w:val="none" w:sz="0" w:space="0" w:color="auto"/>
                <w:left w:val="none" w:sz="0" w:space="0" w:color="auto"/>
                <w:bottom w:val="none" w:sz="0" w:space="0" w:color="auto"/>
                <w:right w:val="none" w:sz="0" w:space="0" w:color="auto"/>
              </w:divBdr>
            </w:div>
            <w:div w:id="1707024581">
              <w:marLeft w:val="0"/>
              <w:marRight w:val="0"/>
              <w:marTop w:val="0"/>
              <w:marBottom w:val="0"/>
              <w:divBdr>
                <w:top w:val="none" w:sz="0" w:space="0" w:color="auto"/>
                <w:left w:val="none" w:sz="0" w:space="0" w:color="auto"/>
                <w:bottom w:val="none" w:sz="0" w:space="0" w:color="auto"/>
                <w:right w:val="none" w:sz="0" w:space="0" w:color="auto"/>
              </w:divBdr>
            </w:div>
            <w:div w:id="1020010576">
              <w:marLeft w:val="0"/>
              <w:marRight w:val="0"/>
              <w:marTop w:val="0"/>
              <w:marBottom w:val="0"/>
              <w:divBdr>
                <w:top w:val="none" w:sz="0" w:space="0" w:color="auto"/>
                <w:left w:val="none" w:sz="0" w:space="0" w:color="auto"/>
                <w:bottom w:val="none" w:sz="0" w:space="0" w:color="auto"/>
                <w:right w:val="none" w:sz="0" w:space="0" w:color="auto"/>
              </w:divBdr>
            </w:div>
            <w:div w:id="780412955">
              <w:marLeft w:val="0"/>
              <w:marRight w:val="0"/>
              <w:marTop w:val="0"/>
              <w:marBottom w:val="0"/>
              <w:divBdr>
                <w:top w:val="none" w:sz="0" w:space="0" w:color="auto"/>
                <w:left w:val="none" w:sz="0" w:space="0" w:color="auto"/>
                <w:bottom w:val="none" w:sz="0" w:space="0" w:color="auto"/>
                <w:right w:val="none" w:sz="0" w:space="0" w:color="auto"/>
              </w:divBdr>
            </w:div>
            <w:div w:id="354310790">
              <w:marLeft w:val="0"/>
              <w:marRight w:val="0"/>
              <w:marTop w:val="0"/>
              <w:marBottom w:val="0"/>
              <w:divBdr>
                <w:top w:val="none" w:sz="0" w:space="0" w:color="auto"/>
                <w:left w:val="none" w:sz="0" w:space="0" w:color="auto"/>
                <w:bottom w:val="none" w:sz="0" w:space="0" w:color="auto"/>
                <w:right w:val="none" w:sz="0" w:space="0" w:color="auto"/>
              </w:divBdr>
            </w:div>
            <w:div w:id="1560091491">
              <w:marLeft w:val="0"/>
              <w:marRight w:val="0"/>
              <w:marTop w:val="0"/>
              <w:marBottom w:val="0"/>
              <w:divBdr>
                <w:top w:val="none" w:sz="0" w:space="0" w:color="auto"/>
                <w:left w:val="none" w:sz="0" w:space="0" w:color="auto"/>
                <w:bottom w:val="none" w:sz="0" w:space="0" w:color="auto"/>
                <w:right w:val="none" w:sz="0" w:space="0" w:color="auto"/>
              </w:divBdr>
            </w:div>
            <w:div w:id="1194542154">
              <w:marLeft w:val="0"/>
              <w:marRight w:val="0"/>
              <w:marTop w:val="0"/>
              <w:marBottom w:val="0"/>
              <w:divBdr>
                <w:top w:val="none" w:sz="0" w:space="0" w:color="auto"/>
                <w:left w:val="none" w:sz="0" w:space="0" w:color="auto"/>
                <w:bottom w:val="none" w:sz="0" w:space="0" w:color="auto"/>
                <w:right w:val="none" w:sz="0" w:space="0" w:color="auto"/>
              </w:divBdr>
            </w:div>
            <w:div w:id="1572423809">
              <w:marLeft w:val="0"/>
              <w:marRight w:val="0"/>
              <w:marTop w:val="0"/>
              <w:marBottom w:val="0"/>
              <w:divBdr>
                <w:top w:val="none" w:sz="0" w:space="0" w:color="auto"/>
                <w:left w:val="none" w:sz="0" w:space="0" w:color="auto"/>
                <w:bottom w:val="none" w:sz="0" w:space="0" w:color="auto"/>
                <w:right w:val="none" w:sz="0" w:space="0" w:color="auto"/>
              </w:divBdr>
            </w:div>
            <w:div w:id="616369383">
              <w:marLeft w:val="0"/>
              <w:marRight w:val="0"/>
              <w:marTop w:val="0"/>
              <w:marBottom w:val="0"/>
              <w:divBdr>
                <w:top w:val="none" w:sz="0" w:space="0" w:color="auto"/>
                <w:left w:val="none" w:sz="0" w:space="0" w:color="auto"/>
                <w:bottom w:val="none" w:sz="0" w:space="0" w:color="auto"/>
                <w:right w:val="none" w:sz="0" w:space="0" w:color="auto"/>
              </w:divBdr>
            </w:div>
            <w:div w:id="378633357">
              <w:marLeft w:val="0"/>
              <w:marRight w:val="0"/>
              <w:marTop w:val="0"/>
              <w:marBottom w:val="0"/>
              <w:divBdr>
                <w:top w:val="none" w:sz="0" w:space="0" w:color="auto"/>
                <w:left w:val="none" w:sz="0" w:space="0" w:color="auto"/>
                <w:bottom w:val="none" w:sz="0" w:space="0" w:color="auto"/>
                <w:right w:val="none" w:sz="0" w:space="0" w:color="auto"/>
              </w:divBdr>
            </w:div>
            <w:div w:id="1836073551">
              <w:marLeft w:val="0"/>
              <w:marRight w:val="0"/>
              <w:marTop w:val="0"/>
              <w:marBottom w:val="0"/>
              <w:divBdr>
                <w:top w:val="none" w:sz="0" w:space="0" w:color="auto"/>
                <w:left w:val="none" w:sz="0" w:space="0" w:color="auto"/>
                <w:bottom w:val="none" w:sz="0" w:space="0" w:color="auto"/>
                <w:right w:val="none" w:sz="0" w:space="0" w:color="auto"/>
              </w:divBdr>
            </w:div>
            <w:div w:id="1961105633">
              <w:marLeft w:val="0"/>
              <w:marRight w:val="0"/>
              <w:marTop w:val="0"/>
              <w:marBottom w:val="0"/>
              <w:divBdr>
                <w:top w:val="none" w:sz="0" w:space="0" w:color="auto"/>
                <w:left w:val="none" w:sz="0" w:space="0" w:color="auto"/>
                <w:bottom w:val="none" w:sz="0" w:space="0" w:color="auto"/>
                <w:right w:val="none" w:sz="0" w:space="0" w:color="auto"/>
              </w:divBdr>
            </w:div>
            <w:div w:id="289938584">
              <w:marLeft w:val="0"/>
              <w:marRight w:val="0"/>
              <w:marTop w:val="0"/>
              <w:marBottom w:val="0"/>
              <w:divBdr>
                <w:top w:val="none" w:sz="0" w:space="0" w:color="auto"/>
                <w:left w:val="none" w:sz="0" w:space="0" w:color="auto"/>
                <w:bottom w:val="none" w:sz="0" w:space="0" w:color="auto"/>
                <w:right w:val="none" w:sz="0" w:space="0" w:color="auto"/>
              </w:divBdr>
            </w:div>
            <w:div w:id="2091658039">
              <w:marLeft w:val="0"/>
              <w:marRight w:val="0"/>
              <w:marTop w:val="0"/>
              <w:marBottom w:val="0"/>
              <w:divBdr>
                <w:top w:val="none" w:sz="0" w:space="0" w:color="auto"/>
                <w:left w:val="none" w:sz="0" w:space="0" w:color="auto"/>
                <w:bottom w:val="none" w:sz="0" w:space="0" w:color="auto"/>
                <w:right w:val="none" w:sz="0" w:space="0" w:color="auto"/>
              </w:divBdr>
            </w:div>
            <w:div w:id="2140369615">
              <w:marLeft w:val="0"/>
              <w:marRight w:val="0"/>
              <w:marTop w:val="0"/>
              <w:marBottom w:val="0"/>
              <w:divBdr>
                <w:top w:val="none" w:sz="0" w:space="0" w:color="auto"/>
                <w:left w:val="none" w:sz="0" w:space="0" w:color="auto"/>
                <w:bottom w:val="none" w:sz="0" w:space="0" w:color="auto"/>
                <w:right w:val="none" w:sz="0" w:space="0" w:color="auto"/>
              </w:divBdr>
            </w:div>
            <w:div w:id="284778034">
              <w:marLeft w:val="0"/>
              <w:marRight w:val="0"/>
              <w:marTop w:val="0"/>
              <w:marBottom w:val="0"/>
              <w:divBdr>
                <w:top w:val="none" w:sz="0" w:space="0" w:color="auto"/>
                <w:left w:val="none" w:sz="0" w:space="0" w:color="auto"/>
                <w:bottom w:val="none" w:sz="0" w:space="0" w:color="auto"/>
                <w:right w:val="none" w:sz="0" w:space="0" w:color="auto"/>
              </w:divBdr>
            </w:div>
            <w:div w:id="1456023203">
              <w:marLeft w:val="0"/>
              <w:marRight w:val="0"/>
              <w:marTop w:val="0"/>
              <w:marBottom w:val="0"/>
              <w:divBdr>
                <w:top w:val="none" w:sz="0" w:space="0" w:color="auto"/>
                <w:left w:val="none" w:sz="0" w:space="0" w:color="auto"/>
                <w:bottom w:val="none" w:sz="0" w:space="0" w:color="auto"/>
                <w:right w:val="none" w:sz="0" w:space="0" w:color="auto"/>
              </w:divBdr>
            </w:div>
            <w:div w:id="1438911728">
              <w:marLeft w:val="0"/>
              <w:marRight w:val="0"/>
              <w:marTop w:val="0"/>
              <w:marBottom w:val="0"/>
              <w:divBdr>
                <w:top w:val="none" w:sz="0" w:space="0" w:color="auto"/>
                <w:left w:val="none" w:sz="0" w:space="0" w:color="auto"/>
                <w:bottom w:val="none" w:sz="0" w:space="0" w:color="auto"/>
                <w:right w:val="none" w:sz="0" w:space="0" w:color="auto"/>
              </w:divBdr>
            </w:div>
            <w:div w:id="1321735081">
              <w:marLeft w:val="0"/>
              <w:marRight w:val="0"/>
              <w:marTop w:val="0"/>
              <w:marBottom w:val="0"/>
              <w:divBdr>
                <w:top w:val="none" w:sz="0" w:space="0" w:color="auto"/>
                <w:left w:val="none" w:sz="0" w:space="0" w:color="auto"/>
                <w:bottom w:val="none" w:sz="0" w:space="0" w:color="auto"/>
                <w:right w:val="none" w:sz="0" w:space="0" w:color="auto"/>
              </w:divBdr>
            </w:div>
            <w:div w:id="1298729744">
              <w:marLeft w:val="0"/>
              <w:marRight w:val="0"/>
              <w:marTop w:val="0"/>
              <w:marBottom w:val="0"/>
              <w:divBdr>
                <w:top w:val="none" w:sz="0" w:space="0" w:color="auto"/>
                <w:left w:val="none" w:sz="0" w:space="0" w:color="auto"/>
                <w:bottom w:val="none" w:sz="0" w:space="0" w:color="auto"/>
                <w:right w:val="none" w:sz="0" w:space="0" w:color="auto"/>
              </w:divBdr>
            </w:div>
            <w:div w:id="1959608042">
              <w:marLeft w:val="0"/>
              <w:marRight w:val="0"/>
              <w:marTop w:val="0"/>
              <w:marBottom w:val="0"/>
              <w:divBdr>
                <w:top w:val="none" w:sz="0" w:space="0" w:color="auto"/>
                <w:left w:val="none" w:sz="0" w:space="0" w:color="auto"/>
                <w:bottom w:val="none" w:sz="0" w:space="0" w:color="auto"/>
                <w:right w:val="none" w:sz="0" w:space="0" w:color="auto"/>
              </w:divBdr>
            </w:div>
            <w:div w:id="546836486">
              <w:marLeft w:val="0"/>
              <w:marRight w:val="0"/>
              <w:marTop w:val="0"/>
              <w:marBottom w:val="0"/>
              <w:divBdr>
                <w:top w:val="none" w:sz="0" w:space="0" w:color="auto"/>
                <w:left w:val="none" w:sz="0" w:space="0" w:color="auto"/>
                <w:bottom w:val="none" w:sz="0" w:space="0" w:color="auto"/>
                <w:right w:val="none" w:sz="0" w:space="0" w:color="auto"/>
              </w:divBdr>
            </w:div>
            <w:div w:id="1149831634">
              <w:marLeft w:val="0"/>
              <w:marRight w:val="0"/>
              <w:marTop w:val="0"/>
              <w:marBottom w:val="0"/>
              <w:divBdr>
                <w:top w:val="none" w:sz="0" w:space="0" w:color="auto"/>
                <w:left w:val="none" w:sz="0" w:space="0" w:color="auto"/>
                <w:bottom w:val="none" w:sz="0" w:space="0" w:color="auto"/>
                <w:right w:val="none" w:sz="0" w:space="0" w:color="auto"/>
              </w:divBdr>
            </w:div>
            <w:div w:id="1033581051">
              <w:marLeft w:val="0"/>
              <w:marRight w:val="0"/>
              <w:marTop w:val="0"/>
              <w:marBottom w:val="0"/>
              <w:divBdr>
                <w:top w:val="none" w:sz="0" w:space="0" w:color="auto"/>
                <w:left w:val="none" w:sz="0" w:space="0" w:color="auto"/>
                <w:bottom w:val="none" w:sz="0" w:space="0" w:color="auto"/>
                <w:right w:val="none" w:sz="0" w:space="0" w:color="auto"/>
              </w:divBdr>
            </w:div>
            <w:div w:id="250168062">
              <w:marLeft w:val="0"/>
              <w:marRight w:val="0"/>
              <w:marTop w:val="0"/>
              <w:marBottom w:val="0"/>
              <w:divBdr>
                <w:top w:val="none" w:sz="0" w:space="0" w:color="auto"/>
                <w:left w:val="none" w:sz="0" w:space="0" w:color="auto"/>
                <w:bottom w:val="none" w:sz="0" w:space="0" w:color="auto"/>
                <w:right w:val="none" w:sz="0" w:space="0" w:color="auto"/>
              </w:divBdr>
            </w:div>
            <w:div w:id="339505098">
              <w:marLeft w:val="0"/>
              <w:marRight w:val="0"/>
              <w:marTop w:val="0"/>
              <w:marBottom w:val="0"/>
              <w:divBdr>
                <w:top w:val="none" w:sz="0" w:space="0" w:color="auto"/>
                <w:left w:val="none" w:sz="0" w:space="0" w:color="auto"/>
                <w:bottom w:val="none" w:sz="0" w:space="0" w:color="auto"/>
                <w:right w:val="none" w:sz="0" w:space="0" w:color="auto"/>
              </w:divBdr>
            </w:div>
            <w:div w:id="1339193980">
              <w:marLeft w:val="0"/>
              <w:marRight w:val="0"/>
              <w:marTop w:val="0"/>
              <w:marBottom w:val="0"/>
              <w:divBdr>
                <w:top w:val="none" w:sz="0" w:space="0" w:color="auto"/>
                <w:left w:val="none" w:sz="0" w:space="0" w:color="auto"/>
                <w:bottom w:val="none" w:sz="0" w:space="0" w:color="auto"/>
                <w:right w:val="none" w:sz="0" w:space="0" w:color="auto"/>
              </w:divBdr>
            </w:div>
            <w:div w:id="8915641">
              <w:marLeft w:val="0"/>
              <w:marRight w:val="0"/>
              <w:marTop w:val="0"/>
              <w:marBottom w:val="0"/>
              <w:divBdr>
                <w:top w:val="none" w:sz="0" w:space="0" w:color="auto"/>
                <w:left w:val="none" w:sz="0" w:space="0" w:color="auto"/>
                <w:bottom w:val="none" w:sz="0" w:space="0" w:color="auto"/>
                <w:right w:val="none" w:sz="0" w:space="0" w:color="auto"/>
              </w:divBdr>
            </w:div>
            <w:div w:id="1804304097">
              <w:marLeft w:val="0"/>
              <w:marRight w:val="0"/>
              <w:marTop w:val="0"/>
              <w:marBottom w:val="0"/>
              <w:divBdr>
                <w:top w:val="none" w:sz="0" w:space="0" w:color="auto"/>
                <w:left w:val="none" w:sz="0" w:space="0" w:color="auto"/>
                <w:bottom w:val="none" w:sz="0" w:space="0" w:color="auto"/>
                <w:right w:val="none" w:sz="0" w:space="0" w:color="auto"/>
              </w:divBdr>
            </w:div>
            <w:div w:id="424570934">
              <w:marLeft w:val="0"/>
              <w:marRight w:val="0"/>
              <w:marTop w:val="0"/>
              <w:marBottom w:val="0"/>
              <w:divBdr>
                <w:top w:val="none" w:sz="0" w:space="0" w:color="auto"/>
                <w:left w:val="none" w:sz="0" w:space="0" w:color="auto"/>
                <w:bottom w:val="none" w:sz="0" w:space="0" w:color="auto"/>
                <w:right w:val="none" w:sz="0" w:space="0" w:color="auto"/>
              </w:divBdr>
            </w:div>
            <w:div w:id="1861091511">
              <w:marLeft w:val="0"/>
              <w:marRight w:val="0"/>
              <w:marTop w:val="0"/>
              <w:marBottom w:val="0"/>
              <w:divBdr>
                <w:top w:val="none" w:sz="0" w:space="0" w:color="auto"/>
                <w:left w:val="none" w:sz="0" w:space="0" w:color="auto"/>
                <w:bottom w:val="none" w:sz="0" w:space="0" w:color="auto"/>
                <w:right w:val="none" w:sz="0" w:space="0" w:color="auto"/>
              </w:divBdr>
            </w:div>
            <w:div w:id="110321839">
              <w:marLeft w:val="0"/>
              <w:marRight w:val="0"/>
              <w:marTop w:val="0"/>
              <w:marBottom w:val="0"/>
              <w:divBdr>
                <w:top w:val="none" w:sz="0" w:space="0" w:color="auto"/>
                <w:left w:val="none" w:sz="0" w:space="0" w:color="auto"/>
                <w:bottom w:val="none" w:sz="0" w:space="0" w:color="auto"/>
                <w:right w:val="none" w:sz="0" w:space="0" w:color="auto"/>
              </w:divBdr>
            </w:div>
            <w:div w:id="1366447632">
              <w:marLeft w:val="0"/>
              <w:marRight w:val="0"/>
              <w:marTop w:val="0"/>
              <w:marBottom w:val="0"/>
              <w:divBdr>
                <w:top w:val="none" w:sz="0" w:space="0" w:color="auto"/>
                <w:left w:val="none" w:sz="0" w:space="0" w:color="auto"/>
                <w:bottom w:val="none" w:sz="0" w:space="0" w:color="auto"/>
                <w:right w:val="none" w:sz="0" w:space="0" w:color="auto"/>
              </w:divBdr>
            </w:div>
            <w:div w:id="1412390204">
              <w:marLeft w:val="0"/>
              <w:marRight w:val="0"/>
              <w:marTop w:val="0"/>
              <w:marBottom w:val="0"/>
              <w:divBdr>
                <w:top w:val="none" w:sz="0" w:space="0" w:color="auto"/>
                <w:left w:val="none" w:sz="0" w:space="0" w:color="auto"/>
                <w:bottom w:val="none" w:sz="0" w:space="0" w:color="auto"/>
                <w:right w:val="none" w:sz="0" w:space="0" w:color="auto"/>
              </w:divBdr>
            </w:div>
            <w:div w:id="2015448525">
              <w:marLeft w:val="0"/>
              <w:marRight w:val="0"/>
              <w:marTop w:val="0"/>
              <w:marBottom w:val="0"/>
              <w:divBdr>
                <w:top w:val="none" w:sz="0" w:space="0" w:color="auto"/>
                <w:left w:val="none" w:sz="0" w:space="0" w:color="auto"/>
                <w:bottom w:val="none" w:sz="0" w:space="0" w:color="auto"/>
                <w:right w:val="none" w:sz="0" w:space="0" w:color="auto"/>
              </w:divBdr>
            </w:div>
            <w:div w:id="1413552939">
              <w:marLeft w:val="0"/>
              <w:marRight w:val="0"/>
              <w:marTop w:val="0"/>
              <w:marBottom w:val="0"/>
              <w:divBdr>
                <w:top w:val="none" w:sz="0" w:space="0" w:color="auto"/>
                <w:left w:val="none" w:sz="0" w:space="0" w:color="auto"/>
                <w:bottom w:val="none" w:sz="0" w:space="0" w:color="auto"/>
                <w:right w:val="none" w:sz="0" w:space="0" w:color="auto"/>
              </w:divBdr>
            </w:div>
            <w:div w:id="1574006564">
              <w:marLeft w:val="0"/>
              <w:marRight w:val="0"/>
              <w:marTop w:val="0"/>
              <w:marBottom w:val="0"/>
              <w:divBdr>
                <w:top w:val="none" w:sz="0" w:space="0" w:color="auto"/>
                <w:left w:val="none" w:sz="0" w:space="0" w:color="auto"/>
                <w:bottom w:val="none" w:sz="0" w:space="0" w:color="auto"/>
                <w:right w:val="none" w:sz="0" w:space="0" w:color="auto"/>
              </w:divBdr>
            </w:div>
            <w:div w:id="1535924830">
              <w:marLeft w:val="0"/>
              <w:marRight w:val="0"/>
              <w:marTop w:val="0"/>
              <w:marBottom w:val="0"/>
              <w:divBdr>
                <w:top w:val="none" w:sz="0" w:space="0" w:color="auto"/>
                <w:left w:val="none" w:sz="0" w:space="0" w:color="auto"/>
                <w:bottom w:val="none" w:sz="0" w:space="0" w:color="auto"/>
                <w:right w:val="none" w:sz="0" w:space="0" w:color="auto"/>
              </w:divBdr>
            </w:div>
            <w:div w:id="1785341835">
              <w:marLeft w:val="0"/>
              <w:marRight w:val="0"/>
              <w:marTop w:val="0"/>
              <w:marBottom w:val="0"/>
              <w:divBdr>
                <w:top w:val="none" w:sz="0" w:space="0" w:color="auto"/>
                <w:left w:val="none" w:sz="0" w:space="0" w:color="auto"/>
                <w:bottom w:val="none" w:sz="0" w:space="0" w:color="auto"/>
                <w:right w:val="none" w:sz="0" w:space="0" w:color="auto"/>
              </w:divBdr>
            </w:div>
            <w:div w:id="140082088">
              <w:marLeft w:val="0"/>
              <w:marRight w:val="0"/>
              <w:marTop w:val="0"/>
              <w:marBottom w:val="0"/>
              <w:divBdr>
                <w:top w:val="none" w:sz="0" w:space="0" w:color="auto"/>
                <w:left w:val="none" w:sz="0" w:space="0" w:color="auto"/>
                <w:bottom w:val="none" w:sz="0" w:space="0" w:color="auto"/>
                <w:right w:val="none" w:sz="0" w:space="0" w:color="auto"/>
              </w:divBdr>
            </w:div>
            <w:div w:id="402531089">
              <w:marLeft w:val="0"/>
              <w:marRight w:val="0"/>
              <w:marTop w:val="0"/>
              <w:marBottom w:val="0"/>
              <w:divBdr>
                <w:top w:val="none" w:sz="0" w:space="0" w:color="auto"/>
                <w:left w:val="none" w:sz="0" w:space="0" w:color="auto"/>
                <w:bottom w:val="none" w:sz="0" w:space="0" w:color="auto"/>
                <w:right w:val="none" w:sz="0" w:space="0" w:color="auto"/>
              </w:divBdr>
            </w:div>
            <w:div w:id="1538851825">
              <w:marLeft w:val="0"/>
              <w:marRight w:val="0"/>
              <w:marTop w:val="0"/>
              <w:marBottom w:val="0"/>
              <w:divBdr>
                <w:top w:val="none" w:sz="0" w:space="0" w:color="auto"/>
                <w:left w:val="none" w:sz="0" w:space="0" w:color="auto"/>
                <w:bottom w:val="none" w:sz="0" w:space="0" w:color="auto"/>
                <w:right w:val="none" w:sz="0" w:space="0" w:color="auto"/>
              </w:divBdr>
            </w:div>
            <w:div w:id="775902108">
              <w:marLeft w:val="0"/>
              <w:marRight w:val="0"/>
              <w:marTop w:val="0"/>
              <w:marBottom w:val="0"/>
              <w:divBdr>
                <w:top w:val="none" w:sz="0" w:space="0" w:color="auto"/>
                <w:left w:val="none" w:sz="0" w:space="0" w:color="auto"/>
                <w:bottom w:val="none" w:sz="0" w:space="0" w:color="auto"/>
                <w:right w:val="none" w:sz="0" w:space="0" w:color="auto"/>
              </w:divBdr>
            </w:div>
            <w:div w:id="882908128">
              <w:marLeft w:val="0"/>
              <w:marRight w:val="0"/>
              <w:marTop w:val="0"/>
              <w:marBottom w:val="0"/>
              <w:divBdr>
                <w:top w:val="none" w:sz="0" w:space="0" w:color="auto"/>
                <w:left w:val="none" w:sz="0" w:space="0" w:color="auto"/>
                <w:bottom w:val="none" w:sz="0" w:space="0" w:color="auto"/>
                <w:right w:val="none" w:sz="0" w:space="0" w:color="auto"/>
              </w:divBdr>
            </w:div>
            <w:div w:id="2032215673">
              <w:marLeft w:val="0"/>
              <w:marRight w:val="0"/>
              <w:marTop w:val="0"/>
              <w:marBottom w:val="0"/>
              <w:divBdr>
                <w:top w:val="none" w:sz="0" w:space="0" w:color="auto"/>
                <w:left w:val="none" w:sz="0" w:space="0" w:color="auto"/>
                <w:bottom w:val="none" w:sz="0" w:space="0" w:color="auto"/>
                <w:right w:val="none" w:sz="0" w:space="0" w:color="auto"/>
              </w:divBdr>
            </w:div>
            <w:div w:id="13463274">
              <w:marLeft w:val="0"/>
              <w:marRight w:val="0"/>
              <w:marTop w:val="0"/>
              <w:marBottom w:val="0"/>
              <w:divBdr>
                <w:top w:val="none" w:sz="0" w:space="0" w:color="auto"/>
                <w:left w:val="none" w:sz="0" w:space="0" w:color="auto"/>
                <w:bottom w:val="none" w:sz="0" w:space="0" w:color="auto"/>
                <w:right w:val="none" w:sz="0" w:space="0" w:color="auto"/>
              </w:divBdr>
            </w:div>
            <w:div w:id="511073980">
              <w:marLeft w:val="0"/>
              <w:marRight w:val="0"/>
              <w:marTop w:val="0"/>
              <w:marBottom w:val="0"/>
              <w:divBdr>
                <w:top w:val="none" w:sz="0" w:space="0" w:color="auto"/>
                <w:left w:val="none" w:sz="0" w:space="0" w:color="auto"/>
                <w:bottom w:val="none" w:sz="0" w:space="0" w:color="auto"/>
                <w:right w:val="none" w:sz="0" w:space="0" w:color="auto"/>
              </w:divBdr>
            </w:div>
            <w:div w:id="2119982104">
              <w:marLeft w:val="0"/>
              <w:marRight w:val="0"/>
              <w:marTop w:val="0"/>
              <w:marBottom w:val="0"/>
              <w:divBdr>
                <w:top w:val="none" w:sz="0" w:space="0" w:color="auto"/>
                <w:left w:val="none" w:sz="0" w:space="0" w:color="auto"/>
                <w:bottom w:val="none" w:sz="0" w:space="0" w:color="auto"/>
                <w:right w:val="none" w:sz="0" w:space="0" w:color="auto"/>
              </w:divBdr>
            </w:div>
            <w:div w:id="401566026">
              <w:marLeft w:val="0"/>
              <w:marRight w:val="0"/>
              <w:marTop w:val="0"/>
              <w:marBottom w:val="0"/>
              <w:divBdr>
                <w:top w:val="none" w:sz="0" w:space="0" w:color="auto"/>
                <w:left w:val="none" w:sz="0" w:space="0" w:color="auto"/>
                <w:bottom w:val="none" w:sz="0" w:space="0" w:color="auto"/>
                <w:right w:val="none" w:sz="0" w:space="0" w:color="auto"/>
              </w:divBdr>
            </w:div>
            <w:div w:id="1562138392">
              <w:marLeft w:val="0"/>
              <w:marRight w:val="0"/>
              <w:marTop w:val="0"/>
              <w:marBottom w:val="0"/>
              <w:divBdr>
                <w:top w:val="none" w:sz="0" w:space="0" w:color="auto"/>
                <w:left w:val="none" w:sz="0" w:space="0" w:color="auto"/>
                <w:bottom w:val="none" w:sz="0" w:space="0" w:color="auto"/>
                <w:right w:val="none" w:sz="0" w:space="0" w:color="auto"/>
              </w:divBdr>
            </w:div>
            <w:div w:id="1576089923">
              <w:marLeft w:val="0"/>
              <w:marRight w:val="0"/>
              <w:marTop w:val="0"/>
              <w:marBottom w:val="0"/>
              <w:divBdr>
                <w:top w:val="none" w:sz="0" w:space="0" w:color="auto"/>
                <w:left w:val="none" w:sz="0" w:space="0" w:color="auto"/>
                <w:bottom w:val="none" w:sz="0" w:space="0" w:color="auto"/>
                <w:right w:val="none" w:sz="0" w:space="0" w:color="auto"/>
              </w:divBdr>
            </w:div>
            <w:div w:id="1254439812">
              <w:marLeft w:val="0"/>
              <w:marRight w:val="0"/>
              <w:marTop w:val="0"/>
              <w:marBottom w:val="0"/>
              <w:divBdr>
                <w:top w:val="none" w:sz="0" w:space="0" w:color="auto"/>
                <w:left w:val="none" w:sz="0" w:space="0" w:color="auto"/>
                <w:bottom w:val="none" w:sz="0" w:space="0" w:color="auto"/>
                <w:right w:val="none" w:sz="0" w:space="0" w:color="auto"/>
              </w:divBdr>
            </w:div>
            <w:div w:id="1574118304">
              <w:marLeft w:val="0"/>
              <w:marRight w:val="0"/>
              <w:marTop w:val="0"/>
              <w:marBottom w:val="0"/>
              <w:divBdr>
                <w:top w:val="none" w:sz="0" w:space="0" w:color="auto"/>
                <w:left w:val="none" w:sz="0" w:space="0" w:color="auto"/>
                <w:bottom w:val="none" w:sz="0" w:space="0" w:color="auto"/>
                <w:right w:val="none" w:sz="0" w:space="0" w:color="auto"/>
              </w:divBdr>
            </w:div>
            <w:div w:id="1290745960">
              <w:marLeft w:val="0"/>
              <w:marRight w:val="0"/>
              <w:marTop w:val="0"/>
              <w:marBottom w:val="0"/>
              <w:divBdr>
                <w:top w:val="none" w:sz="0" w:space="0" w:color="auto"/>
                <w:left w:val="none" w:sz="0" w:space="0" w:color="auto"/>
                <w:bottom w:val="none" w:sz="0" w:space="0" w:color="auto"/>
                <w:right w:val="none" w:sz="0" w:space="0" w:color="auto"/>
              </w:divBdr>
            </w:div>
            <w:div w:id="203717556">
              <w:marLeft w:val="0"/>
              <w:marRight w:val="0"/>
              <w:marTop w:val="0"/>
              <w:marBottom w:val="0"/>
              <w:divBdr>
                <w:top w:val="none" w:sz="0" w:space="0" w:color="auto"/>
                <w:left w:val="none" w:sz="0" w:space="0" w:color="auto"/>
                <w:bottom w:val="none" w:sz="0" w:space="0" w:color="auto"/>
                <w:right w:val="none" w:sz="0" w:space="0" w:color="auto"/>
              </w:divBdr>
            </w:div>
            <w:div w:id="14688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5876">
      <w:bodyDiv w:val="1"/>
      <w:marLeft w:val="0"/>
      <w:marRight w:val="0"/>
      <w:marTop w:val="0"/>
      <w:marBottom w:val="0"/>
      <w:divBdr>
        <w:top w:val="none" w:sz="0" w:space="0" w:color="auto"/>
        <w:left w:val="none" w:sz="0" w:space="0" w:color="auto"/>
        <w:bottom w:val="none" w:sz="0" w:space="0" w:color="auto"/>
        <w:right w:val="none" w:sz="0" w:space="0" w:color="auto"/>
      </w:divBdr>
      <w:divsChild>
        <w:div w:id="461968360">
          <w:marLeft w:val="0"/>
          <w:marRight w:val="0"/>
          <w:marTop w:val="0"/>
          <w:marBottom w:val="0"/>
          <w:divBdr>
            <w:top w:val="none" w:sz="0" w:space="0" w:color="auto"/>
            <w:left w:val="none" w:sz="0" w:space="0" w:color="auto"/>
            <w:bottom w:val="none" w:sz="0" w:space="0" w:color="auto"/>
            <w:right w:val="none" w:sz="0" w:space="0" w:color="auto"/>
          </w:divBdr>
          <w:divsChild>
            <w:div w:id="233248777">
              <w:marLeft w:val="0"/>
              <w:marRight w:val="0"/>
              <w:marTop w:val="0"/>
              <w:marBottom w:val="0"/>
              <w:divBdr>
                <w:top w:val="none" w:sz="0" w:space="0" w:color="auto"/>
                <w:left w:val="none" w:sz="0" w:space="0" w:color="auto"/>
                <w:bottom w:val="none" w:sz="0" w:space="0" w:color="auto"/>
                <w:right w:val="none" w:sz="0" w:space="0" w:color="auto"/>
              </w:divBdr>
            </w:div>
            <w:div w:id="529222163">
              <w:marLeft w:val="0"/>
              <w:marRight w:val="0"/>
              <w:marTop w:val="0"/>
              <w:marBottom w:val="0"/>
              <w:divBdr>
                <w:top w:val="none" w:sz="0" w:space="0" w:color="auto"/>
                <w:left w:val="none" w:sz="0" w:space="0" w:color="auto"/>
                <w:bottom w:val="none" w:sz="0" w:space="0" w:color="auto"/>
                <w:right w:val="none" w:sz="0" w:space="0" w:color="auto"/>
              </w:divBdr>
            </w:div>
            <w:div w:id="1544950526">
              <w:marLeft w:val="0"/>
              <w:marRight w:val="0"/>
              <w:marTop w:val="0"/>
              <w:marBottom w:val="0"/>
              <w:divBdr>
                <w:top w:val="none" w:sz="0" w:space="0" w:color="auto"/>
                <w:left w:val="none" w:sz="0" w:space="0" w:color="auto"/>
                <w:bottom w:val="none" w:sz="0" w:space="0" w:color="auto"/>
                <w:right w:val="none" w:sz="0" w:space="0" w:color="auto"/>
              </w:divBdr>
            </w:div>
            <w:div w:id="603807095">
              <w:marLeft w:val="0"/>
              <w:marRight w:val="0"/>
              <w:marTop w:val="0"/>
              <w:marBottom w:val="0"/>
              <w:divBdr>
                <w:top w:val="none" w:sz="0" w:space="0" w:color="auto"/>
                <w:left w:val="none" w:sz="0" w:space="0" w:color="auto"/>
                <w:bottom w:val="none" w:sz="0" w:space="0" w:color="auto"/>
                <w:right w:val="none" w:sz="0" w:space="0" w:color="auto"/>
              </w:divBdr>
            </w:div>
            <w:div w:id="1249079691">
              <w:marLeft w:val="0"/>
              <w:marRight w:val="0"/>
              <w:marTop w:val="0"/>
              <w:marBottom w:val="0"/>
              <w:divBdr>
                <w:top w:val="none" w:sz="0" w:space="0" w:color="auto"/>
                <w:left w:val="none" w:sz="0" w:space="0" w:color="auto"/>
                <w:bottom w:val="none" w:sz="0" w:space="0" w:color="auto"/>
                <w:right w:val="none" w:sz="0" w:space="0" w:color="auto"/>
              </w:divBdr>
            </w:div>
            <w:div w:id="223177912">
              <w:marLeft w:val="0"/>
              <w:marRight w:val="0"/>
              <w:marTop w:val="0"/>
              <w:marBottom w:val="0"/>
              <w:divBdr>
                <w:top w:val="none" w:sz="0" w:space="0" w:color="auto"/>
                <w:left w:val="none" w:sz="0" w:space="0" w:color="auto"/>
                <w:bottom w:val="none" w:sz="0" w:space="0" w:color="auto"/>
                <w:right w:val="none" w:sz="0" w:space="0" w:color="auto"/>
              </w:divBdr>
            </w:div>
            <w:div w:id="1797677082">
              <w:marLeft w:val="0"/>
              <w:marRight w:val="0"/>
              <w:marTop w:val="0"/>
              <w:marBottom w:val="0"/>
              <w:divBdr>
                <w:top w:val="none" w:sz="0" w:space="0" w:color="auto"/>
                <w:left w:val="none" w:sz="0" w:space="0" w:color="auto"/>
                <w:bottom w:val="none" w:sz="0" w:space="0" w:color="auto"/>
                <w:right w:val="none" w:sz="0" w:space="0" w:color="auto"/>
              </w:divBdr>
            </w:div>
            <w:div w:id="1518079996">
              <w:marLeft w:val="0"/>
              <w:marRight w:val="0"/>
              <w:marTop w:val="0"/>
              <w:marBottom w:val="0"/>
              <w:divBdr>
                <w:top w:val="none" w:sz="0" w:space="0" w:color="auto"/>
                <w:left w:val="none" w:sz="0" w:space="0" w:color="auto"/>
                <w:bottom w:val="none" w:sz="0" w:space="0" w:color="auto"/>
                <w:right w:val="none" w:sz="0" w:space="0" w:color="auto"/>
              </w:divBdr>
            </w:div>
            <w:div w:id="1275749764">
              <w:marLeft w:val="0"/>
              <w:marRight w:val="0"/>
              <w:marTop w:val="0"/>
              <w:marBottom w:val="0"/>
              <w:divBdr>
                <w:top w:val="none" w:sz="0" w:space="0" w:color="auto"/>
                <w:left w:val="none" w:sz="0" w:space="0" w:color="auto"/>
                <w:bottom w:val="none" w:sz="0" w:space="0" w:color="auto"/>
                <w:right w:val="none" w:sz="0" w:space="0" w:color="auto"/>
              </w:divBdr>
            </w:div>
            <w:div w:id="559051358">
              <w:marLeft w:val="0"/>
              <w:marRight w:val="0"/>
              <w:marTop w:val="0"/>
              <w:marBottom w:val="0"/>
              <w:divBdr>
                <w:top w:val="none" w:sz="0" w:space="0" w:color="auto"/>
                <w:left w:val="none" w:sz="0" w:space="0" w:color="auto"/>
                <w:bottom w:val="none" w:sz="0" w:space="0" w:color="auto"/>
                <w:right w:val="none" w:sz="0" w:space="0" w:color="auto"/>
              </w:divBdr>
            </w:div>
            <w:div w:id="746659008">
              <w:marLeft w:val="0"/>
              <w:marRight w:val="0"/>
              <w:marTop w:val="0"/>
              <w:marBottom w:val="0"/>
              <w:divBdr>
                <w:top w:val="none" w:sz="0" w:space="0" w:color="auto"/>
                <w:left w:val="none" w:sz="0" w:space="0" w:color="auto"/>
                <w:bottom w:val="none" w:sz="0" w:space="0" w:color="auto"/>
                <w:right w:val="none" w:sz="0" w:space="0" w:color="auto"/>
              </w:divBdr>
            </w:div>
            <w:div w:id="2044749637">
              <w:marLeft w:val="0"/>
              <w:marRight w:val="0"/>
              <w:marTop w:val="0"/>
              <w:marBottom w:val="0"/>
              <w:divBdr>
                <w:top w:val="none" w:sz="0" w:space="0" w:color="auto"/>
                <w:left w:val="none" w:sz="0" w:space="0" w:color="auto"/>
                <w:bottom w:val="none" w:sz="0" w:space="0" w:color="auto"/>
                <w:right w:val="none" w:sz="0" w:space="0" w:color="auto"/>
              </w:divBdr>
            </w:div>
            <w:div w:id="1750620292">
              <w:marLeft w:val="0"/>
              <w:marRight w:val="0"/>
              <w:marTop w:val="0"/>
              <w:marBottom w:val="0"/>
              <w:divBdr>
                <w:top w:val="none" w:sz="0" w:space="0" w:color="auto"/>
                <w:left w:val="none" w:sz="0" w:space="0" w:color="auto"/>
                <w:bottom w:val="none" w:sz="0" w:space="0" w:color="auto"/>
                <w:right w:val="none" w:sz="0" w:space="0" w:color="auto"/>
              </w:divBdr>
            </w:div>
            <w:div w:id="1511064402">
              <w:marLeft w:val="0"/>
              <w:marRight w:val="0"/>
              <w:marTop w:val="0"/>
              <w:marBottom w:val="0"/>
              <w:divBdr>
                <w:top w:val="none" w:sz="0" w:space="0" w:color="auto"/>
                <w:left w:val="none" w:sz="0" w:space="0" w:color="auto"/>
                <w:bottom w:val="none" w:sz="0" w:space="0" w:color="auto"/>
                <w:right w:val="none" w:sz="0" w:space="0" w:color="auto"/>
              </w:divBdr>
            </w:div>
            <w:div w:id="1889681062">
              <w:marLeft w:val="0"/>
              <w:marRight w:val="0"/>
              <w:marTop w:val="0"/>
              <w:marBottom w:val="0"/>
              <w:divBdr>
                <w:top w:val="none" w:sz="0" w:space="0" w:color="auto"/>
                <w:left w:val="none" w:sz="0" w:space="0" w:color="auto"/>
                <w:bottom w:val="none" w:sz="0" w:space="0" w:color="auto"/>
                <w:right w:val="none" w:sz="0" w:space="0" w:color="auto"/>
              </w:divBdr>
            </w:div>
            <w:div w:id="10034970">
              <w:marLeft w:val="0"/>
              <w:marRight w:val="0"/>
              <w:marTop w:val="0"/>
              <w:marBottom w:val="0"/>
              <w:divBdr>
                <w:top w:val="none" w:sz="0" w:space="0" w:color="auto"/>
                <w:left w:val="none" w:sz="0" w:space="0" w:color="auto"/>
                <w:bottom w:val="none" w:sz="0" w:space="0" w:color="auto"/>
                <w:right w:val="none" w:sz="0" w:space="0" w:color="auto"/>
              </w:divBdr>
            </w:div>
            <w:div w:id="1257902011">
              <w:marLeft w:val="0"/>
              <w:marRight w:val="0"/>
              <w:marTop w:val="0"/>
              <w:marBottom w:val="0"/>
              <w:divBdr>
                <w:top w:val="none" w:sz="0" w:space="0" w:color="auto"/>
                <w:left w:val="none" w:sz="0" w:space="0" w:color="auto"/>
                <w:bottom w:val="none" w:sz="0" w:space="0" w:color="auto"/>
                <w:right w:val="none" w:sz="0" w:space="0" w:color="auto"/>
              </w:divBdr>
            </w:div>
            <w:div w:id="92870249">
              <w:marLeft w:val="0"/>
              <w:marRight w:val="0"/>
              <w:marTop w:val="0"/>
              <w:marBottom w:val="0"/>
              <w:divBdr>
                <w:top w:val="none" w:sz="0" w:space="0" w:color="auto"/>
                <w:left w:val="none" w:sz="0" w:space="0" w:color="auto"/>
                <w:bottom w:val="none" w:sz="0" w:space="0" w:color="auto"/>
                <w:right w:val="none" w:sz="0" w:space="0" w:color="auto"/>
              </w:divBdr>
            </w:div>
            <w:div w:id="1035693971">
              <w:marLeft w:val="0"/>
              <w:marRight w:val="0"/>
              <w:marTop w:val="0"/>
              <w:marBottom w:val="0"/>
              <w:divBdr>
                <w:top w:val="none" w:sz="0" w:space="0" w:color="auto"/>
                <w:left w:val="none" w:sz="0" w:space="0" w:color="auto"/>
                <w:bottom w:val="none" w:sz="0" w:space="0" w:color="auto"/>
                <w:right w:val="none" w:sz="0" w:space="0" w:color="auto"/>
              </w:divBdr>
            </w:div>
            <w:div w:id="209466697">
              <w:marLeft w:val="0"/>
              <w:marRight w:val="0"/>
              <w:marTop w:val="0"/>
              <w:marBottom w:val="0"/>
              <w:divBdr>
                <w:top w:val="none" w:sz="0" w:space="0" w:color="auto"/>
                <w:left w:val="none" w:sz="0" w:space="0" w:color="auto"/>
                <w:bottom w:val="none" w:sz="0" w:space="0" w:color="auto"/>
                <w:right w:val="none" w:sz="0" w:space="0" w:color="auto"/>
              </w:divBdr>
            </w:div>
            <w:div w:id="1069959280">
              <w:marLeft w:val="0"/>
              <w:marRight w:val="0"/>
              <w:marTop w:val="0"/>
              <w:marBottom w:val="0"/>
              <w:divBdr>
                <w:top w:val="none" w:sz="0" w:space="0" w:color="auto"/>
                <w:left w:val="none" w:sz="0" w:space="0" w:color="auto"/>
                <w:bottom w:val="none" w:sz="0" w:space="0" w:color="auto"/>
                <w:right w:val="none" w:sz="0" w:space="0" w:color="auto"/>
              </w:divBdr>
            </w:div>
            <w:div w:id="22024639">
              <w:marLeft w:val="0"/>
              <w:marRight w:val="0"/>
              <w:marTop w:val="0"/>
              <w:marBottom w:val="0"/>
              <w:divBdr>
                <w:top w:val="none" w:sz="0" w:space="0" w:color="auto"/>
                <w:left w:val="none" w:sz="0" w:space="0" w:color="auto"/>
                <w:bottom w:val="none" w:sz="0" w:space="0" w:color="auto"/>
                <w:right w:val="none" w:sz="0" w:space="0" w:color="auto"/>
              </w:divBdr>
            </w:div>
            <w:div w:id="1658877756">
              <w:marLeft w:val="0"/>
              <w:marRight w:val="0"/>
              <w:marTop w:val="0"/>
              <w:marBottom w:val="0"/>
              <w:divBdr>
                <w:top w:val="none" w:sz="0" w:space="0" w:color="auto"/>
                <w:left w:val="none" w:sz="0" w:space="0" w:color="auto"/>
                <w:bottom w:val="none" w:sz="0" w:space="0" w:color="auto"/>
                <w:right w:val="none" w:sz="0" w:space="0" w:color="auto"/>
              </w:divBdr>
            </w:div>
            <w:div w:id="1438482372">
              <w:marLeft w:val="0"/>
              <w:marRight w:val="0"/>
              <w:marTop w:val="0"/>
              <w:marBottom w:val="0"/>
              <w:divBdr>
                <w:top w:val="none" w:sz="0" w:space="0" w:color="auto"/>
                <w:left w:val="none" w:sz="0" w:space="0" w:color="auto"/>
                <w:bottom w:val="none" w:sz="0" w:space="0" w:color="auto"/>
                <w:right w:val="none" w:sz="0" w:space="0" w:color="auto"/>
              </w:divBdr>
            </w:div>
            <w:div w:id="1069381513">
              <w:marLeft w:val="0"/>
              <w:marRight w:val="0"/>
              <w:marTop w:val="0"/>
              <w:marBottom w:val="0"/>
              <w:divBdr>
                <w:top w:val="none" w:sz="0" w:space="0" w:color="auto"/>
                <w:left w:val="none" w:sz="0" w:space="0" w:color="auto"/>
                <w:bottom w:val="none" w:sz="0" w:space="0" w:color="auto"/>
                <w:right w:val="none" w:sz="0" w:space="0" w:color="auto"/>
              </w:divBdr>
            </w:div>
            <w:div w:id="1834644414">
              <w:marLeft w:val="0"/>
              <w:marRight w:val="0"/>
              <w:marTop w:val="0"/>
              <w:marBottom w:val="0"/>
              <w:divBdr>
                <w:top w:val="none" w:sz="0" w:space="0" w:color="auto"/>
                <w:left w:val="none" w:sz="0" w:space="0" w:color="auto"/>
                <w:bottom w:val="none" w:sz="0" w:space="0" w:color="auto"/>
                <w:right w:val="none" w:sz="0" w:space="0" w:color="auto"/>
              </w:divBdr>
            </w:div>
            <w:div w:id="1635325930">
              <w:marLeft w:val="0"/>
              <w:marRight w:val="0"/>
              <w:marTop w:val="0"/>
              <w:marBottom w:val="0"/>
              <w:divBdr>
                <w:top w:val="none" w:sz="0" w:space="0" w:color="auto"/>
                <w:left w:val="none" w:sz="0" w:space="0" w:color="auto"/>
                <w:bottom w:val="none" w:sz="0" w:space="0" w:color="auto"/>
                <w:right w:val="none" w:sz="0" w:space="0" w:color="auto"/>
              </w:divBdr>
            </w:div>
            <w:div w:id="2000302466">
              <w:marLeft w:val="0"/>
              <w:marRight w:val="0"/>
              <w:marTop w:val="0"/>
              <w:marBottom w:val="0"/>
              <w:divBdr>
                <w:top w:val="none" w:sz="0" w:space="0" w:color="auto"/>
                <w:left w:val="none" w:sz="0" w:space="0" w:color="auto"/>
                <w:bottom w:val="none" w:sz="0" w:space="0" w:color="auto"/>
                <w:right w:val="none" w:sz="0" w:space="0" w:color="auto"/>
              </w:divBdr>
            </w:div>
            <w:div w:id="1530334336">
              <w:marLeft w:val="0"/>
              <w:marRight w:val="0"/>
              <w:marTop w:val="0"/>
              <w:marBottom w:val="0"/>
              <w:divBdr>
                <w:top w:val="none" w:sz="0" w:space="0" w:color="auto"/>
                <w:left w:val="none" w:sz="0" w:space="0" w:color="auto"/>
                <w:bottom w:val="none" w:sz="0" w:space="0" w:color="auto"/>
                <w:right w:val="none" w:sz="0" w:space="0" w:color="auto"/>
              </w:divBdr>
            </w:div>
            <w:div w:id="421731081">
              <w:marLeft w:val="0"/>
              <w:marRight w:val="0"/>
              <w:marTop w:val="0"/>
              <w:marBottom w:val="0"/>
              <w:divBdr>
                <w:top w:val="none" w:sz="0" w:space="0" w:color="auto"/>
                <w:left w:val="none" w:sz="0" w:space="0" w:color="auto"/>
                <w:bottom w:val="none" w:sz="0" w:space="0" w:color="auto"/>
                <w:right w:val="none" w:sz="0" w:space="0" w:color="auto"/>
              </w:divBdr>
            </w:div>
            <w:div w:id="1022780374">
              <w:marLeft w:val="0"/>
              <w:marRight w:val="0"/>
              <w:marTop w:val="0"/>
              <w:marBottom w:val="0"/>
              <w:divBdr>
                <w:top w:val="none" w:sz="0" w:space="0" w:color="auto"/>
                <w:left w:val="none" w:sz="0" w:space="0" w:color="auto"/>
                <w:bottom w:val="none" w:sz="0" w:space="0" w:color="auto"/>
                <w:right w:val="none" w:sz="0" w:space="0" w:color="auto"/>
              </w:divBdr>
            </w:div>
            <w:div w:id="516625511">
              <w:marLeft w:val="0"/>
              <w:marRight w:val="0"/>
              <w:marTop w:val="0"/>
              <w:marBottom w:val="0"/>
              <w:divBdr>
                <w:top w:val="none" w:sz="0" w:space="0" w:color="auto"/>
                <w:left w:val="none" w:sz="0" w:space="0" w:color="auto"/>
                <w:bottom w:val="none" w:sz="0" w:space="0" w:color="auto"/>
                <w:right w:val="none" w:sz="0" w:space="0" w:color="auto"/>
              </w:divBdr>
            </w:div>
            <w:div w:id="1062287025">
              <w:marLeft w:val="0"/>
              <w:marRight w:val="0"/>
              <w:marTop w:val="0"/>
              <w:marBottom w:val="0"/>
              <w:divBdr>
                <w:top w:val="none" w:sz="0" w:space="0" w:color="auto"/>
                <w:left w:val="none" w:sz="0" w:space="0" w:color="auto"/>
                <w:bottom w:val="none" w:sz="0" w:space="0" w:color="auto"/>
                <w:right w:val="none" w:sz="0" w:space="0" w:color="auto"/>
              </w:divBdr>
            </w:div>
            <w:div w:id="1091311816">
              <w:marLeft w:val="0"/>
              <w:marRight w:val="0"/>
              <w:marTop w:val="0"/>
              <w:marBottom w:val="0"/>
              <w:divBdr>
                <w:top w:val="none" w:sz="0" w:space="0" w:color="auto"/>
                <w:left w:val="none" w:sz="0" w:space="0" w:color="auto"/>
                <w:bottom w:val="none" w:sz="0" w:space="0" w:color="auto"/>
                <w:right w:val="none" w:sz="0" w:space="0" w:color="auto"/>
              </w:divBdr>
            </w:div>
            <w:div w:id="1021974579">
              <w:marLeft w:val="0"/>
              <w:marRight w:val="0"/>
              <w:marTop w:val="0"/>
              <w:marBottom w:val="0"/>
              <w:divBdr>
                <w:top w:val="none" w:sz="0" w:space="0" w:color="auto"/>
                <w:left w:val="none" w:sz="0" w:space="0" w:color="auto"/>
                <w:bottom w:val="none" w:sz="0" w:space="0" w:color="auto"/>
                <w:right w:val="none" w:sz="0" w:space="0" w:color="auto"/>
              </w:divBdr>
            </w:div>
            <w:div w:id="1530676614">
              <w:marLeft w:val="0"/>
              <w:marRight w:val="0"/>
              <w:marTop w:val="0"/>
              <w:marBottom w:val="0"/>
              <w:divBdr>
                <w:top w:val="none" w:sz="0" w:space="0" w:color="auto"/>
                <w:left w:val="none" w:sz="0" w:space="0" w:color="auto"/>
                <w:bottom w:val="none" w:sz="0" w:space="0" w:color="auto"/>
                <w:right w:val="none" w:sz="0" w:space="0" w:color="auto"/>
              </w:divBdr>
            </w:div>
            <w:div w:id="828404456">
              <w:marLeft w:val="0"/>
              <w:marRight w:val="0"/>
              <w:marTop w:val="0"/>
              <w:marBottom w:val="0"/>
              <w:divBdr>
                <w:top w:val="none" w:sz="0" w:space="0" w:color="auto"/>
                <w:left w:val="none" w:sz="0" w:space="0" w:color="auto"/>
                <w:bottom w:val="none" w:sz="0" w:space="0" w:color="auto"/>
                <w:right w:val="none" w:sz="0" w:space="0" w:color="auto"/>
              </w:divBdr>
            </w:div>
            <w:div w:id="1199199510">
              <w:marLeft w:val="0"/>
              <w:marRight w:val="0"/>
              <w:marTop w:val="0"/>
              <w:marBottom w:val="0"/>
              <w:divBdr>
                <w:top w:val="none" w:sz="0" w:space="0" w:color="auto"/>
                <w:left w:val="none" w:sz="0" w:space="0" w:color="auto"/>
                <w:bottom w:val="none" w:sz="0" w:space="0" w:color="auto"/>
                <w:right w:val="none" w:sz="0" w:space="0" w:color="auto"/>
              </w:divBdr>
            </w:div>
            <w:div w:id="1027876100">
              <w:marLeft w:val="0"/>
              <w:marRight w:val="0"/>
              <w:marTop w:val="0"/>
              <w:marBottom w:val="0"/>
              <w:divBdr>
                <w:top w:val="none" w:sz="0" w:space="0" w:color="auto"/>
                <w:left w:val="none" w:sz="0" w:space="0" w:color="auto"/>
                <w:bottom w:val="none" w:sz="0" w:space="0" w:color="auto"/>
                <w:right w:val="none" w:sz="0" w:space="0" w:color="auto"/>
              </w:divBdr>
            </w:div>
            <w:div w:id="363796543">
              <w:marLeft w:val="0"/>
              <w:marRight w:val="0"/>
              <w:marTop w:val="0"/>
              <w:marBottom w:val="0"/>
              <w:divBdr>
                <w:top w:val="none" w:sz="0" w:space="0" w:color="auto"/>
                <w:left w:val="none" w:sz="0" w:space="0" w:color="auto"/>
                <w:bottom w:val="none" w:sz="0" w:space="0" w:color="auto"/>
                <w:right w:val="none" w:sz="0" w:space="0" w:color="auto"/>
              </w:divBdr>
            </w:div>
            <w:div w:id="632248305">
              <w:marLeft w:val="0"/>
              <w:marRight w:val="0"/>
              <w:marTop w:val="0"/>
              <w:marBottom w:val="0"/>
              <w:divBdr>
                <w:top w:val="none" w:sz="0" w:space="0" w:color="auto"/>
                <w:left w:val="none" w:sz="0" w:space="0" w:color="auto"/>
                <w:bottom w:val="none" w:sz="0" w:space="0" w:color="auto"/>
                <w:right w:val="none" w:sz="0" w:space="0" w:color="auto"/>
              </w:divBdr>
            </w:div>
            <w:div w:id="1561860429">
              <w:marLeft w:val="0"/>
              <w:marRight w:val="0"/>
              <w:marTop w:val="0"/>
              <w:marBottom w:val="0"/>
              <w:divBdr>
                <w:top w:val="none" w:sz="0" w:space="0" w:color="auto"/>
                <w:left w:val="none" w:sz="0" w:space="0" w:color="auto"/>
                <w:bottom w:val="none" w:sz="0" w:space="0" w:color="auto"/>
                <w:right w:val="none" w:sz="0" w:space="0" w:color="auto"/>
              </w:divBdr>
            </w:div>
            <w:div w:id="674579468">
              <w:marLeft w:val="0"/>
              <w:marRight w:val="0"/>
              <w:marTop w:val="0"/>
              <w:marBottom w:val="0"/>
              <w:divBdr>
                <w:top w:val="none" w:sz="0" w:space="0" w:color="auto"/>
                <w:left w:val="none" w:sz="0" w:space="0" w:color="auto"/>
                <w:bottom w:val="none" w:sz="0" w:space="0" w:color="auto"/>
                <w:right w:val="none" w:sz="0" w:space="0" w:color="auto"/>
              </w:divBdr>
            </w:div>
            <w:div w:id="366225253">
              <w:marLeft w:val="0"/>
              <w:marRight w:val="0"/>
              <w:marTop w:val="0"/>
              <w:marBottom w:val="0"/>
              <w:divBdr>
                <w:top w:val="none" w:sz="0" w:space="0" w:color="auto"/>
                <w:left w:val="none" w:sz="0" w:space="0" w:color="auto"/>
                <w:bottom w:val="none" w:sz="0" w:space="0" w:color="auto"/>
                <w:right w:val="none" w:sz="0" w:space="0" w:color="auto"/>
              </w:divBdr>
            </w:div>
            <w:div w:id="1892812735">
              <w:marLeft w:val="0"/>
              <w:marRight w:val="0"/>
              <w:marTop w:val="0"/>
              <w:marBottom w:val="0"/>
              <w:divBdr>
                <w:top w:val="none" w:sz="0" w:space="0" w:color="auto"/>
                <w:left w:val="none" w:sz="0" w:space="0" w:color="auto"/>
                <w:bottom w:val="none" w:sz="0" w:space="0" w:color="auto"/>
                <w:right w:val="none" w:sz="0" w:space="0" w:color="auto"/>
              </w:divBdr>
            </w:div>
            <w:div w:id="1037467400">
              <w:marLeft w:val="0"/>
              <w:marRight w:val="0"/>
              <w:marTop w:val="0"/>
              <w:marBottom w:val="0"/>
              <w:divBdr>
                <w:top w:val="none" w:sz="0" w:space="0" w:color="auto"/>
                <w:left w:val="none" w:sz="0" w:space="0" w:color="auto"/>
                <w:bottom w:val="none" w:sz="0" w:space="0" w:color="auto"/>
                <w:right w:val="none" w:sz="0" w:space="0" w:color="auto"/>
              </w:divBdr>
            </w:div>
            <w:div w:id="258802110">
              <w:marLeft w:val="0"/>
              <w:marRight w:val="0"/>
              <w:marTop w:val="0"/>
              <w:marBottom w:val="0"/>
              <w:divBdr>
                <w:top w:val="none" w:sz="0" w:space="0" w:color="auto"/>
                <w:left w:val="none" w:sz="0" w:space="0" w:color="auto"/>
                <w:bottom w:val="none" w:sz="0" w:space="0" w:color="auto"/>
                <w:right w:val="none" w:sz="0" w:space="0" w:color="auto"/>
              </w:divBdr>
            </w:div>
            <w:div w:id="1572539672">
              <w:marLeft w:val="0"/>
              <w:marRight w:val="0"/>
              <w:marTop w:val="0"/>
              <w:marBottom w:val="0"/>
              <w:divBdr>
                <w:top w:val="none" w:sz="0" w:space="0" w:color="auto"/>
                <w:left w:val="none" w:sz="0" w:space="0" w:color="auto"/>
                <w:bottom w:val="none" w:sz="0" w:space="0" w:color="auto"/>
                <w:right w:val="none" w:sz="0" w:space="0" w:color="auto"/>
              </w:divBdr>
            </w:div>
            <w:div w:id="1366055740">
              <w:marLeft w:val="0"/>
              <w:marRight w:val="0"/>
              <w:marTop w:val="0"/>
              <w:marBottom w:val="0"/>
              <w:divBdr>
                <w:top w:val="none" w:sz="0" w:space="0" w:color="auto"/>
                <w:left w:val="none" w:sz="0" w:space="0" w:color="auto"/>
                <w:bottom w:val="none" w:sz="0" w:space="0" w:color="auto"/>
                <w:right w:val="none" w:sz="0" w:space="0" w:color="auto"/>
              </w:divBdr>
            </w:div>
            <w:div w:id="789937410">
              <w:marLeft w:val="0"/>
              <w:marRight w:val="0"/>
              <w:marTop w:val="0"/>
              <w:marBottom w:val="0"/>
              <w:divBdr>
                <w:top w:val="none" w:sz="0" w:space="0" w:color="auto"/>
                <w:left w:val="none" w:sz="0" w:space="0" w:color="auto"/>
                <w:bottom w:val="none" w:sz="0" w:space="0" w:color="auto"/>
                <w:right w:val="none" w:sz="0" w:space="0" w:color="auto"/>
              </w:divBdr>
            </w:div>
            <w:div w:id="1651254297">
              <w:marLeft w:val="0"/>
              <w:marRight w:val="0"/>
              <w:marTop w:val="0"/>
              <w:marBottom w:val="0"/>
              <w:divBdr>
                <w:top w:val="none" w:sz="0" w:space="0" w:color="auto"/>
                <w:left w:val="none" w:sz="0" w:space="0" w:color="auto"/>
                <w:bottom w:val="none" w:sz="0" w:space="0" w:color="auto"/>
                <w:right w:val="none" w:sz="0" w:space="0" w:color="auto"/>
              </w:divBdr>
            </w:div>
            <w:div w:id="1475294951">
              <w:marLeft w:val="0"/>
              <w:marRight w:val="0"/>
              <w:marTop w:val="0"/>
              <w:marBottom w:val="0"/>
              <w:divBdr>
                <w:top w:val="none" w:sz="0" w:space="0" w:color="auto"/>
                <w:left w:val="none" w:sz="0" w:space="0" w:color="auto"/>
                <w:bottom w:val="none" w:sz="0" w:space="0" w:color="auto"/>
                <w:right w:val="none" w:sz="0" w:space="0" w:color="auto"/>
              </w:divBdr>
            </w:div>
            <w:div w:id="1721899012">
              <w:marLeft w:val="0"/>
              <w:marRight w:val="0"/>
              <w:marTop w:val="0"/>
              <w:marBottom w:val="0"/>
              <w:divBdr>
                <w:top w:val="none" w:sz="0" w:space="0" w:color="auto"/>
                <w:left w:val="none" w:sz="0" w:space="0" w:color="auto"/>
                <w:bottom w:val="none" w:sz="0" w:space="0" w:color="auto"/>
                <w:right w:val="none" w:sz="0" w:space="0" w:color="auto"/>
              </w:divBdr>
            </w:div>
            <w:div w:id="1461191116">
              <w:marLeft w:val="0"/>
              <w:marRight w:val="0"/>
              <w:marTop w:val="0"/>
              <w:marBottom w:val="0"/>
              <w:divBdr>
                <w:top w:val="none" w:sz="0" w:space="0" w:color="auto"/>
                <w:left w:val="none" w:sz="0" w:space="0" w:color="auto"/>
                <w:bottom w:val="none" w:sz="0" w:space="0" w:color="auto"/>
                <w:right w:val="none" w:sz="0" w:space="0" w:color="auto"/>
              </w:divBdr>
            </w:div>
            <w:div w:id="1753159998">
              <w:marLeft w:val="0"/>
              <w:marRight w:val="0"/>
              <w:marTop w:val="0"/>
              <w:marBottom w:val="0"/>
              <w:divBdr>
                <w:top w:val="none" w:sz="0" w:space="0" w:color="auto"/>
                <w:left w:val="none" w:sz="0" w:space="0" w:color="auto"/>
                <w:bottom w:val="none" w:sz="0" w:space="0" w:color="auto"/>
                <w:right w:val="none" w:sz="0" w:space="0" w:color="auto"/>
              </w:divBdr>
            </w:div>
            <w:div w:id="1762605380">
              <w:marLeft w:val="0"/>
              <w:marRight w:val="0"/>
              <w:marTop w:val="0"/>
              <w:marBottom w:val="0"/>
              <w:divBdr>
                <w:top w:val="none" w:sz="0" w:space="0" w:color="auto"/>
                <w:left w:val="none" w:sz="0" w:space="0" w:color="auto"/>
                <w:bottom w:val="none" w:sz="0" w:space="0" w:color="auto"/>
                <w:right w:val="none" w:sz="0" w:space="0" w:color="auto"/>
              </w:divBdr>
            </w:div>
            <w:div w:id="94330006">
              <w:marLeft w:val="0"/>
              <w:marRight w:val="0"/>
              <w:marTop w:val="0"/>
              <w:marBottom w:val="0"/>
              <w:divBdr>
                <w:top w:val="none" w:sz="0" w:space="0" w:color="auto"/>
                <w:left w:val="none" w:sz="0" w:space="0" w:color="auto"/>
                <w:bottom w:val="none" w:sz="0" w:space="0" w:color="auto"/>
                <w:right w:val="none" w:sz="0" w:space="0" w:color="auto"/>
              </w:divBdr>
            </w:div>
            <w:div w:id="172692408">
              <w:marLeft w:val="0"/>
              <w:marRight w:val="0"/>
              <w:marTop w:val="0"/>
              <w:marBottom w:val="0"/>
              <w:divBdr>
                <w:top w:val="none" w:sz="0" w:space="0" w:color="auto"/>
                <w:left w:val="none" w:sz="0" w:space="0" w:color="auto"/>
                <w:bottom w:val="none" w:sz="0" w:space="0" w:color="auto"/>
                <w:right w:val="none" w:sz="0" w:space="0" w:color="auto"/>
              </w:divBdr>
            </w:div>
            <w:div w:id="22098471">
              <w:marLeft w:val="0"/>
              <w:marRight w:val="0"/>
              <w:marTop w:val="0"/>
              <w:marBottom w:val="0"/>
              <w:divBdr>
                <w:top w:val="none" w:sz="0" w:space="0" w:color="auto"/>
                <w:left w:val="none" w:sz="0" w:space="0" w:color="auto"/>
                <w:bottom w:val="none" w:sz="0" w:space="0" w:color="auto"/>
                <w:right w:val="none" w:sz="0" w:space="0" w:color="auto"/>
              </w:divBdr>
            </w:div>
            <w:div w:id="671176405">
              <w:marLeft w:val="0"/>
              <w:marRight w:val="0"/>
              <w:marTop w:val="0"/>
              <w:marBottom w:val="0"/>
              <w:divBdr>
                <w:top w:val="none" w:sz="0" w:space="0" w:color="auto"/>
                <w:left w:val="none" w:sz="0" w:space="0" w:color="auto"/>
                <w:bottom w:val="none" w:sz="0" w:space="0" w:color="auto"/>
                <w:right w:val="none" w:sz="0" w:space="0" w:color="auto"/>
              </w:divBdr>
            </w:div>
            <w:div w:id="1361082253">
              <w:marLeft w:val="0"/>
              <w:marRight w:val="0"/>
              <w:marTop w:val="0"/>
              <w:marBottom w:val="0"/>
              <w:divBdr>
                <w:top w:val="none" w:sz="0" w:space="0" w:color="auto"/>
                <w:left w:val="none" w:sz="0" w:space="0" w:color="auto"/>
                <w:bottom w:val="none" w:sz="0" w:space="0" w:color="auto"/>
                <w:right w:val="none" w:sz="0" w:space="0" w:color="auto"/>
              </w:divBdr>
            </w:div>
            <w:div w:id="2050373401">
              <w:marLeft w:val="0"/>
              <w:marRight w:val="0"/>
              <w:marTop w:val="0"/>
              <w:marBottom w:val="0"/>
              <w:divBdr>
                <w:top w:val="none" w:sz="0" w:space="0" w:color="auto"/>
                <w:left w:val="none" w:sz="0" w:space="0" w:color="auto"/>
                <w:bottom w:val="none" w:sz="0" w:space="0" w:color="auto"/>
                <w:right w:val="none" w:sz="0" w:space="0" w:color="auto"/>
              </w:divBdr>
            </w:div>
            <w:div w:id="1361202735">
              <w:marLeft w:val="0"/>
              <w:marRight w:val="0"/>
              <w:marTop w:val="0"/>
              <w:marBottom w:val="0"/>
              <w:divBdr>
                <w:top w:val="none" w:sz="0" w:space="0" w:color="auto"/>
                <w:left w:val="none" w:sz="0" w:space="0" w:color="auto"/>
                <w:bottom w:val="none" w:sz="0" w:space="0" w:color="auto"/>
                <w:right w:val="none" w:sz="0" w:space="0" w:color="auto"/>
              </w:divBdr>
            </w:div>
            <w:div w:id="238945654">
              <w:marLeft w:val="0"/>
              <w:marRight w:val="0"/>
              <w:marTop w:val="0"/>
              <w:marBottom w:val="0"/>
              <w:divBdr>
                <w:top w:val="none" w:sz="0" w:space="0" w:color="auto"/>
                <w:left w:val="none" w:sz="0" w:space="0" w:color="auto"/>
                <w:bottom w:val="none" w:sz="0" w:space="0" w:color="auto"/>
                <w:right w:val="none" w:sz="0" w:space="0" w:color="auto"/>
              </w:divBdr>
            </w:div>
            <w:div w:id="21175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9202">
      <w:bodyDiv w:val="1"/>
      <w:marLeft w:val="0"/>
      <w:marRight w:val="0"/>
      <w:marTop w:val="0"/>
      <w:marBottom w:val="0"/>
      <w:divBdr>
        <w:top w:val="none" w:sz="0" w:space="0" w:color="auto"/>
        <w:left w:val="none" w:sz="0" w:space="0" w:color="auto"/>
        <w:bottom w:val="none" w:sz="0" w:space="0" w:color="auto"/>
        <w:right w:val="none" w:sz="0" w:space="0" w:color="auto"/>
      </w:divBdr>
      <w:divsChild>
        <w:div w:id="487478166">
          <w:marLeft w:val="0"/>
          <w:marRight w:val="0"/>
          <w:marTop w:val="0"/>
          <w:marBottom w:val="0"/>
          <w:divBdr>
            <w:top w:val="none" w:sz="0" w:space="0" w:color="auto"/>
            <w:left w:val="none" w:sz="0" w:space="0" w:color="auto"/>
            <w:bottom w:val="none" w:sz="0" w:space="0" w:color="auto"/>
            <w:right w:val="none" w:sz="0" w:space="0" w:color="auto"/>
          </w:divBdr>
          <w:divsChild>
            <w:div w:id="924731137">
              <w:marLeft w:val="0"/>
              <w:marRight w:val="0"/>
              <w:marTop w:val="0"/>
              <w:marBottom w:val="0"/>
              <w:divBdr>
                <w:top w:val="none" w:sz="0" w:space="0" w:color="auto"/>
                <w:left w:val="none" w:sz="0" w:space="0" w:color="auto"/>
                <w:bottom w:val="none" w:sz="0" w:space="0" w:color="auto"/>
                <w:right w:val="none" w:sz="0" w:space="0" w:color="auto"/>
              </w:divBdr>
            </w:div>
            <w:div w:id="19473716">
              <w:marLeft w:val="0"/>
              <w:marRight w:val="0"/>
              <w:marTop w:val="0"/>
              <w:marBottom w:val="0"/>
              <w:divBdr>
                <w:top w:val="none" w:sz="0" w:space="0" w:color="auto"/>
                <w:left w:val="none" w:sz="0" w:space="0" w:color="auto"/>
                <w:bottom w:val="none" w:sz="0" w:space="0" w:color="auto"/>
                <w:right w:val="none" w:sz="0" w:space="0" w:color="auto"/>
              </w:divBdr>
            </w:div>
            <w:div w:id="1110390001">
              <w:marLeft w:val="0"/>
              <w:marRight w:val="0"/>
              <w:marTop w:val="0"/>
              <w:marBottom w:val="0"/>
              <w:divBdr>
                <w:top w:val="none" w:sz="0" w:space="0" w:color="auto"/>
                <w:left w:val="none" w:sz="0" w:space="0" w:color="auto"/>
                <w:bottom w:val="none" w:sz="0" w:space="0" w:color="auto"/>
                <w:right w:val="none" w:sz="0" w:space="0" w:color="auto"/>
              </w:divBdr>
            </w:div>
            <w:div w:id="502624152">
              <w:marLeft w:val="0"/>
              <w:marRight w:val="0"/>
              <w:marTop w:val="0"/>
              <w:marBottom w:val="0"/>
              <w:divBdr>
                <w:top w:val="none" w:sz="0" w:space="0" w:color="auto"/>
                <w:left w:val="none" w:sz="0" w:space="0" w:color="auto"/>
                <w:bottom w:val="none" w:sz="0" w:space="0" w:color="auto"/>
                <w:right w:val="none" w:sz="0" w:space="0" w:color="auto"/>
              </w:divBdr>
            </w:div>
            <w:div w:id="1146824663">
              <w:marLeft w:val="0"/>
              <w:marRight w:val="0"/>
              <w:marTop w:val="0"/>
              <w:marBottom w:val="0"/>
              <w:divBdr>
                <w:top w:val="none" w:sz="0" w:space="0" w:color="auto"/>
                <w:left w:val="none" w:sz="0" w:space="0" w:color="auto"/>
                <w:bottom w:val="none" w:sz="0" w:space="0" w:color="auto"/>
                <w:right w:val="none" w:sz="0" w:space="0" w:color="auto"/>
              </w:divBdr>
            </w:div>
            <w:div w:id="1972709158">
              <w:marLeft w:val="0"/>
              <w:marRight w:val="0"/>
              <w:marTop w:val="0"/>
              <w:marBottom w:val="0"/>
              <w:divBdr>
                <w:top w:val="none" w:sz="0" w:space="0" w:color="auto"/>
                <w:left w:val="none" w:sz="0" w:space="0" w:color="auto"/>
                <w:bottom w:val="none" w:sz="0" w:space="0" w:color="auto"/>
                <w:right w:val="none" w:sz="0" w:space="0" w:color="auto"/>
              </w:divBdr>
            </w:div>
            <w:div w:id="1897886243">
              <w:marLeft w:val="0"/>
              <w:marRight w:val="0"/>
              <w:marTop w:val="0"/>
              <w:marBottom w:val="0"/>
              <w:divBdr>
                <w:top w:val="none" w:sz="0" w:space="0" w:color="auto"/>
                <w:left w:val="none" w:sz="0" w:space="0" w:color="auto"/>
                <w:bottom w:val="none" w:sz="0" w:space="0" w:color="auto"/>
                <w:right w:val="none" w:sz="0" w:space="0" w:color="auto"/>
              </w:divBdr>
            </w:div>
            <w:div w:id="1344093221">
              <w:marLeft w:val="0"/>
              <w:marRight w:val="0"/>
              <w:marTop w:val="0"/>
              <w:marBottom w:val="0"/>
              <w:divBdr>
                <w:top w:val="none" w:sz="0" w:space="0" w:color="auto"/>
                <w:left w:val="none" w:sz="0" w:space="0" w:color="auto"/>
                <w:bottom w:val="none" w:sz="0" w:space="0" w:color="auto"/>
                <w:right w:val="none" w:sz="0" w:space="0" w:color="auto"/>
              </w:divBdr>
            </w:div>
            <w:div w:id="1726027872">
              <w:marLeft w:val="0"/>
              <w:marRight w:val="0"/>
              <w:marTop w:val="0"/>
              <w:marBottom w:val="0"/>
              <w:divBdr>
                <w:top w:val="none" w:sz="0" w:space="0" w:color="auto"/>
                <w:left w:val="none" w:sz="0" w:space="0" w:color="auto"/>
                <w:bottom w:val="none" w:sz="0" w:space="0" w:color="auto"/>
                <w:right w:val="none" w:sz="0" w:space="0" w:color="auto"/>
              </w:divBdr>
            </w:div>
            <w:div w:id="982587218">
              <w:marLeft w:val="0"/>
              <w:marRight w:val="0"/>
              <w:marTop w:val="0"/>
              <w:marBottom w:val="0"/>
              <w:divBdr>
                <w:top w:val="none" w:sz="0" w:space="0" w:color="auto"/>
                <w:left w:val="none" w:sz="0" w:space="0" w:color="auto"/>
                <w:bottom w:val="none" w:sz="0" w:space="0" w:color="auto"/>
                <w:right w:val="none" w:sz="0" w:space="0" w:color="auto"/>
              </w:divBdr>
            </w:div>
            <w:div w:id="661855242">
              <w:marLeft w:val="0"/>
              <w:marRight w:val="0"/>
              <w:marTop w:val="0"/>
              <w:marBottom w:val="0"/>
              <w:divBdr>
                <w:top w:val="none" w:sz="0" w:space="0" w:color="auto"/>
                <w:left w:val="none" w:sz="0" w:space="0" w:color="auto"/>
                <w:bottom w:val="none" w:sz="0" w:space="0" w:color="auto"/>
                <w:right w:val="none" w:sz="0" w:space="0" w:color="auto"/>
              </w:divBdr>
            </w:div>
            <w:div w:id="975645569">
              <w:marLeft w:val="0"/>
              <w:marRight w:val="0"/>
              <w:marTop w:val="0"/>
              <w:marBottom w:val="0"/>
              <w:divBdr>
                <w:top w:val="none" w:sz="0" w:space="0" w:color="auto"/>
                <w:left w:val="none" w:sz="0" w:space="0" w:color="auto"/>
                <w:bottom w:val="none" w:sz="0" w:space="0" w:color="auto"/>
                <w:right w:val="none" w:sz="0" w:space="0" w:color="auto"/>
              </w:divBdr>
            </w:div>
            <w:div w:id="94714645">
              <w:marLeft w:val="0"/>
              <w:marRight w:val="0"/>
              <w:marTop w:val="0"/>
              <w:marBottom w:val="0"/>
              <w:divBdr>
                <w:top w:val="none" w:sz="0" w:space="0" w:color="auto"/>
                <w:left w:val="none" w:sz="0" w:space="0" w:color="auto"/>
                <w:bottom w:val="none" w:sz="0" w:space="0" w:color="auto"/>
                <w:right w:val="none" w:sz="0" w:space="0" w:color="auto"/>
              </w:divBdr>
            </w:div>
            <w:div w:id="848788551">
              <w:marLeft w:val="0"/>
              <w:marRight w:val="0"/>
              <w:marTop w:val="0"/>
              <w:marBottom w:val="0"/>
              <w:divBdr>
                <w:top w:val="none" w:sz="0" w:space="0" w:color="auto"/>
                <w:left w:val="none" w:sz="0" w:space="0" w:color="auto"/>
                <w:bottom w:val="none" w:sz="0" w:space="0" w:color="auto"/>
                <w:right w:val="none" w:sz="0" w:space="0" w:color="auto"/>
              </w:divBdr>
            </w:div>
            <w:div w:id="1329556134">
              <w:marLeft w:val="0"/>
              <w:marRight w:val="0"/>
              <w:marTop w:val="0"/>
              <w:marBottom w:val="0"/>
              <w:divBdr>
                <w:top w:val="none" w:sz="0" w:space="0" w:color="auto"/>
                <w:left w:val="none" w:sz="0" w:space="0" w:color="auto"/>
                <w:bottom w:val="none" w:sz="0" w:space="0" w:color="auto"/>
                <w:right w:val="none" w:sz="0" w:space="0" w:color="auto"/>
              </w:divBdr>
            </w:div>
            <w:div w:id="325714092">
              <w:marLeft w:val="0"/>
              <w:marRight w:val="0"/>
              <w:marTop w:val="0"/>
              <w:marBottom w:val="0"/>
              <w:divBdr>
                <w:top w:val="none" w:sz="0" w:space="0" w:color="auto"/>
                <w:left w:val="none" w:sz="0" w:space="0" w:color="auto"/>
                <w:bottom w:val="none" w:sz="0" w:space="0" w:color="auto"/>
                <w:right w:val="none" w:sz="0" w:space="0" w:color="auto"/>
              </w:divBdr>
            </w:div>
            <w:div w:id="1171405870">
              <w:marLeft w:val="0"/>
              <w:marRight w:val="0"/>
              <w:marTop w:val="0"/>
              <w:marBottom w:val="0"/>
              <w:divBdr>
                <w:top w:val="none" w:sz="0" w:space="0" w:color="auto"/>
                <w:left w:val="none" w:sz="0" w:space="0" w:color="auto"/>
                <w:bottom w:val="none" w:sz="0" w:space="0" w:color="auto"/>
                <w:right w:val="none" w:sz="0" w:space="0" w:color="auto"/>
              </w:divBdr>
            </w:div>
            <w:div w:id="1175875199">
              <w:marLeft w:val="0"/>
              <w:marRight w:val="0"/>
              <w:marTop w:val="0"/>
              <w:marBottom w:val="0"/>
              <w:divBdr>
                <w:top w:val="none" w:sz="0" w:space="0" w:color="auto"/>
                <w:left w:val="none" w:sz="0" w:space="0" w:color="auto"/>
                <w:bottom w:val="none" w:sz="0" w:space="0" w:color="auto"/>
                <w:right w:val="none" w:sz="0" w:space="0" w:color="auto"/>
              </w:divBdr>
            </w:div>
            <w:div w:id="640621844">
              <w:marLeft w:val="0"/>
              <w:marRight w:val="0"/>
              <w:marTop w:val="0"/>
              <w:marBottom w:val="0"/>
              <w:divBdr>
                <w:top w:val="none" w:sz="0" w:space="0" w:color="auto"/>
                <w:left w:val="none" w:sz="0" w:space="0" w:color="auto"/>
                <w:bottom w:val="none" w:sz="0" w:space="0" w:color="auto"/>
                <w:right w:val="none" w:sz="0" w:space="0" w:color="auto"/>
              </w:divBdr>
            </w:div>
            <w:div w:id="678822823">
              <w:marLeft w:val="0"/>
              <w:marRight w:val="0"/>
              <w:marTop w:val="0"/>
              <w:marBottom w:val="0"/>
              <w:divBdr>
                <w:top w:val="none" w:sz="0" w:space="0" w:color="auto"/>
                <w:left w:val="none" w:sz="0" w:space="0" w:color="auto"/>
                <w:bottom w:val="none" w:sz="0" w:space="0" w:color="auto"/>
                <w:right w:val="none" w:sz="0" w:space="0" w:color="auto"/>
              </w:divBdr>
            </w:div>
            <w:div w:id="381713482">
              <w:marLeft w:val="0"/>
              <w:marRight w:val="0"/>
              <w:marTop w:val="0"/>
              <w:marBottom w:val="0"/>
              <w:divBdr>
                <w:top w:val="none" w:sz="0" w:space="0" w:color="auto"/>
                <w:left w:val="none" w:sz="0" w:space="0" w:color="auto"/>
                <w:bottom w:val="none" w:sz="0" w:space="0" w:color="auto"/>
                <w:right w:val="none" w:sz="0" w:space="0" w:color="auto"/>
              </w:divBdr>
            </w:div>
            <w:div w:id="11461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5558">
      <w:bodyDiv w:val="1"/>
      <w:marLeft w:val="0"/>
      <w:marRight w:val="0"/>
      <w:marTop w:val="0"/>
      <w:marBottom w:val="0"/>
      <w:divBdr>
        <w:top w:val="none" w:sz="0" w:space="0" w:color="auto"/>
        <w:left w:val="none" w:sz="0" w:space="0" w:color="auto"/>
        <w:bottom w:val="none" w:sz="0" w:space="0" w:color="auto"/>
        <w:right w:val="none" w:sz="0" w:space="0" w:color="auto"/>
      </w:divBdr>
    </w:div>
    <w:div w:id="1204445343">
      <w:bodyDiv w:val="1"/>
      <w:marLeft w:val="0"/>
      <w:marRight w:val="0"/>
      <w:marTop w:val="0"/>
      <w:marBottom w:val="0"/>
      <w:divBdr>
        <w:top w:val="none" w:sz="0" w:space="0" w:color="auto"/>
        <w:left w:val="none" w:sz="0" w:space="0" w:color="auto"/>
        <w:bottom w:val="none" w:sz="0" w:space="0" w:color="auto"/>
        <w:right w:val="none" w:sz="0" w:space="0" w:color="auto"/>
      </w:divBdr>
      <w:divsChild>
        <w:div w:id="118963856">
          <w:marLeft w:val="0"/>
          <w:marRight w:val="0"/>
          <w:marTop w:val="0"/>
          <w:marBottom w:val="0"/>
          <w:divBdr>
            <w:top w:val="none" w:sz="0" w:space="0" w:color="auto"/>
            <w:left w:val="none" w:sz="0" w:space="0" w:color="auto"/>
            <w:bottom w:val="none" w:sz="0" w:space="0" w:color="auto"/>
            <w:right w:val="none" w:sz="0" w:space="0" w:color="auto"/>
          </w:divBdr>
          <w:divsChild>
            <w:div w:id="491414155">
              <w:marLeft w:val="0"/>
              <w:marRight w:val="0"/>
              <w:marTop w:val="0"/>
              <w:marBottom w:val="0"/>
              <w:divBdr>
                <w:top w:val="none" w:sz="0" w:space="0" w:color="auto"/>
                <w:left w:val="none" w:sz="0" w:space="0" w:color="auto"/>
                <w:bottom w:val="none" w:sz="0" w:space="0" w:color="auto"/>
                <w:right w:val="none" w:sz="0" w:space="0" w:color="auto"/>
              </w:divBdr>
            </w:div>
            <w:div w:id="577984549">
              <w:marLeft w:val="0"/>
              <w:marRight w:val="0"/>
              <w:marTop w:val="0"/>
              <w:marBottom w:val="0"/>
              <w:divBdr>
                <w:top w:val="none" w:sz="0" w:space="0" w:color="auto"/>
                <w:left w:val="none" w:sz="0" w:space="0" w:color="auto"/>
                <w:bottom w:val="none" w:sz="0" w:space="0" w:color="auto"/>
                <w:right w:val="none" w:sz="0" w:space="0" w:color="auto"/>
              </w:divBdr>
            </w:div>
            <w:div w:id="430394446">
              <w:marLeft w:val="0"/>
              <w:marRight w:val="0"/>
              <w:marTop w:val="0"/>
              <w:marBottom w:val="0"/>
              <w:divBdr>
                <w:top w:val="none" w:sz="0" w:space="0" w:color="auto"/>
                <w:left w:val="none" w:sz="0" w:space="0" w:color="auto"/>
                <w:bottom w:val="none" w:sz="0" w:space="0" w:color="auto"/>
                <w:right w:val="none" w:sz="0" w:space="0" w:color="auto"/>
              </w:divBdr>
            </w:div>
            <w:div w:id="1830975415">
              <w:marLeft w:val="0"/>
              <w:marRight w:val="0"/>
              <w:marTop w:val="0"/>
              <w:marBottom w:val="0"/>
              <w:divBdr>
                <w:top w:val="none" w:sz="0" w:space="0" w:color="auto"/>
                <w:left w:val="none" w:sz="0" w:space="0" w:color="auto"/>
                <w:bottom w:val="none" w:sz="0" w:space="0" w:color="auto"/>
                <w:right w:val="none" w:sz="0" w:space="0" w:color="auto"/>
              </w:divBdr>
            </w:div>
            <w:div w:id="1421875174">
              <w:marLeft w:val="0"/>
              <w:marRight w:val="0"/>
              <w:marTop w:val="0"/>
              <w:marBottom w:val="0"/>
              <w:divBdr>
                <w:top w:val="none" w:sz="0" w:space="0" w:color="auto"/>
                <w:left w:val="none" w:sz="0" w:space="0" w:color="auto"/>
                <w:bottom w:val="none" w:sz="0" w:space="0" w:color="auto"/>
                <w:right w:val="none" w:sz="0" w:space="0" w:color="auto"/>
              </w:divBdr>
            </w:div>
            <w:div w:id="1692145502">
              <w:marLeft w:val="0"/>
              <w:marRight w:val="0"/>
              <w:marTop w:val="0"/>
              <w:marBottom w:val="0"/>
              <w:divBdr>
                <w:top w:val="none" w:sz="0" w:space="0" w:color="auto"/>
                <w:left w:val="none" w:sz="0" w:space="0" w:color="auto"/>
                <w:bottom w:val="none" w:sz="0" w:space="0" w:color="auto"/>
                <w:right w:val="none" w:sz="0" w:space="0" w:color="auto"/>
              </w:divBdr>
            </w:div>
            <w:div w:id="2071539583">
              <w:marLeft w:val="0"/>
              <w:marRight w:val="0"/>
              <w:marTop w:val="0"/>
              <w:marBottom w:val="0"/>
              <w:divBdr>
                <w:top w:val="none" w:sz="0" w:space="0" w:color="auto"/>
                <w:left w:val="none" w:sz="0" w:space="0" w:color="auto"/>
                <w:bottom w:val="none" w:sz="0" w:space="0" w:color="auto"/>
                <w:right w:val="none" w:sz="0" w:space="0" w:color="auto"/>
              </w:divBdr>
            </w:div>
            <w:div w:id="692534696">
              <w:marLeft w:val="0"/>
              <w:marRight w:val="0"/>
              <w:marTop w:val="0"/>
              <w:marBottom w:val="0"/>
              <w:divBdr>
                <w:top w:val="none" w:sz="0" w:space="0" w:color="auto"/>
                <w:left w:val="none" w:sz="0" w:space="0" w:color="auto"/>
                <w:bottom w:val="none" w:sz="0" w:space="0" w:color="auto"/>
                <w:right w:val="none" w:sz="0" w:space="0" w:color="auto"/>
              </w:divBdr>
            </w:div>
            <w:div w:id="1810973054">
              <w:marLeft w:val="0"/>
              <w:marRight w:val="0"/>
              <w:marTop w:val="0"/>
              <w:marBottom w:val="0"/>
              <w:divBdr>
                <w:top w:val="none" w:sz="0" w:space="0" w:color="auto"/>
                <w:left w:val="none" w:sz="0" w:space="0" w:color="auto"/>
                <w:bottom w:val="none" w:sz="0" w:space="0" w:color="auto"/>
                <w:right w:val="none" w:sz="0" w:space="0" w:color="auto"/>
              </w:divBdr>
            </w:div>
            <w:div w:id="361172581">
              <w:marLeft w:val="0"/>
              <w:marRight w:val="0"/>
              <w:marTop w:val="0"/>
              <w:marBottom w:val="0"/>
              <w:divBdr>
                <w:top w:val="none" w:sz="0" w:space="0" w:color="auto"/>
                <w:left w:val="none" w:sz="0" w:space="0" w:color="auto"/>
                <w:bottom w:val="none" w:sz="0" w:space="0" w:color="auto"/>
                <w:right w:val="none" w:sz="0" w:space="0" w:color="auto"/>
              </w:divBdr>
            </w:div>
            <w:div w:id="1185747761">
              <w:marLeft w:val="0"/>
              <w:marRight w:val="0"/>
              <w:marTop w:val="0"/>
              <w:marBottom w:val="0"/>
              <w:divBdr>
                <w:top w:val="none" w:sz="0" w:space="0" w:color="auto"/>
                <w:left w:val="none" w:sz="0" w:space="0" w:color="auto"/>
                <w:bottom w:val="none" w:sz="0" w:space="0" w:color="auto"/>
                <w:right w:val="none" w:sz="0" w:space="0" w:color="auto"/>
              </w:divBdr>
            </w:div>
            <w:div w:id="1506941006">
              <w:marLeft w:val="0"/>
              <w:marRight w:val="0"/>
              <w:marTop w:val="0"/>
              <w:marBottom w:val="0"/>
              <w:divBdr>
                <w:top w:val="none" w:sz="0" w:space="0" w:color="auto"/>
                <w:left w:val="none" w:sz="0" w:space="0" w:color="auto"/>
                <w:bottom w:val="none" w:sz="0" w:space="0" w:color="auto"/>
                <w:right w:val="none" w:sz="0" w:space="0" w:color="auto"/>
              </w:divBdr>
            </w:div>
            <w:div w:id="17299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8150">
      <w:bodyDiv w:val="1"/>
      <w:marLeft w:val="0"/>
      <w:marRight w:val="0"/>
      <w:marTop w:val="0"/>
      <w:marBottom w:val="0"/>
      <w:divBdr>
        <w:top w:val="none" w:sz="0" w:space="0" w:color="auto"/>
        <w:left w:val="none" w:sz="0" w:space="0" w:color="auto"/>
        <w:bottom w:val="none" w:sz="0" w:space="0" w:color="auto"/>
        <w:right w:val="none" w:sz="0" w:space="0" w:color="auto"/>
      </w:divBdr>
      <w:divsChild>
        <w:div w:id="909728232">
          <w:marLeft w:val="0"/>
          <w:marRight w:val="0"/>
          <w:marTop w:val="0"/>
          <w:marBottom w:val="0"/>
          <w:divBdr>
            <w:top w:val="none" w:sz="0" w:space="0" w:color="auto"/>
            <w:left w:val="none" w:sz="0" w:space="0" w:color="auto"/>
            <w:bottom w:val="none" w:sz="0" w:space="0" w:color="auto"/>
            <w:right w:val="none" w:sz="0" w:space="0" w:color="auto"/>
          </w:divBdr>
          <w:divsChild>
            <w:div w:id="1139032238">
              <w:marLeft w:val="0"/>
              <w:marRight w:val="0"/>
              <w:marTop w:val="0"/>
              <w:marBottom w:val="0"/>
              <w:divBdr>
                <w:top w:val="none" w:sz="0" w:space="0" w:color="auto"/>
                <w:left w:val="none" w:sz="0" w:space="0" w:color="auto"/>
                <w:bottom w:val="none" w:sz="0" w:space="0" w:color="auto"/>
                <w:right w:val="none" w:sz="0" w:space="0" w:color="auto"/>
              </w:divBdr>
            </w:div>
            <w:div w:id="1549994469">
              <w:marLeft w:val="0"/>
              <w:marRight w:val="0"/>
              <w:marTop w:val="0"/>
              <w:marBottom w:val="0"/>
              <w:divBdr>
                <w:top w:val="none" w:sz="0" w:space="0" w:color="auto"/>
                <w:left w:val="none" w:sz="0" w:space="0" w:color="auto"/>
                <w:bottom w:val="none" w:sz="0" w:space="0" w:color="auto"/>
                <w:right w:val="none" w:sz="0" w:space="0" w:color="auto"/>
              </w:divBdr>
            </w:div>
            <w:div w:id="744573774">
              <w:marLeft w:val="0"/>
              <w:marRight w:val="0"/>
              <w:marTop w:val="0"/>
              <w:marBottom w:val="0"/>
              <w:divBdr>
                <w:top w:val="none" w:sz="0" w:space="0" w:color="auto"/>
                <w:left w:val="none" w:sz="0" w:space="0" w:color="auto"/>
                <w:bottom w:val="none" w:sz="0" w:space="0" w:color="auto"/>
                <w:right w:val="none" w:sz="0" w:space="0" w:color="auto"/>
              </w:divBdr>
            </w:div>
            <w:div w:id="442454659">
              <w:marLeft w:val="0"/>
              <w:marRight w:val="0"/>
              <w:marTop w:val="0"/>
              <w:marBottom w:val="0"/>
              <w:divBdr>
                <w:top w:val="none" w:sz="0" w:space="0" w:color="auto"/>
                <w:left w:val="none" w:sz="0" w:space="0" w:color="auto"/>
                <w:bottom w:val="none" w:sz="0" w:space="0" w:color="auto"/>
                <w:right w:val="none" w:sz="0" w:space="0" w:color="auto"/>
              </w:divBdr>
            </w:div>
            <w:div w:id="151533905">
              <w:marLeft w:val="0"/>
              <w:marRight w:val="0"/>
              <w:marTop w:val="0"/>
              <w:marBottom w:val="0"/>
              <w:divBdr>
                <w:top w:val="none" w:sz="0" w:space="0" w:color="auto"/>
                <w:left w:val="none" w:sz="0" w:space="0" w:color="auto"/>
                <w:bottom w:val="none" w:sz="0" w:space="0" w:color="auto"/>
                <w:right w:val="none" w:sz="0" w:space="0" w:color="auto"/>
              </w:divBdr>
            </w:div>
            <w:div w:id="1907059576">
              <w:marLeft w:val="0"/>
              <w:marRight w:val="0"/>
              <w:marTop w:val="0"/>
              <w:marBottom w:val="0"/>
              <w:divBdr>
                <w:top w:val="none" w:sz="0" w:space="0" w:color="auto"/>
                <w:left w:val="none" w:sz="0" w:space="0" w:color="auto"/>
                <w:bottom w:val="none" w:sz="0" w:space="0" w:color="auto"/>
                <w:right w:val="none" w:sz="0" w:space="0" w:color="auto"/>
              </w:divBdr>
            </w:div>
            <w:div w:id="10107291">
              <w:marLeft w:val="0"/>
              <w:marRight w:val="0"/>
              <w:marTop w:val="0"/>
              <w:marBottom w:val="0"/>
              <w:divBdr>
                <w:top w:val="none" w:sz="0" w:space="0" w:color="auto"/>
                <w:left w:val="none" w:sz="0" w:space="0" w:color="auto"/>
                <w:bottom w:val="none" w:sz="0" w:space="0" w:color="auto"/>
                <w:right w:val="none" w:sz="0" w:space="0" w:color="auto"/>
              </w:divBdr>
            </w:div>
            <w:div w:id="1979525991">
              <w:marLeft w:val="0"/>
              <w:marRight w:val="0"/>
              <w:marTop w:val="0"/>
              <w:marBottom w:val="0"/>
              <w:divBdr>
                <w:top w:val="none" w:sz="0" w:space="0" w:color="auto"/>
                <w:left w:val="none" w:sz="0" w:space="0" w:color="auto"/>
                <w:bottom w:val="none" w:sz="0" w:space="0" w:color="auto"/>
                <w:right w:val="none" w:sz="0" w:space="0" w:color="auto"/>
              </w:divBdr>
            </w:div>
            <w:div w:id="640158940">
              <w:marLeft w:val="0"/>
              <w:marRight w:val="0"/>
              <w:marTop w:val="0"/>
              <w:marBottom w:val="0"/>
              <w:divBdr>
                <w:top w:val="none" w:sz="0" w:space="0" w:color="auto"/>
                <w:left w:val="none" w:sz="0" w:space="0" w:color="auto"/>
                <w:bottom w:val="none" w:sz="0" w:space="0" w:color="auto"/>
                <w:right w:val="none" w:sz="0" w:space="0" w:color="auto"/>
              </w:divBdr>
            </w:div>
            <w:div w:id="1591347852">
              <w:marLeft w:val="0"/>
              <w:marRight w:val="0"/>
              <w:marTop w:val="0"/>
              <w:marBottom w:val="0"/>
              <w:divBdr>
                <w:top w:val="none" w:sz="0" w:space="0" w:color="auto"/>
                <w:left w:val="none" w:sz="0" w:space="0" w:color="auto"/>
                <w:bottom w:val="none" w:sz="0" w:space="0" w:color="auto"/>
                <w:right w:val="none" w:sz="0" w:space="0" w:color="auto"/>
              </w:divBdr>
            </w:div>
            <w:div w:id="411781192">
              <w:marLeft w:val="0"/>
              <w:marRight w:val="0"/>
              <w:marTop w:val="0"/>
              <w:marBottom w:val="0"/>
              <w:divBdr>
                <w:top w:val="none" w:sz="0" w:space="0" w:color="auto"/>
                <w:left w:val="none" w:sz="0" w:space="0" w:color="auto"/>
                <w:bottom w:val="none" w:sz="0" w:space="0" w:color="auto"/>
                <w:right w:val="none" w:sz="0" w:space="0" w:color="auto"/>
              </w:divBdr>
            </w:div>
            <w:div w:id="467741410">
              <w:marLeft w:val="0"/>
              <w:marRight w:val="0"/>
              <w:marTop w:val="0"/>
              <w:marBottom w:val="0"/>
              <w:divBdr>
                <w:top w:val="none" w:sz="0" w:space="0" w:color="auto"/>
                <w:left w:val="none" w:sz="0" w:space="0" w:color="auto"/>
                <w:bottom w:val="none" w:sz="0" w:space="0" w:color="auto"/>
                <w:right w:val="none" w:sz="0" w:space="0" w:color="auto"/>
              </w:divBdr>
            </w:div>
            <w:div w:id="744841582">
              <w:marLeft w:val="0"/>
              <w:marRight w:val="0"/>
              <w:marTop w:val="0"/>
              <w:marBottom w:val="0"/>
              <w:divBdr>
                <w:top w:val="none" w:sz="0" w:space="0" w:color="auto"/>
                <w:left w:val="none" w:sz="0" w:space="0" w:color="auto"/>
                <w:bottom w:val="none" w:sz="0" w:space="0" w:color="auto"/>
                <w:right w:val="none" w:sz="0" w:space="0" w:color="auto"/>
              </w:divBdr>
            </w:div>
            <w:div w:id="1819759516">
              <w:marLeft w:val="0"/>
              <w:marRight w:val="0"/>
              <w:marTop w:val="0"/>
              <w:marBottom w:val="0"/>
              <w:divBdr>
                <w:top w:val="none" w:sz="0" w:space="0" w:color="auto"/>
                <w:left w:val="none" w:sz="0" w:space="0" w:color="auto"/>
                <w:bottom w:val="none" w:sz="0" w:space="0" w:color="auto"/>
                <w:right w:val="none" w:sz="0" w:space="0" w:color="auto"/>
              </w:divBdr>
            </w:div>
            <w:div w:id="494227258">
              <w:marLeft w:val="0"/>
              <w:marRight w:val="0"/>
              <w:marTop w:val="0"/>
              <w:marBottom w:val="0"/>
              <w:divBdr>
                <w:top w:val="none" w:sz="0" w:space="0" w:color="auto"/>
                <w:left w:val="none" w:sz="0" w:space="0" w:color="auto"/>
                <w:bottom w:val="none" w:sz="0" w:space="0" w:color="auto"/>
                <w:right w:val="none" w:sz="0" w:space="0" w:color="auto"/>
              </w:divBdr>
            </w:div>
            <w:div w:id="110515579">
              <w:marLeft w:val="0"/>
              <w:marRight w:val="0"/>
              <w:marTop w:val="0"/>
              <w:marBottom w:val="0"/>
              <w:divBdr>
                <w:top w:val="none" w:sz="0" w:space="0" w:color="auto"/>
                <w:left w:val="none" w:sz="0" w:space="0" w:color="auto"/>
                <w:bottom w:val="none" w:sz="0" w:space="0" w:color="auto"/>
                <w:right w:val="none" w:sz="0" w:space="0" w:color="auto"/>
              </w:divBdr>
            </w:div>
            <w:div w:id="1583951355">
              <w:marLeft w:val="0"/>
              <w:marRight w:val="0"/>
              <w:marTop w:val="0"/>
              <w:marBottom w:val="0"/>
              <w:divBdr>
                <w:top w:val="none" w:sz="0" w:space="0" w:color="auto"/>
                <w:left w:val="none" w:sz="0" w:space="0" w:color="auto"/>
                <w:bottom w:val="none" w:sz="0" w:space="0" w:color="auto"/>
                <w:right w:val="none" w:sz="0" w:space="0" w:color="auto"/>
              </w:divBdr>
            </w:div>
            <w:div w:id="246154954">
              <w:marLeft w:val="0"/>
              <w:marRight w:val="0"/>
              <w:marTop w:val="0"/>
              <w:marBottom w:val="0"/>
              <w:divBdr>
                <w:top w:val="none" w:sz="0" w:space="0" w:color="auto"/>
                <w:left w:val="none" w:sz="0" w:space="0" w:color="auto"/>
                <w:bottom w:val="none" w:sz="0" w:space="0" w:color="auto"/>
                <w:right w:val="none" w:sz="0" w:space="0" w:color="auto"/>
              </w:divBdr>
            </w:div>
            <w:div w:id="196813757">
              <w:marLeft w:val="0"/>
              <w:marRight w:val="0"/>
              <w:marTop w:val="0"/>
              <w:marBottom w:val="0"/>
              <w:divBdr>
                <w:top w:val="none" w:sz="0" w:space="0" w:color="auto"/>
                <w:left w:val="none" w:sz="0" w:space="0" w:color="auto"/>
                <w:bottom w:val="none" w:sz="0" w:space="0" w:color="auto"/>
                <w:right w:val="none" w:sz="0" w:space="0" w:color="auto"/>
              </w:divBdr>
            </w:div>
            <w:div w:id="186523884">
              <w:marLeft w:val="0"/>
              <w:marRight w:val="0"/>
              <w:marTop w:val="0"/>
              <w:marBottom w:val="0"/>
              <w:divBdr>
                <w:top w:val="none" w:sz="0" w:space="0" w:color="auto"/>
                <w:left w:val="none" w:sz="0" w:space="0" w:color="auto"/>
                <w:bottom w:val="none" w:sz="0" w:space="0" w:color="auto"/>
                <w:right w:val="none" w:sz="0" w:space="0" w:color="auto"/>
              </w:divBdr>
            </w:div>
            <w:div w:id="560940930">
              <w:marLeft w:val="0"/>
              <w:marRight w:val="0"/>
              <w:marTop w:val="0"/>
              <w:marBottom w:val="0"/>
              <w:divBdr>
                <w:top w:val="none" w:sz="0" w:space="0" w:color="auto"/>
                <w:left w:val="none" w:sz="0" w:space="0" w:color="auto"/>
                <w:bottom w:val="none" w:sz="0" w:space="0" w:color="auto"/>
                <w:right w:val="none" w:sz="0" w:space="0" w:color="auto"/>
              </w:divBdr>
            </w:div>
            <w:div w:id="1418595721">
              <w:marLeft w:val="0"/>
              <w:marRight w:val="0"/>
              <w:marTop w:val="0"/>
              <w:marBottom w:val="0"/>
              <w:divBdr>
                <w:top w:val="none" w:sz="0" w:space="0" w:color="auto"/>
                <w:left w:val="none" w:sz="0" w:space="0" w:color="auto"/>
                <w:bottom w:val="none" w:sz="0" w:space="0" w:color="auto"/>
                <w:right w:val="none" w:sz="0" w:space="0" w:color="auto"/>
              </w:divBdr>
            </w:div>
            <w:div w:id="1012490633">
              <w:marLeft w:val="0"/>
              <w:marRight w:val="0"/>
              <w:marTop w:val="0"/>
              <w:marBottom w:val="0"/>
              <w:divBdr>
                <w:top w:val="none" w:sz="0" w:space="0" w:color="auto"/>
                <w:left w:val="none" w:sz="0" w:space="0" w:color="auto"/>
                <w:bottom w:val="none" w:sz="0" w:space="0" w:color="auto"/>
                <w:right w:val="none" w:sz="0" w:space="0" w:color="auto"/>
              </w:divBdr>
            </w:div>
            <w:div w:id="1498570249">
              <w:marLeft w:val="0"/>
              <w:marRight w:val="0"/>
              <w:marTop w:val="0"/>
              <w:marBottom w:val="0"/>
              <w:divBdr>
                <w:top w:val="none" w:sz="0" w:space="0" w:color="auto"/>
                <w:left w:val="none" w:sz="0" w:space="0" w:color="auto"/>
                <w:bottom w:val="none" w:sz="0" w:space="0" w:color="auto"/>
                <w:right w:val="none" w:sz="0" w:space="0" w:color="auto"/>
              </w:divBdr>
            </w:div>
            <w:div w:id="628556886">
              <w:marLeft w:val="0"/>
              <w:marRight w:val="0"/>
              <w:marTop w:val="0"/>
              <w:marBottom w:val="0"/>
              <w:divBdr>
                <w:top w:val="none" w:sz="0" w:space="0" w:color="auto"/>
                <w:left w:val="none" w:sz="0" w:space="0" w:color="auto"/>
                <w:bottom w:val="none" w:sz="0" w:space="0" w:color="auto"/>
                <w:right w:val="none" w:sz="0" w:space="0" w:color="auto"/>
              </w:divBdr>
            </w:div>
            <w:div w:id="17701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3255">
      <w:bodyDiv w:val="1"/>
      <w:marLeft w:val="0"/>
      <w:marRight w:val="0"/>
      <w:marTop w:val="0"/>
      <w:marBottom w:val="0"/>
      <w:divBdr>
        <w:top w:val="none" w:sz="0" w:space="0" w:color="auto"/>
        <w:left w:val="none" w:sz="0" w:space="0" w:color="auto"/>
        <w:bottom w:val="none" w:sz="0" w:space="0" w:color="auto"/>
        <w:right w:val="none" w:sz="0" w:space="0" w:color="auto"/>
      </w:divBdr>
      <w:divsChild>
        <w:div w:id="1162544604">
          <w:marLeft w:val="0"/>
          <w:marRight w:val="0"/>
          <w:marTop w:val="0"/>
          <w:marBottom w:val="0"/>
          <w:divBdr>
            <w:top w:val="none" w:sz="0" w:space="0" w:color="auto"/>
            <w:left w:val="none" w:sz="0" w:space="0" w:color="auto"/>
            <w:bottom w:val="none" w:sz="0" w:space="0" w:color="auto"/>
            <w:right w:val="none" w:sz="0" w:space="0" w:color="auto"/>
          </w:divBdr>
          <w:divsChild>
            <w:div w:id="1233656829">
              <w:marLeft w:val="0"/>
              <w:marRight w:val="0"/>
              <w:marTop w:val="0"/>
              <w:marBottom w:val="0"/>
              <w:divBdr>
                <w:top w:val="none" w:sz="0" w:space="0" w:color="auto"/>
                <w:left w:val="none" w:sz="0" w:space="0" w:color="auto"/>
                <w:bottom w:val="none" w:sz="0" w:space="0" w:color="auto"/>
                <w:right w:val="none" w:sz="0" w:space="0" w:color="auto"/>
              </w:divBdr>
            </w:div>
            <w:div w:id="1340549319">
              <w:marLeft w:val="0"/>
              <w:marRight w:val="0"/>
              <w:marTop w:val="0"/>
              <w:marBottom w:val="0"/>
              <w:divBdr>
                <w:top w:val="none" w:sz="0" w:space="0" w:color="auto"/>
                <w:left w:val="none" w:sz="0" w:space="0" w:color="auto"/>
                <w:bottom w:val="none" w:sz="0" w:space="0" w:color="auto"/>
                <w:right w:val="none" w:sz="0" w:space="0" w:color="auto"/>
              </w:divBdr>
            </w:div>
            <w:div w:id="1686248497">
              <w:marLeft w:val="0"/>
              <w:marRight w:val="0"/>
              <w:marTop w:val="0"/>
              <w:marBottom w:val="0"/>
              <w:divBdr>
                <w:top w:val="none" w:sz="0" w:space="0" w:color="auto"/>
                <w:left w:val="none" w:sz="0" w:space="0" w:color="auto"/>
                <w:bottom w:val="none" w:sz="0" w:space="0" w:color="auto"/>
                <w:right w:val="none" w:sz="0" w:space="0" w:color="auto"/>
              </w:divBdr>
            </w:div>
            <w:div w:id="216404281">
              <w:marLeft w:val="0"/>
              <w:marRight w:val="0"/>
              <w:marTop w:val="0"/>
              <w:marBottom w:val="0"/>
              <w:divBdr>
                <w:top w:val="none" w:sz="0" w:space="0" w:color="auto"/>
                <w:left w:val="none" w:sz="0" w:space="0" w:color="auto"/>
                <w:bottom w:val="none" w:sz="0" w:space="0" w:color="auto"/>
                <w:right w:val="none" w:sz="0" w:space="0" w:color="auto"/>
              </w:divBdr>
            </w:div>
            <w:div w:id="1134107163">
              <w:marLeft w:val="0"/>
              <w:marRight w:val="0"/>
              <w:marTop w:val="0"/>
              <w:marBottom w:val="0"/>
              <w:divBdr>
                <w:top w:val="none" w:sz="0" w:space="0" w:color="auto"/>
                <w:left w:val="none" w:sz="0" w:space="0" w:color="auto"/>
                <w:bottom w:val="none" w:sz="0" w:space="0" w:color="auto"/>
                <w:right w:val="none" w:sz="0" w:space="0" w:color="auto"/>
              </w:divBdr>
            </w:div>
            <w:div w:id="542520680">
              <w:marLeft w:val="0"/>
              <w:marRight w:val="0"/>
              <w:marTop w:val="0"/>
              <w:marBottom w:val="0"/>
              <w:divBdr>
                <w:top w:val="none" w:sz="0" w:space="0" w:color="auto"/>
                <w:left w:val="none" w:sz="0" w:space="0" w:color="auto"/>
                <w:bottom w:val="none" w:sz="0" w:space="0" w:color="auto"/>
                <w:right w:val="none" w:sz="0" w:space="0" w:color="auto"/>
              </w:divBdr>
            </w:div>
            <w:div w:id="15160475">
              <w:marLeft w:val="0"/>
              <w:marRight w:val="0"/>
              <w:marTop w:val="0"/>
              <w:marBottom w:val="0"/>
              <w:divBdr>
                <w:top w:val="none" w:sz="0" w:space="0" w:color="auto"/>
                <w:left w:val="none" w:sz="0" w:space="0" w:color="auto"/>
                <w:bottom w:val="none" w:sz="0" w:space="0" w:color="auto"/>
                <w:right w:val="none" w:sz="0" w:space="0" w:color="auto"/>
              </w:divBdr>
            </w:div>
            <w:div w:id="1888179548">
              <w:marLeft w:val="0"/>
              <w:marRight w:val="0"/>
              <w:marTop w:val="0"/>
              <w:marBottom w:val="0"/>
              <w:divBdr>
                <w:top w:val="none" w:sz="0" w:space="0" w:color="auto"/>
                <w:left w:val="none" w:sz="0" w:space="0" w:color="auto"/>
                <w:bottom w:val="none" w:sz="0" w:space="0" w:color="auto"/>
                <w:right w:val="none" w:sz="0" w:space="0" w:color="auto"/>
              </w:divBdr>
            </w:div>
            <w:div w:id="1377437743">
              <w:marLeft w:val="0"/>
              <w:marRight w:val="0"/>
              <w:marTop w:val="0"/>
              <w:marBottom w:val="0"/>
              <w:divBdr>
                <w:top w:val="none" w:sz="0" w:space="0" w:color="auto"/>
                <w:left w:val="none" w:sz="0" w:space="0" w:color="auto"/>
                <w:bottom w:val="none" w:sz="0" w:space="0" w:color="auto"/>
                <w:right w:val="none" w:sz="0" w:space="0" w:color="auto"/>
              </w:divBdr>
            </w:div>
            <w:div w:id="40448430">
              <w:marLeft w:val="0"/>
              <w:marRight w:val="0"/>
              <w:marTop w:val="0"/>
              <w:marBottom w:val="0"/>
              <w:divBdr>
                <w:top w:val="none" w:sz="0" w:space="0" w:color="auto"/>
                <w:left w:val="none" w:sz="0" w:space="0" w:color="auto"/>
                <w:bottom w:val="none" w:sz="0" w:space="0" w:color="auto"/>
                <w:right w:val="none" w:sz="0" w:space="0" w:color="auto"/>
              </w:divBdr>
            </w:div>
            <w:div w:id="24330389">
              <w:marLeft w:val="0"/>
              <w:marRight w:val="0"/>
              <w:marTop w:val="0"/>
              <w:marBottom w:val="0"/>
              <w:divBdr>
                <w:top w:val="none" w:sz="0" w:space="0" w:color="auto"/>
                <w:left w:val="none" w:sz="0" w:space="0" w:color="auto"/>
                <w:bottom w:val="none" w:sz="0" w:space="0" w:color="auto"/>
                <w:right w:val="none" w:sz="0" w:space="0" w:color="auto"/>
              </w:divBdr>
            </w:div>
            <w:div w:id="567807253">
              <w:marLeft w:val="0"/>
              <w:marRight w:val="0"/>
              <w:marTop w:val="0"/>
              <w:marBottom w:val="0"/>
              <w:divBdr>
                <w:top w:val="none" w:sz="0" w:space="0" w:color="auto"/>
                <w:left w:val="none" w:sz="0" w:space="0" w:color="auto"/>
                <w:bottom w:val="none" w:sz="0" w:space="0" w:color="auto"/>
                <w:right w:val="none" w:sz="0" w:space="0" w:color="auto"/>
              </w:divBdr>
            </w:div>
            <w:div w:id="1761831017">
              <w:marLeft w:val="0"/>
              <w:marRight w:val="0"/>
              <w:marTop w:val="0"/>
              <w:marBottom w:val="0"/>
              <w:divBdr>
                <w:top w:val="none" w:sz="0" w:space="0" w:color="auto"/>
                <w:left w:val="none" w:sz="0" w:space="0" w:color="auto"/>
                <w:bottom w:val="none" w:sz="0" w:space="0" w:color="auto"/>
                <w:right w:val="none" w:sz="0" w:space="0" w:color="auto"/>
              </w:divBdr>
            </w:div>
            <w:div w:id="869755371">
              <w:marLeft w:val="0"/>
              <w:marRight w:val="0"/>
              <w:marTop w:val="0"/>
              <w:marBottom w:val="0"/>
              <w:divBdr>
                <w:top w:val="none" w:sz="0" w:space="0" w:color="auto"/>
                <w:left w:val="none" w:sz="0" w:space="0" w:color="auto"/>
                <w:bottom w:val="none" w:sz="0" w:space="0" w:color="auto"/>
                <w:right w:val="none" w:sz="0" w:space="0" w:color="auto"/>
              </w:divBdr>
            </w:div>
            <w:div w:id="28844850">
              <w:marLeft w:val="0"/>
              <w:marRight w:val="0"/>
              <w:marTop w:val="0"/>
              <w:marBottom w:val="0"/>
              <w:divBdr>
                <w:top w:val="none" w:sz="0" w:space="0" w:color="auto"/>
                <w:left w:val="none" w:sz="0" w:space="0" w:color="auto"/>
                <w:bottom w:val="none" w:sz="0" w:space="0" w:color="auto"/>
                <w:right w:val="none" w:sz="0" w:space="0" w:color="auto"/>
              </w:divBdr>
            </w:div>
            <w:div w:id="1214390185">
              <w:marLeft w:val="0"/>
              <w:marRight w:val="0"/>
              <w:marTop w:val="0"/>
              <w:marBottom w:val="0"/>
              <w:divBdr>
                <w:top w:val="none" w:sz="0" w:space="0" w:color="auto"/>
                <w:left w:val="none" w:sz="0" w:space="0" w:color="auto"/>
                <w:bottom w:val="none" w:sz="0" w:space="0" w:color="auto"/>
                <w:right w:val="none" w:sz="0" w:space="0" w:color="auto"/>
              </w:divBdr>
            </w:div>
            <w:div w:id="860701561">
              <w:marLeft w:val="0"/>
              <w:marRight w:val="0"/>
              <w:marTop w:val="0"/>
              <w:marBottom w:val="0"/>
              <w:divBdr>
                <w:top w:val="none" w:sz="0" w:space="0" w:color="auto"/>
                <w:left w:val="none" w:sz="0" w:space="0" w:color="auto"/>
                <w:bottom w:val="none" w:sz="0" w:space="0" w:color="auto"/>
                <w:right w:val="none" w:sz="0" w:space="0" w:color="auto"/>
              </w:divBdr>
            </w:div>
            <w:div w:id="551308114">
              <w:marLeft w:val="0"/>
              <w:marRight w:val="0"/>
              <w:marTop w:val="0"/>
              <w:marBottom w:val="0"/>
              <w:divBdr>
                <w:top w:val="none" w:sz="0" w:space="0" w:color="auto"/>
                <w:left w:val="none" w:sz="0" w:space="0" w:color="auto"/>
                <w:bottom w:val="none" w:sz="0" w:space="0" w:color="auto"/>
                <w:right w:val="none" w:sz="0" w:space="0" w:color="auto"/>
              </w:divBdr>
            </w:div>
            <w:div w:id="837967802">
              <w:marLeft w:val="0"/>
              <w:marRight w:val="0"/>
              <w:marTop w:val="0"/>
              <w:marBottom w:val="0"/>
              <w:divBdr>
                <w:top w:val="none" w:sz="0" w:space="0" w:color="auto"/>
                <w:left w:val="none" w:sz="0" w:space="0" w:color="auto"/>
                <w:bottom w:val="none" w:sz="0" w:space="0" w:color="auto"/>
                <w:right w:val="none" w:sz="0" w:space="0" w:color="auto"/>
              </w:divBdr>
            </w:div>
            <w:div w:id="2004576804">
              <w:marLeft w:val="0"/>
              <w:marRight w:val="0"/>
              <w:marTop w:val="0"/>
              <w:marBottom w:val="0"/>
              <w:divBdr>
                <w:top w:val="none" w:sz="0" w:space="0" w:color="auto"/>
                <w:left w:val="none" w:sz="0" w:space="0" w:color="auto"/>
                <w:bottom w:val="none" w:sz="0" w:space="0" w:color="auto"/>
                <w:right w:val="none" w:sz="0" w:space="0" w:color="auto"/>
              </w:divBdr>
            </w:div>
            <w:div w:id="80490252">
              <w:marLeft w:val="0"/>
              <w:marRight w:val="0"/>
              <w:marTop w:val="0"/>
              <w:marBottom w:val="0"/>
              <w:divBdr>
                <w:top w:val="none" w:sz="0" w:space="0" w:color="auto"/>
                <w:left w:val="none" w:sz="0" w:space="0" w:color="auto"/>
                <w:bottom w:val="none" w:sz="0" w:space="0" w:color="auto"/>
                <w:right w:val="none" w:sz="0" w:space="0" w:color="auto"/>
              </w:divBdr>
            </w:div>
            <w:div w:id="1817647249">
              <w:marLeft w:val="0"/>
              <w:marRight w:val="0"/>
              <w:marTop w:val="0"/>
              <w:marBottom w:val="0"/>
              <w:divBdr>
                <w:top w:val="none" w:sz="0" w:space="0" w:color="auto"/>
                <w:left w:val="none" w:sz="0" w:space="0" w:color="auto"/>
                <w:bottom w:val="none" w:sz="0" w:space="0" w:color="auto"/>
                <w:right w:val="none" w:sz="0" w:space="0" w:color="auto"/>
              </w:divBdr>
            </w:div>
            <w:div w:id="1980378552">
              <w:marLeft w:val="0"/>
              <w:marRight w:val="0"/>
              <w:marTop w:val="0"/>
              <w:marBottom w:val="0"/>
              <w:divBdr>
                <w:top w:val="none" w:sz="0" w:space="0" w:color="auto"/>
                <w:left w:val="none" w:sz="0" w:space="0" w:color="auto"/>
                <w:bottom w:val="none" w:sz="0" w:space="0" w:color="auto"/>
                <w:right w:val="none" w:sz="0" w:space="0" w:color="auto"/>
              </w:divBdr>
            </w:div>
            <w:div w:id="2045858637">
              <w:marLeft w:val="0"/>
              <w:marRight w:val="0"/>
              <w:marTop w:val="0"/>
              <w:marBottom w:val="0"/>
              <w:divBdr>
                <w:top w:val="none" w:sz="0" w:space="0" w:color="auto"/>
                <w:left w:val="none" w:sz="0" w:space="0" w:color="auto"/>
                <w:bottom w:val="none" w:sz="0" w:space="0" w:color="auto"/>
                <w:right w:val="none" w:sz="0" w:space="0" w:color="auto"/>
              </w:divBdr>
            </w:div>
            <w:div w:id="1157771594">
              <w:marLeft w:val="0"/>
              <w:marRight w:val="0"/>
              <w:marTop w:val="0"/>
              <w:marBottom w:val="0"/>
              <w:divBdr>
                <w:top w:val="none" w:sz="0" w:space="0" w:color="auto"/>
                <w:left w:val="none" w:sz="0" w:space="0" w:color="auto"/>
                <w:bottom w:val="none" w:sz="0" w:space="0" w:color="auto"/>
                <w:right w:val="none" w:sz="0" w:space="0" w:color="auto"/>
              </w:divBdr>
            </w:div>
            <w:div w:id="2102483644">
              <w:marLeft w:val="0"/>
              <w:marRight w:val="0"/>
              <w:marTop w:val="0"/>
              <w:marBottom w:val="0"/>
              <w:divBdr>
                <w:top w:val="none" w:sz="0" w:space="0" w:color="auto"/>
                <w:left w:val="none" w:sz="0" w:space="0" w:color="auto"/>
                <w:bottom w:val="none" w:sz="0" w:space="0" w:color="auto"/>
                <w:right w:val="none" w:sz="0" w:space="0" w:color="auto"/>
              </w:divBdr>
            </w:div>
            <w:div w:id="286621027">
              <w:marLeft w:val="0"/>
              <w:marRight w:val="0"/>
              <w:marTop w:val="0"/>
              <w:marBottom w:val="0"/>
              <w:divBdr>
                <w:top w:val="none" w:sz="0" w:space="0" w:color="auto"/>
                <w:left w:val="none" w:sz="0" w:space="0" w:color="auto"/>
                <w:bottom w:val="none" w:sz="0" w:space="0" w:color="auto"/>
                <w:right w:val="none" w:sz="0" w:space="0" w:color="auto"/>
              </w:divBdr>
            </w:div>
            <w:div w:id="1676610485">
              <w:marLeft w:val="0"/>
              <w:marRight w:val="0"/>
              <w:marTop w:val="0"/>
              <w:marBottom w:val="0"/>
              <w:divBdr>
                <w:top w:val="none" w:sz="0" w:space="0" w:color="auto"/>
                <w:left w:val="none" w:sz="0" w:space="0" w:color="auto"/>
                <w:bottom w:val="none" w:sz="0" w:space="0" w:color="auto"/>
                <w:right w:val="none" w:sz="0" w:space="0" w:color="auto"/>
              </w:divBdr>
            </w:div>
            <w:div w:id="792138441">
              <w:marLeft w:val="0"/>
              <w:marRight w:val="0"/>
              <w:marTop w:val="0"/>
              <w:marBottom w:val="0"/>
              <w:divBdr>
                <w:top w:val="none" w:sz="0" w:space="0" w:color="auto"/>
                <w:left w:val="none" w:sz="0" w:space="0" w:color="auto"/>
                <w:bottom w:val="none" w:sz="0" w:space="0" w:color="auto"/>
                <w:right w:val="none" w:sz="0" w:space="0" w:color="auto"/>
              </w:divBdr>
            </w:div>
            <w:div w:id="767233503">
              <w:marLeft w:val="0"/>
              <w:marRight w:val="0"/>
              <w:marTop w:val="0"/>
              <w:marBottom w:val="0"/>
              <w:divBdr>
                <w:top w:val="none" w:sz="0" w:space="0" w:color="auto"/>
                <w:left w:val="none" w:sz="0" w:space="0" w:color="auto"/>
                <w:bottom w:val="none" w:sz="0" w:space="0" w:color="auto"/>
                <w:right w:val="none" w:sz="0" w:space="0" w:color="auto"/>
              </w:divBdr>
            </w:div>
            <w:div w:id="935944476">
              <w:marLeft w:val="0"/>
              <w:marRight w:val="0"/>
              <w:marTop w:val="0"/>
              <w:marBottom w:val="0"/>
              <w:divBdr>
                <w:top w:val="none" w:sz="0" w:space="0" w:color="auto"/>
                <w:left w:val="none" w:sz="0" w:space="0" w:color="auto"/>
                <w:bottom w:val="none" w:sz="0" w:space="0" w:color="auto"/>
                <w:right w:val="none" w:sz="0" w:space="0" w:color="auto"/>
              </w:divBdr>
            </w:div>
            <w:div w:id="194542426">
              <w:marLeft w:val="0"/>
              <w:marRight w:val="0"/>
              <w:marTop w:val="0"/>
              <w:marBottom w:val="0"/>
              <w:divBdr>
                <w:top w:val="none" w:sz="0" w:space="0" w:color="auto"/>
                <w:left w:val="none" w:sz="0" w:space="0" w:color="auto"/>
                <w:bottom w:val="none" w:sz="0" w:space="0" w:color="auto"/>
                <w:right w:val="none" w:sz="0" w:space="0" w:color="auto"/>
              </w:divBdr>
            </w:div>
            <w:div w:id="1341354246">
              <w:marLeft w:val="0"/>
              <w:marRight w:val="0"/>
              <w:marTop w:val="0"/>
              <w:marBottom w:val="0"/>
              <w:divBdr>
                <w:top w:val="none" w:sz="0" w:space="0" w:color="auto"/>
                <w:left w:val="none" w:sz="0" w:space="0" w:color="auto"/>
                <w:bottom w:val="none" w:sz="0" w:space="0" w:color="auto"/>
                <w:right w:val="none" w:sz="0" w:space="0" w:color="auto"/>
              </w:divBdr>
            </w:div>
            <w:div w:id="233668525">
              <w:marLeft w:val="0"/>
              <w:marRight w:val="0"/>
              <w:marTop w:val="0"/>
              <w:marBottom w:val="0"/>
              <w:divBdr>
                <w:top w:val="none" w:sz="0" w:space="0" w:color="auto"/>
                <w:left w:val="none" w:sz="0" w:space="0" w:color="auto"/>
                <w:bottom w:val="none" w:sz="0" w:space="0" w:color="auto"/>
                <w:right w:val="none" w:sz="0" w:space="0" w:color="auto"/>
              </w:divBdr>
            </w:div>
            <w:div w:id="1097871557">
              <w:marLeft w:val="0"/>
              <w:marRight w:val="0"/>
              <w:marTop w:val="0"/>
              <w:marBottom w:val="0"/>
              <w:divBdr>
                <w:top w:val="none" w:sz="0" w:space="0" w:color="auto"/>
                <w:left w:val="none" w:sz="0" w:space="0" w:color="auto"/>
                <w:bottom w:val="none" w:sz="0" w:space="0" w:color="auto"/>
                <w:right w:val="none" w:sz="0" w:space="0" w:color="auto"/>
              </w:divBdr>
            </w:div>
            <w:div w:id="333151975">
              <w:marLeft w:val="0"/>
              <w:marRight w:val="0"/>
              <w:marTop w:val="0"/>
              <w:marBottom w:val="0"/>
              <w:divBdr>
                <w:top w:val="none" w:sz="0" w:space="0" w:color="auto"/>
                <w:left w:val="none" w:sz="0" w:space="0" w:color="auto"/>
                <w:bottom w:val="none" w:sz="0" w:space="0" w:color="auto"/>
                <w:right w:val="none" w:sz="0" w:space="0" w:color="auto"/>
              </w:divBdr>
            </w:div>
            <w:div w:id="587544976">
              <w:marLeft w:val="0"/>
              <w:marRight w:val="0"/>
              <w:marTop w:val="0"/>
              <w:marBottom w:val="0"/>
              <w:divBdr>
                <w:top w:val="none" w:sz="0" w:space="0" w:color="auto"/>
                <w:left w:val="none" w:sz="0" w:space="0" w:color="auto"/>
                <w:bottom w:val="none" w:sz="0" w:space="0" w:color="auto"/>
                <w:right w:val="none" w:sz="0" w:space="0" w:color="auto"/>
              </w:divBdr>
            </w:div>
            <w:div w:id="1356344593">
              <w:marLeft w:val="0"/>
              <w:marRight w:val="0"/>
              <w:marTop w:val="0"/>
              <w:marBottom w:val="0"/>
              <w:divBdr>
                <w:top w:val="none" w:sz="0" w:space="0" w:color="auto"/>
                <w:left w:val="none" w:sz="0" w:space="0" w:color="auto"/>
                <w:bottom w:val="none" w:sz="0" w:space="0" w:color="auto"/>
                <w:right w:val="none" w:sz="0" w:space="0" w:color="auto"/>
              </w:divBdr>
            </w:div>
            <w:div w:id="1789011984">
              <w:marLeft w:val="0"/>
              <w:marRight w:val="0"/>
              <w:marTop w:val="0"/>
              <w:marBottom w:val="0"/>
              <w:divBdr>
                <w:top w:val="none" w:sz="0" w:space="0" w:color="auto"/>
                <w:left w:val="none" w:sz="0" w:space="0" w:color="auto"/>
                <w:bottom w:val="none" w:sz="0" w:space="0" w:color="auto"/>
                <w:right w:val="none" w:sz="0" w:space="0" w:color="auto"/>
              </w:divBdr>
            </w:div>
            <w:div w:id="292447244">
              <w:marLeft w:val="0"/>
              <w:marRight w:val="0"/>
              <w:marTop w:val="0"/>
              <w:marBottom w:val="0"/>
              <w:divBdr>
                <w:top w:val="none" w:sz="0" w:space="0" w:color="auto"/>
                <w:left w:val="none" w:sz="0" w:space="0" w:color="auto"/>
                <w:bottom w:val="none" w:sz="0" w:space="0" w:color="auto"/>
                <w:right w:val="none" w:sz="0" w:space="0" w:color="auto"/>
              </w:divBdr>
            </w:div>
            <w:div w:id="1118254241">
              <w:marLeft w:val="0"/>
              <w:marRight w:val="0"/>
              <w:marTop w:val="0"/>
              <w:marBottom w:val="0"/>
              <w:divBdr>
                <w:top w:val="none" w:sz="0" w:space="0" w:color="auto"/>
                <w:left w:val="none" w:sz="0" w:space="0" w:color="auto"/>
                <w:bottom w:val="none" w:sz="0" w:space="0" w:color="auto"/>
                <w:right w:val="none" w:sz="0" w:space="0" w:color="auto"/>
              </w:divBdr>
            </w:div>
            <w:div w:id="768358399">
              <w:marLeft w:val="0"/>
              <w:marRight w:val="0"/>
              <w:marTop w:val="0"/>
              <w:marBottom w:val="0"/>
              <w:divBdr>
                <w:top w:val="none" w:sz="0" w:space="0" w:color="auto"/>
                <w:left w:val="none" w:sz="0" w:space="0" w:color="auto"/>
                <w:bottom w:val="none" w:sz="0" w:space="0" w:color="auto"/>
                <w:right w:val="none" w:sz="0" w:space="0" w:color="auto"/>
              </w:divBdr>
            </w:div>
            <w:div w:id="1359158895">
              <w:marLeft w:val="0"/>
              <w:marRight w:val="0"/>
              <w:marTop w:val="0"/>
              <w:marBottom w:val="0"/>
              <w:divBdr>
                <w:top w:val="none" w:sz="0" w:space="0" w:color="auto"/>
                <w:left w:val="none" w:sz="0" w:space="0" w:color="auto"/>
                <w:bottom w:val="none" w:sz="0" w:space="0" w:color="auto"/>
                <w:right w:val="none" w:sz="0" w:space="0" w:color="auto"/>
              </w:divBdr>
            </w:div>
            <w:div w:id="415395347">
              <w:marLeft w:val="0"/>
              <w:marRight w:val="0"/>
              <w:marTop w:val="0"/>
              <w:marBottom w:val="0"/>
              <w:divBdr>
                <w:top w:val="none" w:sz="0" w:space="0" w:color="auto"/>
                <w:left w:val="none" w:sz="0" w:space="0" w:color="auto"/>
                <w:bottom w:val="none" w:sz="0" w:space="0" w:color="auto"/>
                <w:right w:val="none" w:sz="0" w:space="0" w:color="auto"/>
              </w:divBdr>
            </w:div>
            <w:div w:id="21784705">
              <w:marLeft w:val="0"/>
              <w:marRight w:val="0"/>
              <w:marTop w:val="0"/>
              <w:marBottom w:val="0"/>
              <w:divBdr>
                <w:top w:val="none" w:sz="0" w:space="0" w:color="auto"/>
                <w:left w:val="none" w:sz="0" w:space="0" w:color="auto"/>
                <w:bottom w:val="none" w:sz="0" w:space="0" w:color="auto"/>
                <w:right w:val="none" w:sz="0" w:space="0" w:color="auto"/>
              </w:divBdr>
            </w:div>
            <w:div w:id="1171022152">
              <w:marLeft w:val="0"/>
              <w:marRight w:val="0"/>
              <w:marTop w:val="0"/>
              <w:marBottom w:val="0"/>
              <w:divBdr>
                <w:top w:val="none" w:sz="0" w:space="0" w:color="auto"/>
                <w:left w:val="none" w:sz="0" w:space="0" w:color="auto"/>
                <w:bottom w:val="none" w:sz="0" w:space="0" w:color="auto"/>
                <w:right w:val="none" w:sz="0" w:space="0" w:color="auto"/>
              </w:divBdr>
            </w:div>
            <w:div w:id="905380676">
              <w:marLeft w:val="0"/>
              <w:marRight w:val="0"/>
              <w:marTop w:val="0"/>
              <w:marBottom w:val="0"/>
              <w:divBdr>
                <w:top w:val="none" w:sz="0" w:space="0" w:color="auto"/>
                <w:left w:val="none" w:sz="0" w:space="0" w:color="auto"/>
                <w:bottom w:val="none" w:sz="0" w:space="0" w:color="auto"/>
                <w:right w:val="none" w:sz="0" w:space="0" w:color="auto"/>
              </w:divBdr>
            </w:div>
            <w:div w:id="1452170707">
              <w:marLeft w:val="0"/>
              <w:marRight w:val="0"/>
              <w:marTop w:val="0"/>
              <w:marBottom w:val="0"/>
              <w:divBdr>
                <w:top w:val="none" w:sz="0" w:space="0" w:color="auto"/>
                <w:left w:val="none" w:sz="0" w:space="0" w:color="auto"/>
                <w:bottom w:val="none" w:sz="0" w:space="0" w:color="auto"/>
                <w:right w:val="none" w:sz="0" w:space="0" w:color="auto"/>
              </w:divBdr>
            </w:div>
            <w:div w:id="459345709">
              <w:marLeft w:val="0"/>
              <w:marRight w:val="0"/>
              <w:marTop w:val="0"/>
              <w:marBottom w:val="0"/>
              <w:divBdr>
                <w:top w:val="none" w:sz="0" w:space="0" w:color="auto"/>
                <w:left w:val="none" w:sz="0" w:space="0" w:color="auto"/>
                <w:bottom w:val="none" w:sz="0" w:space="0" w:color="auto"/>
                <w:right w:val="none" w:sz="0" w:space="0" w:color="auto"/>
              </w:divBdr>
            </w:div>
            <w:div w:id="715936632">
              <w:marLeft w:val="0"/>
              <w:marRight w:val="0"/>
              <w:marTop w:val="0"/>
              <w:marBottom w:val="0"/>
              <w:divBdr>
                <w:top w:val="none" w:sz="0" w:space="0" w:color="auto"/>
                <w:left w:val="none" w:sz="0" w:space="0" w:color="auto"/>
                <w:bottom w:val="none" w:sz="0" w:space="0" w:color="auto"/>
                <w:right w:val="none" w:sz="0" w:space="0" w:color="auto"/>
              </w:divBdr>
            </w:div>
            <w:div w:id="1243221305">
              <w:marLeft w:val="0"/>
              <w:marRight w:val="0"/>
              <w:marTop w:val="0"/>
              <w:marBottom w:val="0"/>
              <w:divBdr>
                <w:top w:val="none" w:sz="0" w:space="0" w:color="auto"/>
                <w:left w:val="none" w:sz="0" w:space="0" w:color="auto"/>
                <w:bottom w:val="none" w:sz="0" w:space="0" w:color="auto"/>
                <w:right w:val="none" w:sz="0" w:space="0" w:color="auto"/>
              </w:divBdr>
            </w:div>
            <w:div w:id="1503816923">
              <w:marLeft w:val="0"/>
              <w:marRight w:val="0"/>
              <w:marTop w:val="0"/>
              <w:marBottom w:val="0"/>
              <w:divBdr>
                <w:top w:val="none" w:sz="0" w:space="0" w:color="auto"/>
                <w:left w:val="none" w:sz="0" w:space="0" w:color="auto"/>
                <w:bottom w:val="none" w:sz="0" w:space="0" w:color="auto"/>
                <w:right w:val="none" w:sz="0" w:space="0" w:color="auto"/>
              </w:divBdr>
            </w:div>
            <w:div w:id="1206600716">
              <w:marLeft w:val="0"/>
              <w:marRight w:val="0"/>
              <w:marTop w:val="0"/>
              <w:marBottom w:val="0"/>
              <w:divBdr>
                <w:top w:val="none" w:sz="0" w:space="0" w:color="auto"/>
                <w:left w:val="none" w:sz="0" w:space="0" w:color="auto"/>
                <w:bottom w:val="none" w:sz="0" w:space="0" w:color="auto"/>
                <w:right w:val="none" w:sz="0" w:space="0" w:color="auto"/>
              </w:divBdr>
            </w:div>
            <w:div w:id="393941189">
              <w:marLeft w:val="0"/>
              <w:marRight w:val="0"/>
              <w:marTop w:val="0"/>
              <w:marBottom w:val="0"/>
              <w:divBdr>
                <w:top w:val="none" w:sz="0" w:space="0" w:color="auto"/>
                <w:left w:val="none" w:sz="0" w:space="0" w:color="auto"/>
                <w:bottom w:val="none" w:sz="0" w:space="0" w:color="auto"/>
                <w:right w:val="none" w:sz="0" w:space="0" w:color="auto"/>
              </w:divBdr>
            </w:div>
            <w:div w:id="1637099551">
              <w:marLeft w:val="0"/>
              <w:marRight w:val="0"/>
              <w:marTop w:val="0"/>
              <w:marBottom w:val="0"/>
              <w:divBdr>
                <w:top w:val="none" w:sz="0" w:space="0" w:color="auto"/>
                <w:left w:val="none" w:sz="0" w:space="0" w:color="auto"/>
                <w:bottom w:val="none" w:sz="0" w:space="0" w:color="auto"/>
                <w:right w:val="none" w:sz="0" w:space="0" w:color="auto"/>
              </w:divBdr>
            </w:div>
            <w:div w:id="908424200">
              <w:marLeft w:val="0"/>
              <w:marRight w:val="0"/>
              <w:marTop w:val="0"/>
              <w:marBottom w:val="0"/>
              <w:divBdr>
                <w:top w:val="none" w:sz="0" w:space="0" w:color="auto"/>
                <w:left w:val="none" w:sz="0" w:space="0" w:color="auto"/>
                <w:bottom w:val="none" w:sz="0" w:space="0" w:color="auto"/>
                <w:right w:val="none" w:sz="0" w:space="0" w:color="auto"/>
              </w:divBdr>
            </w:div>
            <w:div w:id="2042626531">
              <w:marLeft w:val="0"/>
              <w:marRight w:val="0"/>
              <w:marTop w:val="0"/>
              <w:marBottom w:val="0"/>
              <w:divBdr>
                <w:top w:val="none" w:sz="0" w:space="0" w:color="auto"/>
                <w:left w:val="none" w:sz="0" w:space="0" w:color="auto"/>
                <w:bottom w:val="none" w:sz="0" w:space="0" w:color="auto"/>
                <w:right w:val="none" w:sz="0" w:space="0" w:color="auto"/>
              </w:divBdr>
            </w:div>
            <w:div w:id="1537934339">
              <w:marLeft w:val="0"/>
              <w:marRight w:val="0"/>
              <w:marTop w:val="0"/>
              <w:marBottom w:val="0"/>
              <w:divBdr>
                <w:top w:val="none" w:sz="0" w:space="0" w:color="auto"/>
                <w:left w:val="none" w:sz="0" w:space="0" w:color="auto"/>
                <w:bottom w:val="none" w:sz="0" w:space="0" w:color="auto"/>
                <w:right w:val="none" w:sz="0" w:space="0" w:color="auto"/>
              </w:divBdr>
            </w:div>
            <w:div w:id="1800606249">
              <w:marLeft w:val="0"/>
              <w:marRight w:val="0"/>
              <w:marTop w:val="0"/>
              <w:marBottom w:val="0"/>
              <w:divBdr>
                <w:top w:val="none" w:sz="0" w:space="0" w:color="auto"/>
                <w:left w:val="none" w:sz="0" w:space="0" w:color="auto"/>
                <w:bottom w:val="none" w:sz="0" w:space="0" w:color="auto"/>
                <w:right w:val="none" w:sz="0" w:space="0" w:color="auto"/>
              </w:divBdr>
            </w:div>
            <w:div w:id="744301349">
              <w:marLeft w:val="0"/>
              <w:marRight w:val="0"/>
              <w:marTop w:val="0"/>
              <w:marBottom w:val="0"/>
              <w:divBdr>
                <w:top w:val="none" w:sz="0" w:space="0" w:color="auto"/>
                <w:left w:val="none" w:sz="0" w:space="0" w:color="auto"/>
                <w:bottom w:val="none" w:sz="0" w:space="0" w:color="auto"/>
                <w:right w:val="none" w:sz="0" w:space="0" w:color="auto"/>
              </w:divBdr>
            </w:div>
            <w:div w:id="1440947941">
              <w:marLeft w:val="0"/>
              <w:marRight w:val="0"/>
              <w:marTop w:val="0"/>
              <w:marBottom w:val="0"/>
              <w:divBdr>
                <w:top w:val="none" w:sz="0" w:space="0" w:color="auto"/>
                <w:left w:val="none" w:sz="0" w:space="0" w:color="auto"/>
                <w:bottom w:val="none" w:sz="0" w:space="0" w:color="auto"/>
                <w:right w:val="none" w:sz="0" w:space="0" w:color="auto"/>
              </w:divBdr>
            </w:div>
            <w:div w:id="1385525030">
              <w:marLeft w:val="0"/>
              <w:marRight w:val="0"/>
              <w:marTop w:val="0"/>
              <w:marBottom w:val="0"/>
              <w:divBdr>
                <w:top w:val="none" w:sz="0" w:space="0" w:color="auto"/>
                <w:left w:val="none" w:sz="0" w:space="0" w:color="auto"/>
                <w:bottom w:val="none" w:sz="0" w:space="0" w:color="auto"/>
                <w:right w:val="none" w:sz="0" w:space="0" w:color="auto"/>
              </w:divBdr>
            </w:div>
            <w:div w:id="549344397">
              <w:marLeft w:val="0"/>
              <w:marRight w:val="0"/>
              <w:marTop w:val="0"/>
              <w:marBottom w:val="0"/>
              <w:divBdr>
                <w:top w:val="none" w:sz="0" w:space="0" w:color="auto"/>
                <w:left w:val="none" w:sz="0" w:space="0" w:color="auto"/>
                <w:bottom w:val="none" w:sz="0" w:space="0" w:color="auto"/>
                <w:right w:val="none" w:sz="0" w:space="0" w:color="auto"/>
              </w:divBdr>
            </w:div>
            <w:div w:id="1143348772">
              <w:marLeft w:val="0"/>
              <w:marRight w:val="0"/>
              <w:marTop w:val="0"/>
              <w:marBottom w:val="0"/>
              <w:divBdr>
                <w:top w:val="none" w:sz="0" w:space="0" w:color="auto"/>
                <w:left w:val="none" w:sz="0" w:space="0" w:color="auto"/>
                <w:bottom w:val="none" w:sz="0" w:space="0" w:color="auto"/>
                <w:right w:val="none" w:sz="0" w:space="0" w:color="auto"/>
              </w:divBdr>
            </w:div>
            <w:div w:id="17024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5570">
      <w:bodyDiv w:val="1"/>
      <w:marLeft w:val="0"/>
      <w:marRight w:val="0"/>
      <w:marTop w:val="0"/>
      <w:marBottom w:val="0"/>
      <w:divBdr>
        <w:top w:val="none" w:sz="0" w:space="0" w:color="auto"/>
        <w:left w:val="none" w:sz="0" w:space="0" w:color="auto"/>
        <w:bottom w:val="none" w:sz="0" w:space="0" w:color="auto"/>
        <w:right w:val="none" w:sz="0" w:space="0" w:color="auto"/>
      </w:divBdr>
      <w:divsChild>
        <w:div w:id="1972511962">
          <w:marLeft w:val="0"/>
          <w:marRight w:val="0"/>
          <w:marTop w:val="0"/>
          <w:marBottom w:val="0"/>
          <w:divBdr>
            <w:top w:val="none" w:sz="0" w:space="0" w:color="auto"/>
            <w:left w:val="none" w:sz="0" w:space="0" w:color="auto"/>
            <w:bottom w:val="none" w:sz="0" w:space="0" w:color="auto"/>
            <w:right w:val="none" w:sz="0" w:space="0" w:color="auto"/>
          </w:divBdr>
          <w:divsChild>
            <w:div w:id="321355335">
              <w:marLeft w:val="0"/>
              <w:marRight w:val="0"/>
              <w:marTop w:val="0"/>
              <w:marBottom w:val="0"/>
              <w:divBdr>
                <w:top w:val="none" w:sz="0" w:space="0" w:color="auto"/>
                <w:left w:val="none" w:sz="0" w:space="0" w:color="auto"/>
                <w:bottom w:val="none" w:sz="0" w:space="0" w:color="auto"/>
                <w:right w:val="none" w:sz="0" w:space="0" w:color="auto"/>
              </w:divBdr>
            </w:div>
            <w:div w:id="242105374">
              <w:marLeft w:val="0"/>
              <w:marRight w:val="0"/>
              <w:marTop w:val="0"/>
              <w:marBottom w:val="0"/>
              <w:divBdr>
                <w:top w:val="none" w:sz="0" w:space="0" w:color="auto"/>
                <w:left w:val="none" w:sz="0" w:space="0" w:color="auto"/>
                <w:bottom w:val="none" w:sz="0" w:space="0" w:color="auto"/>
                <w:right w:val="none" w:sz="0" w:space="0" w:color="auto"/>
              </w:divBdr>
            </w:div>
            <w:div w:id="1929844944">
              <w:marLeft w:val="0"/>
              <w:marRight w:val="0"/>
              <w:marTop w:val="0"/>
              <w:marBottom w:val="0"/>
              <w:divBdr>
                <w:top w:val="none" w:sz="0" w:space="0" w:color="auto"/>
                <w:left w:val="none" w:sz="0" w:space="0" w:color="auto"/>
                <w:bottom w:val="none" w:sz="0" w:space="0" w:color="auto"/>
                <w:right w:val="none" w:sz="0" w:space="0" w:color="auto"/>
              </w:divBdr>
            </w:div>
            <w:div w:id="1613248991">
              <w:marLeft w:val="0"/>
              <w:marRight w:val="0"/>
              <w:marTop w:val="0"/>
              <w:marBottom w:val="0"/>
              <w:divBdr>
                <w:top w:val="none" w:sz="0" w:space="0" w:color="auto"/>
                <w:left w:val="none" w:sz="0" w:space="0" w:color="auto"/>
                <w:bottom w:val="none" w:sz="0" w:space="0" w:color="auto"/>
                <w:right w:val="none" w:sz="0" w:space="0" w:color="auto"/>
              </w:divBdr>
            </w:div>
            <w:div w:id="1026836216">
              <w:marLeft w:val="0"/>
              <w:marRight w:val="0"/>
              <w:marTop w:val="0"/>
              <w:marBottom w:val="0"/>
              <w:divBdr>
                <w:top w:val="none" w:sz="0" w:space="0" w:color="auto"/>
                <w:left w:val="none" w:sz="0" w:space="0" w:color="auto"/>
                <w:bottom w:val="none" w:sz="0" w:space="0" w:color="auto"/>
                <w:right w:val="none" w:sz="0" w:space="0" w:color="auto"/>
              </w:divBdr>
            </w:div>
            <w:div w:id="695010460">
              <w:marLeft w:val="0"/>
              <w:marRight w:val="0"/>
              <w:marTop w:val="0"/>
              <w:marBottom w:val="0"/>
              <w:divBdr>
                <w:top w:val="none" w:sz="0" w:space="0" w:color="auto"/>
                <w:left w:val="none" w:sz="0" w:space="0" w:color="auto"/>
                <w:bottom w:val="none" w:sz="0" w:space="0" w:color="auto"/>
                <w:right w:val="none" w:sz="0" w:space="0" w:color="auto"/>
              </w:divBdr>
            </w:div>
            <w:div w:id="1891306381">
              <w:marLeft w:val="0"/>
              <w:marRight w:val="0"/>
              <w:marTop w:val="0"/>
              <w:marBottom w:val="0"/>
              <w:divBdr>
                <w:top w:val="none" w:sz="0" w:space="0" w:color="auto"/>
                <w:left w:val="none" w:sz="0" w:space="0" w:color="auto"/>
                <w:bottom w:val="none" w:sz="0" w:space="0" w:color="auto"/>
                <w:right w:val="none" w:sz="0" w:space="0" w:color="auto"/>
              </w:divBdr>
            </w:div>
            <w:div w:id="782770904">
              <w:marLeft w:val="0"/>
              <w:marRight w:val="0"/>
              <w:marTop w:val="0"/>
              <w:marBottom w:val="0"/>
              <w:divBdr>
                <w:top w:val="none" w:sz="0" w:space="0" w:color="auto"/>
                <w:left w:val="none" w:sz="0" w:space="0" w:color="auto"/>
                <w:bottom w:val="none" w:sz="0" w:space="0" w:color="auto"/>
                <w:right w:val="none" w:sz="0" w:space="0" w:color="auto"/>
              </w:divBdr>
            </w:div>
            <w:div w:id="1030380517">
              <w:marLeft w:val="0"/>
              <w:marRight w:val="0"/>
              <w:marTop w:val="0"/>
              <w:marBottom w:val="0"/>
              <w:divBdr>
                <w:top w:val="none" w:sz="0" w:space="0" w:color="auto"/>
                <w:left w:val="none" w:sz="0" w:space="0" w:color="auto"/>
                <w:bottom w:val="none" w:sz="0" w:space="0" w:color="auto"/>
                <w:right w:val="none" w:sz="0" w:space="0" w:color="auto"/>
              </w:divBdr>
            </w:div>
            <w:div w:id="1984456820">
              <w:marLeft w:val="0"/>
              <w:marRight w:val="0"/>
              <w:marTop w:val="0"/>
              <w:marBottom w:val="0"/>
              <w:divBdr>
                <w:top w:val="none" w:sz="0" w:space="0" w:color="auto"/>
                <w:left w:val="none" w:sz="0" w:space="0" w:color="auto"/>
                <w:bottom w:val="none" w:sz="0" w:space="0" w:color="auto"/>
                <w:right w:val="none" w:sz="0" w:space="0" w:color="auto"/>
              </w:divBdr>
            </w:div>
            <w:div w:id="11293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1382">
      <w:bodyDiv w:val="1"/>
      <w:marLeft w:val="0"/>
      <w:marRight w:val="0"/>
      <w:marTop w:val="0"/>
      <w:marBottom w:val="0"/>
      <w:divBdr>
        <w:top w:val="none" w:sz="0" w:space="0" w:color="auto"/>
        <w:left w:val="none" w:sz="0" w:space="0" w:color="auto"/>
        <w:bottom w:val="none" w:sz="0" w:space="0" w:color="auto"/>
        <w:right w:val="none" w:sz="0" w:space="0" w:color="auto"/>
      </w:divBdr>
      <w:divsChild>
        <w:div w:id="2025128668">
          <w:marLeft w:val="0"/>
          <w:marRight w:val="0"/>
          <w:marTop w:val="15"/>
          <w:marBottom w:val="0"/>
          <w:divBdr>
            <w:top w:val="single" w:sz="48" w:space="0" w:color="auto"/>
            <w:left w:val="single" w:sz="48" w:space="0" w:color="auto"/>
            <w:bottom w:val="single" w:sz="48" w:space="0" w:color="auto"/>
            <w:right w:val="single" w:sz="48" w:space="0" w:color="auto"/>
          </w:divBdr>
          <w:divsChild>
            <w:div w:id="13367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8778">
      <w:bodyDiv w:val="1"/>
      <w:marLeft w:val="0"/>
      <w:marRight w:val="0"/>
      <w:marTop w:val="0"/>
      <w:marBottom w:val="0"/>
      <w:divBdr>
        <w:top w:val="none" w:sz="0" w:space="0" w:color="auto"/>
        <w:left w:val="none" w:sz="0" w:space="0" w:color="auto"/>
        <w:bottom w:val="none" w:sz="0" w:space="0" w:color="auto"/>
        <w:right w:val="none" w:sz="0" w:space="0" w:color="auto"/>
      </w:divBdr>
      <w:divsChild>
        <w:div w:id="641158715">
          <w:marLeft w:val="0"/>
          <w:marRight w:val="0"/>
          <w:marTop w:val="0"/>
          <w:marBottom w:val="0"/>
          <w:divBdr>
            <w:top w:val="none" w:sz="0" w:space="0" w:color="auto"/>
            <w:left w:val="none" w:sz="0" w:space="0" w:color="auto"/>
            <w:bottom w:val="none" w:sz="0" w:space="0" w:color="auto"/>
            <w:right w:val="none" w:sz="0" w:space="0" w:color="auto"/>
          </w:divBdr>
          <w:divsChild>
            <w:div w:id="9542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537">
      <w:bodyDiv w:val="1"/>
      <w:marLeft w:val="0"/>
      <w:marRight w:val="0"/>
      <w:marTop w:val="0"/>
      <w:marBottom w:val="0"/>
      <w:divBdr>
        <w:top w:val="none" w:sz="0" w:space="0" w:color="auto"/>
        <w:left w:val="none" w:sz="0" w:space="0" w:color="auto"/>
        <w:bottom w:val="none" w:sz="0" w:space="0" w:color="auto"/>
        <w:right w:val="none" w:sz="0" w:space="0" w:color="auto"/>
      </w:divBdr>
      <w:divsChild>
        <w:div w:id="1613517335">
          <w:marLeft w:val="0"/>
          <w:marRight w:val="0"/>
          <w:marTop w:val="0"/>
          <w:marBottom w:val="0"/>
          <w:divBdr>
            <w:top w:val="none" w:sz="0" w:space="0" w:color="auto"/>
            <w:left w:val="none" w:sz="0" w:space="0" w:color="auto"/>
            <w:bottom w:val="none" w:sz="0" w:space="0" w:color="auto"/>
            <w:right w:val="none" w:sz="0" w:space="0" w:color="auto"/>
          </w:divBdr>
          <w:divsChild>
            <w:div w:id="1065370294">
              <w:marLeft w:val="0"/>
              <w:marRight w:val="0"/>
              <w:marTop w:val="0"/>
              <w:marBottom w:val="0"/>
              <w:divBdr>
                <w:top w:val="none" w:sz="0" w:space="0" w:color="auto"/>
                <w:left w:val="none" w:sz="0" w:space="0" w:color="auto"/>
                <w:bottom w:val="none" w:sz="0" w:space="0" w:color="auto"/>
                <w:right w:val="none" w:sz="0" w:space="0" w:color="auto"/>
              </w:divBdr>
            </w:div>
            <w:div w:id="1655647018">
              <w:marLeft w:val="0"/>
              <w:marRight w:val="0"/>
              <w:marTop w:val="0"/>
              <w:marBottom w:val="0"/>
              <w:divBdr>
                <w:top w:val="none" w:sz="0" w:space="0" w:color="auto"/>
                <w:left w:val="none" w:sz="0" w:space="0" w:color="auto"/>
                <w:bottom w:val="none" w:sz="0" w:space="0" w:color="auto"/>
                <w:right w:val="none" w:sz="0" w:space="0" w:color="auto"/>
              </w:divBdr>
            </w:div>
            <w:div w:id="136803214">
              <w:marLeft w:val="0"/>
              <w:marRight w:val="0"/>
              <w:marTop w:val="0"/>
              <w:marBottom w:val="0"/>
              <w:divBdr>
                <w:top w:val="none" w:sz="0" w:space="0" w:color="auto"/>
                <w:left w:val="none" w:sz="0" w:space="0" w:color="auto"/>
                <w:bottom w:val="none" w:sz="0" w:space="0" w:color="auto"/>
                <w:right w:val="none" w:sz="0" w:space="0" w:color="auto"/>
              </w:divBdr>
            </w:div>
            <w:div w:id="1176917962">
              <w:marLeft w:val="0"/>
              <w:marRight w:val="0"/>
              <w:marTop w:val="0"/>
              <w:marBottom w:val="0"/>
              <w:divBdr>
                <w:top w:val="none" w:sz="0" w:space="0" w:color="auto"/>
                <w:left w:val="none" w:sz="0" w:space="0" w:color="auto"/>
                <w:bottom w:val="none" w:sz="0" w:space="0" w:color="auto"/>
                <w:right w:val="none" w:sz="0" w:space="0" w:color="auto"/>
              </w:divBdr>
            </w:div>
            <w:div w:id="1923834113">
              <w:marLeft w:val="0"/>
              <w:marRight w:val="0"/>
              <w:marTop w:val="0"/>
              <w:marBottom w:val="0"/>
              <w:divBdr>
                <w:top w:val="none" w:sz="0" w:space="0" w:color="auto"/>
                <w:left w:val="none" w:sz="0" w:space="0" w:color="auto"/>
                <w:bottom w:val="none" w:sz="0" w:space="0" w:color="auto"/>
                <w:right w:val="none" w:sz="0" w:space="0" w:color="auto"/>
              </w:divBdr>
            </w:div>
            <w:div w:id="410591229">
              <w:marLeft w:val="0"/>
              <w:marRight w:val="0"/>
              <w:marTop w:val="0"/>
              <w:marBottom w:val="0"/>
              <w:divBdr>
                <w:top w:val="none" w:sz="0" w:space="0" w:color="auto"/>
                <w:left w:val="none" w:sz="0" w:space="0" w:color="auto"/>
                <w:bottom w:val="none" w:sz="0" w:space="0" w:color="auto"/>
                <w:right w:val="none" w:sz="0" w:space="0" w:color="auto"/>
              </w:divBdr>
            </w:div>
            <w:div w:id="1087843663">
              <w:marLeft w:val="0"/>
              <w:marRight w:val="0"/>
              <w:marTop w:val="0"/>
              <w:marBottom w:val="0"/>
              <w:divBdr>
                <w:top w:val="none" w:sz="0" w:space="0" w:color="auto"/>
                <w:left w:val="none" w:sz="0" w:space="0" w:color="auto"/>
                <w:bottom w:val="none" w:sz="0" w:space="0" w:color="auto"/>
                <w:right w:val="none" w:sz="0" w:space="0" w:color="auto"/>
              </w:divBdr>
            </w:div>
            <w:div w:id="1206287704">
              <w:marLeft w:val="0"/>
              <w:marRight w:val="0"/>
              <w:marTop w:val="0"/>
              <w:marBottom w:val="0"/>
              <w:divBdr>
                <w:top w:val="none" w:sz="0" w:space="0" w:color="auto"/>
                <w:left w:val="none" w:sz="0" w:space="0" w:color="auto"/>
                <w:bottom w:val="none" w:sz="0" w:space="0" w:color="auto"/>
                <w:right w:val="none" w:sz="0" w:space="0" w:color="auto"/>
              </w:divBdr>
            </w:div>
            <w:div w:id="1459294516">
              <w:marLeft w:val="0"/>
              <w:marRight w:val="0"/>
              <w:marTop w:val="0"/>
              <w:marBottom w:val="0"/>
              <w:divBdr>
                <w:top w:val="none" w:sz="0" w:space="0" w:color="auto"/>
                <w:left w:val="none" w:sz="0" w:space="0" w:color="auto"/>
                <w:bottom w:val="none" w:sz="0" w:space="0" w:color="auto"/>
                <w:right w:val="none" w:sz="0" w:space="0" w:color="auto"/>
              </w:divBdr>
            </w:div>
            <w:div w:id="1977222793">
              <w:marLeft w:val="0"/>
              <w:marRight w:val="0"/>
              <w:marTop w:val="0"/>
              <w:marBottom w:val="0"/>
              <w:divBdr>
                <w:top w:val="none" w:sz="0" w:space="0" w:color="auto"/>
                <w:left w:val="none" w:sz="0" w:space="0" w:color="auto"/>
                <w:bottom w:val="none" w:sz="0" w:space="0" w:color="auto"/>
                <w:right w:val="none" w:sz="0" w:space="0" w:color="auto"/>
              </w:divBdr>
            </w:div>
            <w:div w:id="1277100701">
              <w:marLeft w:val="0"/>
              <w:marRight w:val="0"/>
              <w:marTop w:val="0"/>
              <w:marBottom w:val="0"/>
              <w:divBdr>
                <w:top w:val="none" w:sz="0" w:space="0" w:color="auto"/>
                <w:left w:val="none" w:sz="0" w:space="0" w:color="auto"/>
                <w:bottom w:val="none" w:sz="0" w:space="0" w:color="auto"/>
                <w:right w:val="none" w:sz="0" w:space="0" w:color="auto"/>
              </w:divBdr>
            </w:div>
            <w:div w:id="12309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4084">
      <w:bodyDiv w:val="1"/>
      <w:marLeft w:val="0"/>
      <w:marRight w:val="0"/>
      <w:marTop w:val="0"/>
      <w:marBottom w:val="0"/>
      <w:divBdr>
        <w:top w:val="none" w:sz="0" w:space="0" w:color="auto"/>
        <w:left w:val="none" w:sz="0" w:space="0" w:color="auto"/>
        <w:bottom w:val="none" w:sz="0" w:space="0" w:color="auto"/>
        <w:right w:val="none" w:sz="0" w:space="0" w:color="auto"/>
      </w:divBdr>
      <w:divsChild>
        <w:div w:id="248393525">
          <w:marLeft w:val="0"/>
          <w:marRight w:val="0"/>
          <w:marTop w:val="15"/>
          <w:marBottom w:val="0"/>
          <w:divBdr>
            <w:top w:val="single" w:sz="48" w:space="0" w:color="auto"/>
            <w:left w:val="single" w:sz="48" w:space="0" w:color="auto"/>
            <w:bottom w:val="single" w:sz="48" w:space="0" w:color="auto"/>
            <w:right w:val="single" w:sz="48" w:space="0" w:color="auto"/>
          </w:divBdr>
          <w:divsChild>
            <w:div w:id="6722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5655">
      <w:bodyDiv w:val="1"/>
      <w:marLeft w:val="0"/>
      <w:marRight w:val="0"/>
      <w:marTop w:val="0"/>
      <w:marBottom w:val="0"/>
      <w:divBdr>
        <w:top w:val="none" w:sz="0" w:space="0" w:color="auto"/>
        <w:left w:val="none" w:sz="0" w:space="0" w:color="auto"/>
        <w:bottom w:val="none" w:sz="0" w:space="0" w:color="auto"/>
        <w:right w:val="none" w:sz="0" w:space="0" w:color="auto"/>
      </w:divBdr>
      <w:divsChild>
        <w:div w:id="845631399">
          <w:marLeft w:val="0"/>
          <w:marRight w:val="0"/>
          <w:marTop w:val="0"/>
          <w:marBottom w:val="0"/>
          <w:divBdr>
            <w:top w:val="none" w:sz="0" w:space="0" w:color="auto"/>
            <w:left w:val="none" w:sz="0" w:space="0" w:color="auto"/>
            <w:bottom w:val="none" w:sz="0" w:space="0" w:color="auto"/>
            <w:right w:val="none" w:sz="0" w:space="0" w:color="auto"/>
          </w:divBdr>
          <w:divsChild>
            <w:div w:id="992412858">
              <w:marLeft w:val="0"/>
              <w:marRight w:val="0"/>
              <w:marTop w:val="0"/>
              <w:marBottom w:val="0"/>
              <w:divBdr>
                <w:top w:val="none" w:sz="0" w:space="0" w:color="auto"/>
                <w:left w:val="none" w:sz="0" w:space="0" w:color="auto"/>
                <w:bottom w:val="none" w:sz="0" w:space="0" w:color="auto"/>
                <w:right w:val="none" w:sz="0" w:space="0" w:color="auto"/>
              </w:divBdr>
            </w:div>
            <w:div w:id="1382896913">
              <w:marLeft w:val="0"/>
              <w:marRight w:val="0"/>
              <w:marTop w:val="0"/>
              <w:marBottom w:val="0"/>
              <w:divBdr>
                <w:top w:val="none" w:sz="0" w:space="0" w:color="auto"/>
                <w:left w:val="none" w:sz="0" w:space="0" w:color="auto"/>
                <w:bottom w:val="none" w:sz="0" w:space="0" w:color="auto"/>
                <w:right w:val="none" w:sz="0" w:space="0" w:color="auto"/>
              </w:divBdr>
            </w:div>
            <w:div w:id="481314083">
              <w:marLeft w:val="0"/>
              <w:marRight w:val="0"/>
              <w:marTop w:val="0"/>
              <w:marBottom w:val="0"/>
              <w:divBdr>
                <w:top w:val="none" w:sz="0" w:space="0" w:color="auto"/>
                <w:left w:val="none" w:sz="0" w:space="0" w:color="auto"/>
                <w:bottom w:val="none" w:sz="0" w:space="0" w:color="auto"/>
                <w:right w:val="none" w:sz="0" w:space="0" w:color="auto"/>
              </w:divBdr>
            </w:div>
            <w:div w:id="1867131011">
              <w:marLeft w:val="0"/>
              <w:marRight w:val="0"/>
              <w:marTop w:val="0"/>
              <w:marBottom w:val="0"/>
              <w:divBdr>
                <w:top w:val="none" w:sz="0" w:space="0" w:color="auto"/>
                <w:left w:val="none" w:sz="0" w:space="0" w:color="auto"/>
                <w:bottom w:val="none" w:sz="0" w:space="0" w:color="auto"/>
                <w:right w:val="none" w:sz="0" w:space="0" w:color="auto"/>
              </w:divBdr>
            </w:div>
            <w:div w:id="948589248">
              <w:marLeft w:val="0"/>
              <w:marRight w:val="0"/>
              <w:marTop w:val="0"/>
              <w:marBottom w:val="0"/>
              <w:divBdr>
                <w:top w:val="none" w:sz="0" w:space="0" w:color="auto"/>
                <w:left w:val="none" w:sz="0" w:space="0" w:color="auto"/>
                <w:bottom w:val="none" w:sz="0" w:space="0" w:color="auto"/>
                <w:right w:val="none" w:sz="0" w:space="0" w:color="auto"/>
              </w:divBdr>
            </w:div>
            <w:div w:id="1050305212">
              <w:marLeft w:val="0"/>
              <w:marRight w:val="0"/>
              <w:marTop w:val="0"/>
              <w:marBottom w:val="0"/>
              <w:divBdr>
                <w:top w:val="none" w:sz="0" w:space="0" w:color="auto"/>
                <w:left w:val="none" w:sz="0" w:space="0" w:color="auto"/>
                <w:bottom w:val="none" w:sz="0" w:space="0" w:color="auto"/>
                <w:right w:val="none" w:sz="0" w:space="0" w:color="auto"/>
              </w:divBdr>
            </w:div>
            <w:div w:id="1784298600">
              <w:marLeft w:val="0"/>
              <w:marRight w:val="0"/>
              <w:marTop w:val="0"/>
              <w:marBottom w:val="0"/>
              <w:divBdr>
                <w:top w:val="none" w:sz="0" w:space="0" w:color="auto"/>
                <w:left w:val="none" w:sz="0" w:space="0" w:color="auto"/>
                <w:bottom w:val="none" w:sz="0" w:space="0" w:color="auto"/>
                <w:right w:val="none" w:sz="0" w:space="0" w:color="auto"/>
              </w:divBdr>
            </w:div>
            <w:div w:id="33239551">
              <w:marLeft w:val="0"/>
              <w:marRight w:val="0"/>
              <w:marTop w:val="0"/>
              <w:marBottom w:val="0"/>
              <w:divBdr>
                <w:top w:val="none" w:sz="0" w:space="0" w:color="auto"/>
                <w:left w:val="none" w:sz="0" w:space="0" w:color="auto"/>
                <w:bottom w:val="none" w:sz="0" w:space="0" w:color="auto"/>
                <w:right w:val="none" w:sz="0" w:space="0" w:color="auto"/>
              </w:divBdr>
            </w:div>
            <w:div w:id="326324383">
              <w:marLeft w:val="0"/>
              <w:marRight w:val="0"/>
              <w:marTop w:val="0"/>
              <w:marBottom w:val="0"/>
              <w:divBdr>
                <w:top w:val="none" w:sz="0" w:space="0" w:color="auto"/>
                <w:left w:val="none" w:sz="0" w:space="0" w:color="auto"/>
                <w:bottom w:val="none" w:sz="0" w:space="0" w:color="auto"/>
                <w:right w:val="none" w:sz="0" w:space="0" w:color="auto"/>
              </w:divBdr>
            </w:div>
            <w:div w:id="331294588">
              <w:marLeft w:val="0"/>
              <w:marRight w:val="0"/>
              <w:marTop w:val="0"/>
              <w:marBottom w:val="0"/>
              <w:divBdr>
                <w:top w:val="none" w:sz="0" w:space="0" w:color="auto"/>
                <w:left w:val="none" w:sz="0" w:space="0" w:color="auto"/>
                <w:bottom w:val="none" w:sz="0" w:space="0" w:color="auto"/>
                <w:right w:val="none" w:sz="0" w:space="0" w:color="auto"/>
              </w:divBdr>
            </w:div>
            <w:div w:id="1275332646">
              <w:marLeft w:val="0"/>
              <w:marRight w:val="0"/>
              <w:marTop w:val="0"/>
              <w:marBottom w:val="0"/>
              <w:divBdr>
                <w:top w:val="none" w:sz="0" w:space="0" w:color="auto"/>
                <w:left w:val="none" w:sz="0" w:space="0" w:color="auto"/>
                <w:bottom w:val="none" w:sz="0" w:space="0" w:color="auto"/>
                <w:right w:val="none" w:sz="0" w:space="0" w:color="auto"/>
              </w:divBdr>
            </w:div>
            <w:div w:id="759524780">
              <w:marLeft w:val="0"/>
              <w:marRight w:val="0"/>
              <w:marTop w:val="0"/>
              <w:marBottom w:val="0"/>
              <w:divBdr>
                <w:top w:val="none" w:sz="0" w:space="0" w:color="auto"/>
                <w:left w:val="none" w:sz="0" w:space="0" w:color="auto"/>
                <w:bottom w:val="none" w:sz="0" w:space="0" w:color="auto"/>
                <w:right w:val="none" w:sz="0" w:space="0" w:color="auto"/>
              </w:divBdr>
            </w:div>
            <w:div w:id="111750216">
              <w:marLeft w:val="0"/>
              <w:marRight w:val="0"/>
              <w:marTop w:val="0"/>
              <w:marBottom w:val="0"/>
              <w:divBdr>
                <w:top w:val="none" w:sz="0" w:space="0" w:color="auto"/>
                <w:left w:val="none" w:sz="0" w:space="0" w:color="auto"/>
                <w:bottom w:val="none" w:sz="0" w:space="0" w:color="auto"/>
                <w:right w:val="none" w:sz="0" w:space="0" w:color="auto"/>
              </w:divBdr>
            </w:div>
            <w:div w:id="1332564671">
              <w:marLeft w:val="0"/>
              <w:marRight w:val="0"/>
              <w:marTop w:val="0"/>
              <w:marBottom w:val="0"/>
              <w:divBdr>
                <w:top w:val="none" w:sz="0" w:space="0" w:color="auto"/>
                <w:left w:val="none" w:sz="0" w:space="0" w:color="auto"/>
                <w:bottom w:val="none" w:sz="0" w:space="0" w:color="auto"/>
                <w:right w:val="none" w:sz="0" w:space="0" w:color="auto"/>
              </w:divBdr>
            </w:div>
            <w:div w:id="2125073552">
              <w:marLeft w:val="0"/>
              <w:marRight w:val="0"/>
              <w:marTop w:val="0"/>
              <w:marBottom w:val="0"/>
              <w:divBdr>
                <w:top w:val="none" w:sz="0" w:space="0" w:color="auto"/>
                <w:left w:val="none" w:sz="0" w:space="0" w:color="auto"/>
                <w:bottom w:val="none" w:sz="0" w:space="0" w:color="auto"/>
                <w:right w:val="none" w:sz="0" w:space="0" w:color="auto"/>
              </w:divBdr>
            </w:div>
            <w:div w:id="42948210">
              <w:marLeft w:val="0"/>
              <w:marRight w:val="0"/>
              <w:marTop w:val="0"/>
              <w:marBottom w:val="0"/>
              <w:divBdr>
                <w:top w:val="none" w:sz="0" w:space="0" w:color="auto"/>
                <w:left w:val="none" w:sz="0" w:space="0" w:color="auto"/>
                <w:bottom w:val="none" w:sz="0" w:space="0" w:color="auto"/>
                <w:right w:val="none" w:sz="0" w:space="0" w:color="auto"/>
              </w:divBdr>
            </w:div>
            <w:div w:id="1937857925">
              <w:marLeft w:val="0"/>
              <w:marRight w:val="0"/>
              <w:marTop w:val="0"/>
              <w:marBottom w:val="0"/>
              <w:divBdr>
                <w:top w:val="none" w:sz="0" w:space="0" w:color="auto"/>
                <w:left w:val="none" w:sz="0" w:space="0" w:color="auto"/>
                <w:bottom w:val="none" w:sz="0" w:space="0" w:color="auto"/>
                <w:right w:val="none" w:sz="0" w:space="0" w:color="auto"/>
              </w:divBdr>
            </w:div>
            <w:div w:id="1498884877">
              <w:marLeft w:val="0"/>
              <w:marRight w:val="0"/>
              <w:marTop w:val="0"/>
              <w:marBottom w:val="0"/>
              <w:divBdr>
                <w:top w:val="none" w:sz="0" w:space="0" w:color="auto"/>
                <w:left w:val="none" w:sz="0" w:space="0" w:color="auto"/>
                <w:bottom w:val="none" w:sz="0" w:space="0" w:color="auto"/>
                <w:right w:val="none" w:sz="0" w:space="0" w:color="auto"/>
              </w:divBdr>
            </w:div>
            <w:div w:id="744030807">
              <w:marLeft w:val="0"/>
              <w:marRight w:val="0"/>
              <w:marTop w:val="0"/>
              <w:marBottom w:val="0"/>
              <w:divBdr>
                <w:top w:val="none" w:sz="0" w:space="0" w:color="auto"/>
                <w:left w:val="none" w:sz="0" w:space="0" w:color="auto"/>
                <w:bottom w:val="none" w:sz="0" w:space="0" w:color="auto"/>
                <w:right w:val="none" w:sz="0" w:space="0" w:color="auto"/>
              </w:divBdr>
            </w:div>
            <w:div w:id="978923455">
              <w:marLeft w:val="0"/>
              <w:marRight w:val="0"/>
              <w:marTop w:val="0"/>
              <w:marBottom w:val="0"/>
              <w:divBdr>
                <w:top w:val="none" w:sz="0" w:space="0" w:color="auto"/>
                <w:left w:val="none" w:sz="0" w:space="0" w:color="auto"/>
                <w:bottom w:val="none" w:sz="0" w:space="0" w:color="auto"/>
                <w:right w:val="none" w:sz="0" w:space="0" w:color="auto"/>
              </w:divBdr>
            </w:div>
            <w:div w:id="1134055907">
              <w:marLeft w:val="0"/>
              <w:marRight w:val="0"/>
              <w:marTop w:val="0"/>
              <w:marBottom w:val="0"/>
              <w:divBdr>
                <w:top w:val="none" w:sz="0" w:space="0" w:color="auto"/>
                <w:left w:val="none" w:sz="0" w:space="0" w:color="auto"/>
                <w:bottom w:val="none" w:sz="0" w:space="0" w:color="auto"/>
                <w:right w:val="none" w:sz="0" w:space="0" w:color="auto"/>
              </w:divBdr>
            </w:div>
            <w:div w:id="460028763">
              <w:marLeft w:val="0"/>
              <w:marRight w:val="0"/>
              <w:marTop w:val="0"/>
              <w:marBottom w:val="0"/>
              <w:divBdr>
                <w:top w:val="none" w:sz="0" w:space="0" w:color="auto"/>
                <w:left w:val="none" w:sz="0" w:space="0" w:color="auto"/>
                <w:bottom w:val="none" w:sz="0" w:space="0" w:color="auto"/>
                <w:right w:val="none" w:sz="0" w:space="0" w:color="auto"/>
              </w:divBdr>
            </w:div>
            <w:div w:id="124736036">
              <w:marLeft w:val="0"/>
              <w:marRight w:val="0"/>
              <w:marTop w:val="0"/>
              <w:marBottom w:val="0"/>
              <w:divBdr>
                <w:top w:val="none" w:sz="0" w:space="0" w:color="auto"/>
                <w:left w:val="none" w:sz="0" w:space="0" w:color="auto"/>
                <w:bottom w:val="none" w:sz="0" w:space="0" w:color="auto"/>
                <w:right w:val="none" w:sz="0" w:space="0" w:color="auto"/>
              </w:divBdr>
            </w:div>
            <w:div w:id="1607888641">
              <w:marLeft w:val="0"/>
              <w:marRight w:val="0"/>
              <w:marTop w:val="0"/>
              <w:marBottom w:val="0"/>
              <w:divBdr>
                <w:top w:val="none" w:sz="0" w:space="0" w:color="auto"/>
                <w:left w:val="none" w:sz="0" w:space="0" w:color="auto"/>
                <w:bottom w:val="none" w:sz="0" w:space="0" w:color="auto"/>
                <w:right w:val="none" w:sz="0" w:space="0" w:color="auto"/>
              </w:divBdr>
            </w:div>
            <w:div w:id="366948432">
              <w:marLeft w:val="0"/>
              <w:marRight w:val="0"/>
              <w:marTop w:val="0"/>
              <w:marBottom w:val="0"/>
              <w:divBdr>
                <w:top w:val="none" w:sz="0" w:space="0" w:color="auto"/>
                <w:left w:val="none" w:sz="0" w:space="0" w:color="auto"/>
                <w:bottom w:val="none" w:sz="0" w:space="0" w:color="auto"/>
                <w:right w:val="none" w:sz="0" w:space="0" w:color="auto"/>
              </w:divBdr>
            </w:div>
            <w:div w:id="2139060666">
              <w:marLeft w:val="0"/>
              <w:marRight w:val="0"/>
              <w:marTop w:val="0"/>
              <w:marBottom w:val="0"/>
              <w:divBdr>
                <w:top w:val="none" w:sz="0" w:space="0" w:color="auto"/>
                <w:left w:val="none" w:sz="0" w:space="0" w:color="auto"/>
                <w:bottom w:val="none" w:sz="0" w:space="0" w:color="auto"/>
                <w:right w:val="none" w:sz="0" w:space="0" w:color="auto"/>
              </w:divBdr>
            </w:div>
            <w:div w:id="1849978254">
              <w:marLeft w:val="0"/>
              <w:marRight w:val="0"/>
              <w:marTop w:val="0"/>
              <w:marBottom w:val="0"/>
              <w:divBdr>
                <w:top w:val="none" w:sz="0" w:space="0" w:color="auto"/>
                <w:left w:val="none" w:sz="0" w:space="0" w:color="auto"/>
                <w:bottom w:val="none" w:sz="0" w:space="0" w:color="auto"/>
                <w:right w:val="none" w:sz="0" w:space="0" w:color="auto"/>
              </w:divBdr>
            </w:div>
            <w:div w:id="128135057">
              <w:marLeft w:val="0"/>
              <w:marRight w:val="0"/>
              <w:marTop w:val="0"/>
              <w:marBottom w:val="0"/>
              <w:divBdr>
                <w:top w:val="none" w:sz="0" w:space="0" w:color="auto"/>
                <w:left w:val="none" w:sz="0" w:space="0" w:color="auto"/>
                <w:bottom w:val="none" w:sz="0" w:space="0" w:color="auto"/>
                <w:right w:val="none" w:sz="0" w:space="0" w:color="auto"/>
              </w:divBdr>
            </w:div>
            <w:div w:id="1649049197">
              <w:marLeft w:val="0"/>
              <w:marRight w:val="0"/>
              <w:marTop w:val="0"/>
              <w:marBottom w:val="0"/>
              <w:divBdr>
                <w:top w:val="none" w:sz="0" w:space="0" w:color="auto"/>
                <w:left w:val="none" w:sz="0" w:space="0" w:color="auto"/>
                <w:bottom w:val="none" w:sz="0" w:space="0" w:color="auto"/>
                <w:right w:val="none" w:sz="0" w:space="0" w:color="auto"/>
              </w:divBdr>
            </w:div>
            <w:div w:id="1339235639">
              <w:marLeft w:val="0"/>
              <w:marRight w:val="0"/>
              <w:marTop w:val="0"/>
              <w:marBottom w:val="0"/>
              <w:divBdr>
                <w:top w:val="none" w:sz="0" w:space="0" w:color="auto"/>
                <w:left w:val="none" w:sz="0" w:space="0" w:color="auto"/>
                <w:bottom w:val="none" w:sz="0" w:space="0" w:color="auto"/>
                <w:right w:val="none" w:sz="0" w:space="0" w:color="auto"/>
              </w:divBdr>
            </w:div>
            <w:div w:id="1654985577">
              <w:marLeft w:val="0"/>
              <w:marRight w:val="0"/>
              <w:marTop w:val="0"/>
              <w:marBottom w:val="0"/>
              <w:divBdr>
                <w:top w:val="none" w:sz="0" w:space="0" w:color="auto"/>
                <w:left w:val="none" w:sz="0" w:space="0" w:color="auto"/>
                <w:bottom w:val="none" w:sz="0" w:space="0" w:color="auto"/>
                <w:right w:val="none" w:sz="0" w:space="0" w:color="auto"/>
              </w:divBdr>
            </w:div>
            <w:div w:id="1119452281">
              <w:marLeft w:val="0"/>
              <w:marRight w:val="0"/>
              <w:marTop w:val="0"/>
              <w:marBottom w:val="0"/>
              <w:divBdr>
                <w:top w:val="none" w:sz="0" w:space="0" w:color="auto"/>
                <w:left w:val="none" w:sz="0" w:space="0" w:color="auto"/>
                <w:bottom w:val="none" w:sz="0" w:space="0" w:color="auto"/>
                <w:right w:val="none" w:sz="0" w:space="0" w:color="auto"/>
              </w:divBdr>
            </w:div>
            <w:div w:id="1211964619">
              <w:marLeft w:val="0"/>
              <w:marRight w:val="0"/>
              <w:marTop w:val="0"/>
              <w:marBottom w:val="0"/>
              <w:divBdr>
                <w:top w:val="none" w:sz="0" w:space="0" w:color="auto"/>
                <w:left w:val="none" w:sz="0" w:space="0" w:color="auto"/>
                <w:bottom w:val="none" w:sz="0" w:space="0" w:color="auto"/>
                <w:right w:val="none" w:sz="0" w:space="0" w:color="auto"/>
              </w:divBdr>
            </w:div>
            <w:div w:id="754937871">
              <w:marLeft w:val="0"/>
              <w:marRight w:val="0"/>
              <w:marTop w:val="0"/>
              <w:marBottom w:val="0"/>
              <w:divBdr>
                <w:top w:val="none" w:sz="0" w:space="0" w:color="auto"/>
                <w:left w:val="none" w:sz="0" w:space="0" w:color="auto"/>
                <w:bottom w:val="none" w:sz="0" w:space="0" w:color="auto"/>
                <w:right w:val="none" w:sz="0" w:space="0" w:color="auto"/>
              </w:divBdr>
            </w:div>
            <w:div w:id="365714049">
              <w:marLeft w:val="0"/>
              <w:marRight w:val="0"/>
              <w:marTop w:val="0"/>
              <w:marBottom w:val="0"/>
              <w:divBdr>
                <w:top w:val="none" w:sz="0" w:space="0" w:color="auto"/>
                <w:left w:val="none" w:sz="0" w:space="0" w:color="auto"/>
                <w:bottom w:val="none" w:sz="0" w:space="0" w:color="auto"/>
                <w:right w:val="none" w:sz="0" w:space="0" w:color="auto"/>
              </w:divBdr>
            </w:div>
            <w:div w:id="796799152">
              <w:marLeft w:val="0"/>
              <w:marRight w:val="0"/>
              <w:marTop w:val="0"/>
              <w:marBottom w:val="0"/>
              <w:divBdr>
                <w:top w:val="none" w:sz="0" w:space="0" w:color="auto"/>
                <w:left w:val="none" w:sz="0" w:space="0" w:color="auto"/>
                <w:bottom w:val="none" w:sz="0" w:space="0" w:color="auto"/>
                <w:right w:val="none" w:sz="0" w:space="0" w:color="auto"/>
              </w:divBdr>
            </w:div>
            <w:div w:id="1923368813">
              <w:marLeft w:val="0"/>
              <w:marRight w:val="0"/>
              <w:marTop w:val="0"/>
              <w:marBottom w:val="0"/>
              <w:divBdr>
                <w:top w:val="none" w:sz="0" w:space="0" w:color="auto"/>
                <w:left w:val="none" w:sz="0" w:space="0" w:color="auto"/>
                <w:bottom w:val="none" w:sz="0" w:space="0" w:color="auto"/>
                <w:right w:val="none" w:sz="0" w:space="0" w:color="auto"/>
              </w:divBdr>
            </w:div>
            <w:div w:id="780346304">
              <w:marLeft w:val="0"/>
              <w:marRight w:val="0"/>
              <w:marTop w:val="0"/>
              <w:marBottom w:val="0"/>
              <w:divBdr>
                <w:top w:val="none" w:sz="0" w:space="0" w:color="auto"/>
                <w:left w:val="none" w:sz="0" w:space="0" w:color="auto"/>
                <w:bottom w:val="none" w:sz="0" w:space="0" w:color="auto"/>
                <w:right w:val="none" w:sz="0" w:space="0" w:color="auto"/>
              </w:divBdr>
            </w:div>
            <w:div w:id="351424307">
              <w:marLeft w:val="0"/>
              <w:marRight w:val="0"/>
              <w:marTop w:val="0"/>
              <w:marBottom w:val="0"/>
              <w:divBdr>
                <w:top w:val="none" w:sz="0" w:space="0" w:color="auto"/>
                <w:left w:val="none" w:sz="0" w:space="0" w:color="auto"/>
                <w:bottom w:val="none" w:sz="0" w:space="0" w:color="auto"/>
                <w:right w:val="none" w:sz="0" w:space="0" w:color="auto"/>
              </w:divBdr>
            </w:div>
            <w:div w:id="1970670499">
              <w:marLeft w:val="0"/>
              <w:marRight w:val="0"/>
              <w:marTop w:val="0"/>
              <w:marBottom w:val="0"/>
              <w:divBdr>
                <w:top w:val="none" w:sz="0" w:space="0" w:color="auto"/>
                <w:left w:val="none" w:sz="0" w:space="0" w:color="auto"/>
                <w:bottom w:val="none" w:sz="0" w:space="0" w:color="auto"/>
                <w:right w:val="none" w:sz="0" w:space="0" w:color="auto"/>
              </w:divBdr>
            </w:div>
            <w:div w:id="1893884151">
              <w:marLeft w:val="0"/>
              <w:marRight w:val="0"/>
              <w:marTop w:val="0"/>
              <w:marBottom w:val="0"/>
              <w:divBdr>
                <w:top w:val="none" w:sz="0" w:space="0" w:color="auto"/>
                <w:left w:val="none" w:sz="0" w:space="0" w:color="auto"/>
                <w:bottom w:val="none" w:sz="0" w:space="0" w:color="auto"/>
                <w:right w:val="none" w:sz="0" w:space="0" w:color="auto"/>
              </w:divBdr>
            </w:div>
            <w:div w:id="14961300">
              <w:marLeft w:val="0"/>
              <w:marRight w:val="0"/>
              <w:marTop w:val="0"/>
              <w:marBottom w:val="0"/>
              <w:divBdr>
                <w:top w:val="none" w:sz="0" w:space="0" w:color="auto"/>
                <w:left w:val="none" w:sz="0" w:space="0" w:color="auto"/>
                <w:bottom w:val="none" w:sz="0" w:space="0" w:color="auto"/>
                <w:right w:val="none" w:sz="0" w:space="0" w:color="auto"/>
              </w:divBdr>
            </w:div>
            <w:div w:id="630788265">
              <w:marLeft w:val="0"/>
              <w:marRight w:val="0"/>
              <w:marTop w:val="0"/>
              <w:marBottom w:val="0"/>
              <w:divBdr>
                <w:top w:val="none" w:sz="0" w:space="0" w:color="auto"/>
                <w:left w:val="none" w:sz="0" w:space="0" w:color="auto"/>
                <w:bottom w:val="none" w:sz="0" w:space="0" w:color="auto"/>
                <w:right w:val="none" w:sz="0" w:space="0" w:color="auto"/>
              </w:divBdr>
            </w:div>
            <w:div w:id="919829671">
              <w:marLeft w:val="0"/>
              <w:marRight w:val="0"/>
              <w:marTop w:val="0"/>
              <w:marBottom w:val="0"/>
              <w:divBdr>
                <w:top w:val="none" w:sz="0" w:space="0" w:color="auto"/>
                <w:left w:val="none" w:sz="0" w:space="0" w:color="auto"/>
                <w:bottom w:val="none" w:sz="0" w:space="0" w:color="auto"/>
                <w:right w:val="none" w:sz="0" w:space="0" w:color="auto"/>
              </w:divBdr>
            </w:div>
            <w:div w:id="1244753275">
              <w:marLeft w:val="0"/>
              <w:marRight w:val="0"/>
              <w:marTop w:val="0"/>
              <w:marBottom w:val="0"/>
              <w:divBdr>
                <w:top w:val="none" w:sz="0" w:space="0" w:color="auto"/>
                <w:left w:val="none" w:sz="0" w:space="0" w:color="auto"/>
                <w:bottom w:val="none" w:sz="0" w:space="0" w:color="auto"/>
                <w:right w:val="none" w:sz="0" w:space="0" w:color="auto"/>
              </w:divBdr>
            </w:div>
            <w:div w:id="1130049965">
              <w:marLeft w:val="0"/>
              <w:marRight w:val="0"/>
              <w:marTop w:val="0"/>
              <w:marBottom w:val="0"/>
              <w:divBdr>
                <w:top w:val="none" w:sz="0" w:space="0" w:color="auto"/>
                <w:left w:val="none" w:sz="0" w:space="0" w:color="auto"/>
                <w:bottom w:val="none" w:sz="0" w:space="0" w:color="auto"/>
                <w:right w:val="none" w:sz="0" w:space="0" w:color="auto"/>
              </w:divBdr>
            </w:div>
            <w:div w:id="1531340213">
              <w:marLeft w:val="0"/>
              <w:marRight w:val="0"/>
              <w:marTop w:val="0"/>
              <w:marBottom w:val="0"/>
              <w:divBdr>
                <w:top w:val="none" w:sz="0" w:space="0" w:color="auto"/>
                <w:left w:val="none" w:sz="0" w:space="0" w:color="auto"/>
                <w:bottom w:val="none" w:sz="0" w:space="0" w:color="auto"/>
                <w:right w:val="none" w:sz="0" w:space="0" w:color="auto"/>
              </w:divBdr>
            </w:div>
            <w:div w:id="1881897101">
              <w:marLeft w:val="0"/>
              <w:marRight w:val="0"/>
              <w:marTop w:val="0"/>
              <w:marBottom w:val="0"/>
              <w:divBdr>
                <w:top w:val="none" w:sz="0" w:space="0" w:color="auto"/>
                <w:left w:val="none" w:sz="0" w:space="0" w:color="auto"/>
                <w:bottom w:val="none" w:sz="0" w:space="0" w:color="auto"/>
                <w:right w:val="none" w:sz="0" w:space="0" w:color="auto"/>
              </w:divBdr>
            </w:div>
            <w:div w:id="1965382490">
              <w:marLeft w:val="0"/>
              <w:marRight w:val="0"/>
              <w:marTop w:val="0"/>
              <w:marBottom w:val="0"/>
              <w:divBdr>
                <w:top w:val="none" w:sz="0" w:space="0" w:color="auto"/>
                <w:left w:val="none" w:sz="0" w:space="0" w:color="auto"/>
                <w:bottom w:val="none" w:sz="0" w:space="0" w:color="auto"/>
                <w:right w:val="none" w:sz="0" w:space="0" w:color="auto"/>
              </w:divBdr>
            </w:div>
            <w:div w:id="990645139">
              <w:marLeft w:val="0"/>
              <w:marRight w:val="0"/>
              <w:marTop w:val="0"/>
              <w:marBottom w:val="0"/>
              <w:divBdr>
                <w:top w:val="none" w:sz="0" w:space="0" w:color="auto"/>
                <w:left w:val="none" w:sz="0" w:space="0" w:color="auto"/>
                <w:bottom w:val="none" w:sz="0" w:space="0" w:color="auto"/>
                <w:right w:val="none" w:sz="0" w:space="0" w:color="auto"/>
              </w:divBdr>
            </w:div>
            <w:div w:id="383213883">
              <w:marLeft w:val="0"/>
              <w:marRight w:val="0"/>
              <w:marTop w:val="0"/>
              <w:marBottom w:val="0"/>
              <w:divBdr>
                <w:top w:val="none" w:sz="0" w:space="0" w:color="auto"/>
                <w:left w:val="none" w:sz="0" w:space="0" w:color="auto"/>
                <w:bottom w:val="none" w:sz="0" w:space="0" w:color="auto"/>
                <w:right w:val="none" w:sz="0" w:space="0" w:color="auto"/>
              </w:divBdr>
            </w:div>
            <w:div w:id="1227105850">
              <w:marLeft w:val="0"/>
              <w:marRight w:val="0"/>
              <w:marTop w:val="0"/>
              <w:marBottom w:val="0"/>
              <w:divBdr>
                <w:top w:val="none" w:sz="0" w:space="0" w:color="auto"/>
                <w:left w:val="none" w:sz="0" w:space="0" w:color="auto"/>
                <w:bottom w:val="none" w:sz="0" w:space="0" w:color="auto"/>
                <w:right w:val="none" w:sz="0" w:space="0" w:color="auto"/>
              </w:divBdr>
            </w:div>
            <w:div w:id="300884579">
              <w:marLeft w:val="0"/>
              <w:marRight w:val="0"/>
              <w:marTop w:val="0"/>
              <w:marBottom w:val="0"/>
              <w:divBdr>
                <w:top w:val="none" w:sz="0" w:space="0" w:color="auto"/>
                <w:left w:val="none" w:sz="0" w:space="0" w:color="auto"/>
                <w:bottom w:val="none" w:sz="0" w:space="0" w:color="auto"/>
                <w:right w:val="none" w:sz="0" w:space="0" w:color="auto"/>
              </w:divBdr>
            </w:div>
            <w:div w:id="1014724116">
              <w:marLeft w:val="0"/>
              <w:marRight w:val="0"/>
              <w:marTop w:val="0"/>
              <w:marBottom w:val="0"/>
              <w:divBdr>
                <w:top w:val="none" w:sz="0" w:space="0" w:color="auto"/>
                <w:left w:val="none" w:sz="0" w:space="0" w:color="auto"/>
                <w:bottom w:val="none" w:sz="0" w:space="0" w:color="auto"/>
                <w:right w:val="none" w:sz="0" w:space="0" w:color="auto"/>
              </w:divBdr>
            </w:div>
            <w:div w:id="2074038660">
              <w:marLeft w:val="0"/>
              <w:marRight w:val="0"/>
              <w:marTop w:val="0"/>
              <w:marBottom w:val="0"/>
              <w:divBdr>
                <w:top w:val="none" w:sz="0" w:space="0" w:color="auto"/>
                <w:left w:val="none" w:sz="0" w:space="0" w:color="auto"/>
                <w:bottom w:val="none" w:sz="0" w:space="0" w:color="auto"/>
                <w:right w:val="none" w:sz="0" w:space="0" w:color="auto"/>
              </w:divBdr>
            </w:div>
            <w:div w:id="1564177611">
              <w:marLeft w:val="0"/>
              <w:marRight w:val="0"/>
              <w:marTop w:val="0"/>
              <w:marBottom w:val="0"/>
              <w:divBdr>
                <w:top w:val="none" w:sz="0" w:space="0" w:color="auto"/>
                <w:left w:val="none" w:sz="0" w:space="0" w:color="auto"/>
                <w:bottom w:val="none" w:sz="0" w:space="0" w:color="auto"/>
                <w:right w:val="none" w:sz="0" w:space="0" w:color="auto"/>
              </w:divBdr>
            </w:div>
            <w:div w:id="759377982">
              <w:marLeft w:val="0"/>
              <w:marRight w:val="0"/>
              <w:marTop w:val="0"/>
              <w:marBottom w:val="0"/>
              <w:divBdr>
                <w:top w:val="none" w:sz="0" w:space="0" w:color="auto"/>
                <w:left w:val="none" w:sz="0" w:space="0" w:color="auto"/>
                <w:bottom w:val="none" w:sz="0" w:space="0" w:color="auto"/>
                <w:right w:val="none" w:sz="0" w:space="0" w:color="auto"/>
              </w:divBdr>
            </w:div>
            <w:div w:id="1607618525">
              <w:marLeft w:val="0"/>
              <w:marRight w:val="0"/>
              <w:marTop w:val="0"/>
              <w:marBottom w:val="0"/>
              <w:divBdr>
                <w:top w:val="none" w:sz="0" w:space="0" w:color="auto"/>
                <w:left w:val="none" w:sz="0" w:space="0" w:color="auto"/>
                <w:bottom w:val="none" w:sz="0" w:space="0" w:color="auto"/>
                <w:right w:val="none" w:sz="0" w:space="0" w:color="auto"/>
              </w:divBdr>
            </w:div>
            <w:div w:id="1730106660">
              <w:marLeft w:val="0"/>
              <w:marRight w:val="0"/>
              <w:marTop w:val="0"/>
              <w:marBottom w:val="0"/>
              <w:divBdr>
                <w:top w:val="none" w:sz="0" w:space="0" w:color="auto"/>
                <w:left w:val="none" w:sz="0" w:space="0" w:color="auto"/>
                <w:bottom w:val="none" w:sz="0" w:space="0" w:color="auto"/>
                <w:right w:val="none" w:sz="0" w:space="0" w:color="auto"/>
              </w:divBdr>
            </w:div>
            <w:div w:id="1507089098">
              <w:marLeft w:val="0"/>
              <w:marRight w:val="0"/>
              <w:marTop w:val="0"/>
              <w:marBottom w:val="0"/>
              <w:divBdr>
                <w:top w:val="none" w:sz="0" w:space="0" w:color="auto"/>
                <w:left w:val="none" w:sz="0" w:space="0" w:color="auto"/>
                <w:bottom w:val="none" w:sz="0" w:space="0" w:color="auto"/>
                <w:right w:val="none" w:sz="0" w:space="0" w:color="auto"/>
              </w:divBdr>
            </w:div>
            <w:div w:id="583341345">
              <w:marLeft w:val="0"/>
              <w:marRight w:val="0"/>
              <w:marTop w:val="0"/>
              <w:marBottom w:val="0"/>
              <w:divBdr>
                <w:top w:val="none" w:sz="0" w:space="0" w:color="auto"/>
                <w:left w:val="none" w:sz="0" w:space="0" w:color="auto"/>
                <w:bottom w:val="none" w:sz="0" w:space="0" w:color="auto"/>
                <w:right w:val="none" w:sz="0" w:space="0" w:color="auto"/>
              </w:divBdr>
            </w:div>
            <w:div w:id="568224094">
              <w:marLeft w:val="0"/>
              <w:marRight w:val="0"/>
              <w:marTop w:val="0"/>
              <w:marBottom w:val="0"/>
              <w:divBdr>
                <w:top w:val="none" w:sz="0" w:space="0" w:color="auto"/>
                <w:left w:val="none" w:sz="0" w:space="0" w:color="auto"/>
                <w:bottom w:val="none" w:sz="0" w:space="0" w:color="auto"/>
                <w:right w:val="none" w:sz="0" w:space="0" w:color="auto"/>
              </w:divBdr>
            </w:div>
            <w:div w:id="1683848805">
              <w:marLeft w:val="0"/>
              <w:marRight w:val="0"/>
              <w:marTop w:val="0"/>
              <w:marBottom w:val="0"/>
              <w:divBdr>
                <w:top w:val="none" w:sz="0" w:space="0" w:color="auto"/>
                <w:left w:val="none" w:sz="0" w:space="0" w:color="auto"/>
                <w:bottom w:val="none" w:sz="0" w:space="0" w:color="auto"/>
                <w:right w:val="none" w:sz="0" w:space="0" w:color="auto"/>
              </w:divBdr>
            </w:div>
            <w:div w:id="454711532">
              <w:marLeft w:val="0"/>
              <w:marRight w:val="0"/>
              <w:marTop w:val="0"/>
              <w:marBottom w:val="0"/>
              <w:divBdr>
                <w:top w:val="none" w:sz="0" w:space="0" w:color="auto"/>
                <w:left w:val="none" w:sz="0" w:space="0" w:color="auto"/>
                <w:bottom w:val="none" w:sz="0" w:space="0" w:color="auto"/>
                <w:right w:val="none" w:sz="0" w:space="0" w:color="auto"/>
              </w:divBdr>
            </w:div>
            <w:div w:id="2125345786">
              <w:marLeft w:val="0"/>
              <w:marRight w:val="0"/>
              <w:marTop w:val="0"/>
              <w:marBottom w:val="0"/>
              <w:divBdr>
                <w:top w:val="none" w:sz="0" w:space="0" w:color="auto"/>
                <w:left w:val="none" w:sz="0" w:space="0" w:color="auto"/>
                <w:bottom w:val="none" w:sz="0" w:space="0" w:color="auto"/>
                <w:right w:val="none" w:sz="0" w:space="0" w:color="auto"/>
              </w:divBdr>
            </w:div>
            <w:div w:id="99305989">
              <w:marLeft w:val="0"/>
              <w:marRight w:val="0"/>
              <w:marTop w:val="0"/>
              <w:marBottom w:val="0"/>
              <w:divBdr>
                <w:top w:val="none" w:sz="0" w:space="0" w:color="auto"/>
                <w:left w:val="none" w:sz="0" w:space="0" w:color="auto"/>
                <w:bottom w:val="none" w:sz="0" w:space="0" w:color="auto"/>
                <w:right w:val="none" w:sz="0" w:space="0" w:color="auto"/>
              </w:divBdr>
            </w:div>
            <w:div w:id="1121266923">
              <w:marLeft w:val="0"/>
              <w:marRight w:val="0"/>
              <w:marTop w:val="0"/>
              <w:marBottom w:val="0"/>
              <w:divBdr>
                <w:top w:val="none" w:sz="0" w:space="0" w:color="auto"/>
                <w:left w:val="none" w:sz="0" w:space="0" w:color="auto"/>
                <w:bottom w:val="none" w:sz="0" w:space="0" w:color="auto"/>
                <w:right w:val="none" w:sz="0" w:space="0" w:color="auto"/>
              </w:divBdr>
            </w:div>
            <w:div w:id="1004479372">
              <w:marLeft w:val="0"/>
              <w:marRight w:val="0"/>
              <w:marTop w:val="0"/>
              <w:marBottom w:val="0"/>
              <w:divBdr>
                <w:top w:val="none" w:sz="0" w:space="0" w:color="auto"/>
                <w:left w:val="none" w:sz="0" w:space="0" w:color="auto"/>
                <w:bottom w:val="none" w:sz="0" w:space="0" w:color="auto"/>
                <w:right w:val="none" w:sz="0" w:space="0" w:color="auto"/>
              </w:divBdr>
            </w:div>
            <w:div w:id="983508450">
              <w:marLeft w:val="0"/>
              <w:marRight w:val="0"/>
              <w:marTop w:val="0"/>
              <w:marBottom w:val="0"/>
              <w:divBdr>
                <w:top w:val="none" w:sz="0" w:space="0" w:color="auto"/>
                <w:left w:val="none" w:sz="0" w:space="0" w:color="auto"/>
                <w:bottom w:val="none" w:sz="0" w:space="0" w:color="auto"/>
                <w:right w:val="none" w:sz="0" w:space="0" w:color="auto"/>
              </w:divBdr>
            </w:div>
            <w:div w:id="1816336617">
              <w:marLeft w:val="0"/>
              <w:marRight w:val="0"/>
              <w:marTop w:val="0"/>
              <w:marBottom w:val="0"/>
              <w:divBdr>
                <w:top w:val="none" w:sz="0" w:space="0" w:color="auto"/>
                <w:left w:val="none" w:sz="0" w:space="0" w:color="auto"/>
                <w:bottom w:val="none" w:sz="0" w:space="0" w:color="auto"/>
                <w:right w:val="none" w:sz="0" w:space="0" w:color="auto"/>
              </w:divBdr>
            </w:div>
            <w:div w:id="924070070">
              <w:marLeft w:val="0"/>
              <w:marRight w:val="0"/>
              <w:marTop w:val="0"/>
              <w:marBottom w:val="0"/>
              <w:divBdr>
                <w:top w:val="none" w:sz="0" w:space="0" w:color="auto"/>
                <w:left w:val="none" w:sz="0" w:space="0" w:color="auto"/>
                <w:bottom w:val="none" w:sz="0" w:space="0" w:color="auto"/>
                <w:right w:val="none" w:sz="0" w:space="0" w:color="auto"/>
              </w:divBdr>
            </w:div>
            <w:div w:id="1179271032">
              <w:marLeft w:val="0"/>
              <w:marRight w:val="0"/>
              <w:marTop w:val="0"/>
              <w:marBottom w:val="0"/>
              <w:divBdr>
                <w:top w:val="none" w:sz="0" w:space="0" w:color="auto"/>
                <w:left w:val="none" w:sz="0" w:space="0" w:color="auto"/>
                <w:bottom w:val="none" w:sz="0" w:space="0" w:color="auto"/>
                <w:right w:val="none" w:sz="0" w:space="0" w:color="auto"/>
              </w:divBdr>
            </w:div>
            <w:div w:id="112797258">
              <w:marLeft w:val="0"/>
              <w:marRight w:val="0"/>
              <w:marTop w:val="0"/>
              <w:marBottom w:val="0"/>
              <w:divBdr>
                <w:top w:val="none" w:sz="0" w:space="0" w:color="auto"/>
                <w:left w:val="none" w:sz="0" w:space="0" w:color="auto"/>
                <w:bottom w:val="none" w:sz="0" w:space="0" w:color="auto"/>
                <w:right w:val="none" w:sz="0" w:space="0" w:color="auto"/>
              </w:divBdr>
            </w:div>
            <w:div w:id="1734087446">
              <w:marLeft w:val="0"/>
              <w:marRight w:val="0"/>
              <w:marTop w:val="0"/>
              <w:marBottom w:val="0"/>
              <w:divBdr>
                <w:top w:val="none" w:sz="0" w:space="0" w:color="auto"/>
                <w:left w:val="none" w:sz="0" w:space="0" w:color="auto"/>
                <w:bottom w:val="none" w:sz="0" w:space="0" w:color="auto"/>
                <w:right w:val="none" w:sz="0" w:space="0" w:color="auto"/>
              </w:divBdr>
            </w:div>
            <w:div w:id="1024549723">
              <w:marLeft w:val="0"/>
              <w:marRight w:val="0"/>
              <w:marTop w:val="0"/>
              <w:marBottom w:val="0"/>
              <w:divBdr>
                <w:top w:val="none" w:sz="0" w:space="0" w:color="auto"/>
                <w:left w:val="none" w:sz="0" w:space="0" w:color="auto"/>
                <w:bottom w:val="none" w:sz="0" w:space="0" w:color="auto"/>
                <w:right w:val="none" w:sz="0" w:space="0" w:color="auto"/>
              </w:divBdr>
            </w:div>
            <w:div w:id="1166358803">
              <w:marLeft w:val="0"/>
              <w:marRight w:val="0"/>
              <w:marTop w:val="0"/>
              <w:marBottom w:val="0"/>
              <w:divBdr>
                <w:top w:val="none" w:sz="0" w:space="0" w:color="auto"/>
                <w:left w:val="none" w:sz="0" w:space="0" w:color="auto"/>
                <w:bottom w:val="none" w:sz="0" w:space="0" w:color="auto"/>
                <w:right w:val="none" w:sz="0" w:space="0" w:color="auto"/>
              </w:divBdr>
            </w:div>
            <w:div w:id="413556818">
              <w:marLeft w:val="0"/>
              <w:marRight w:val="0"/>
              <w:marTop w:val="0"/>
              <w:marBottom w:val="0"/>
              <w:divBdr>
                <w:top w:val="none" w:sz="0" w:space="0" w:color="auto"/>
                <w:left w:val="none" w:sz="0" w:space="0" w:color="auto"/>
                <w:bottom w:val="none" w:sz="0" w:space="0" w:color="auto"/>
                <w:right w:val="none" w:sz="0" w:space="0" w:color="auto"/>
              </w:divBdr>
            </w:div>
            <w:div w:id="1086852301">
              <w:marLeft w:val="0"/>
              <w:marRight w:val="0"/>
              <w:marTop w:val="0"/>
              <w:marBottom w:val="0"/>
              <w:divBdr>
                <w:top w:val="none" w:sz="0" w:space="0" w:color="auto"/>
                <w:left w:val="none" w:sz="0" w:space="0" w:color="auto"/>
                <w:bottom w:val="none" w:sz="0" w:space="0" w:color="auto"/>
                <w:right w:val="none" w:sz="0" w:space="0" w:color="auto"/>
              </w:divBdr>
            </w:div>
            <w:div w:id="220288234">
              <w:marLeft w:val="0"/>
              <w:marRight w:val="0"/>
              <w:marTop w:val="0"/>
              <w:marBottom w:val="0"/>
              <w:divBdr>
                <w:top w:val="none" w:sz="0" w:space="0" w:color="auto"/>
                <w:left w:val="none" w:sz="0" w:space="0" w:color="auto"/>
                <w:bottom w:val="none" w:sz="0" w:space="0" w:color="auto"/>
                <w:right w:val="none" w:sz="0" w:space="0" w:color="auto"/>
              </w:divBdr>
            </w:div>
            <w:div w:id="698429773">
              <w:marLeft w:val="0"/>
              <w:marRight w:val="0"/>
              <w:marTop w:val="0"/>
              <w:marBottom w:val="0"/>
              <w:divBdr>
                <w:top w:val="none" w:sz="0" w:space="0" w:color="auto"/>
                <w:left w:val="none" w:sz="0" w:space="0" w:color="auto"/>
                <w:bottom w:val="none" w:sz="0" w:space="0" w:color="auto"/>
                <w:right w:val="none" w:sz="0" w:space="0" w:color="auto"/>
              </w:divBdr>
            </w:div>
            <w:div w:id="1975402060">
              <w:marLeft w:val="0"/>
              <w:marRight w:val="0"/>
              <w:marTop w:val="0"/>
              <w:marBottom w:val="0"/>
              <w:divBdr>
                <w:top w:val="none" w:sz="0" w:space="0" w:color="auto"/>
                <w:left w:val="none" w:sz="0" w:space="0" w:color="auto"/>
                <w:bottom w:val="none" w:sz="0" w:space="0" w:color="auto"/>
                <w:right w:val="none" w:sz="0" w:space="0" w:color="auto"/>
              </w:divBdr>
            </w:div>
            <w:div w:id="1975062042">
              <w:marLeft w:val="0"/>
              <w:marRight w:val="0"/>
              <w:marTop w:val="0"/>
              <w:marBottom w:val="0"/>
              <w:divBdr>
                <w:top w:val="none" w:sz="0" w:space="0" w:color="auto"/>
                <w:left w:val="none" w:sz="0" w:space="0" w:color="auto"/>
                <w:bottom w:val="none" w:sz="0" w:space="0" w:color="auto"/>
                <w:right w:val="none" w:sz="0" w:space="0" w:color="auto"/>
              </w:divBdr>
            </w:div>
            <w:div w:id="223951940">
              <w:marLeft w:val="0"/>
              <w:marRight w:val="0"/>
              <w:marTop w:val="0"/>
              <w:marBottom w:val="0"/>
              <w:divBdr>
                <w:top w:val="none" w:sz="0" w:space="0" w:color="auto"/>
                <w:left w:val="none" w:sz="0" w:space="0" w:color="auto"/>
                <w:bottom w:val="none" w:sz="0" w:space="0" w:color="auto"/>
                <w:right w:val="none" w:sz="0" w:space="0" w:color="auto"/>
              </w:divBdr>
            </w:div>
            <w:div w:id="456024337">
              <w:marLeft w:val="0"/>
              <w:marRight w:val="0"/>
              <w:marTop w:val="0"/>
              <w:marBottom w:val="0"/>
              <w:divBdr>
                <w:top w:val="none" w:sz="0" w:space="0" w:color="auto"/>
                <w:left w:val="none" w:sz="0" w:space="0" w:color="auto"/>
                <w:bottom w:val="none" w:sz="0" w:space="0" w:color="auto"/>
                <w:right w:val="none" w:sz="0" w:space="0" w:color="auto"/>
              </w:divBdr>
            </w:div>
            <w:div w:id="1579439612">
              <w:marLeft w:val="0"/>
              <w:marRight w:val="0"/>
              <w:marTop w:val="0"/>
              <w:marBottom w:val="0"/>
              <w:divBdr>
                <w:top w:val="none" w:sz="0" w:space="0" w:color="auto"/>
                <w:left w:val="none" w:sz="0" w:space="0" w:color="auto"/>
                <w:bottom w:val="none" w:sz="0" w:space="0" w:color="auto"/>
                <w:right w:val="none" w:sz="0" w:space="0" w:color="auto"/>
              </w:divBdr>
            </w:div>
            <w:div w:id="1105854785">
              <w:marLeft w:val="0"/>
              <w:marRight w:val="0"/>
              <w:marTop w:val="0"/>
              <w:marBottom w:val="0"/>
              <w:divBdr>
                <w:top w:val="none" w:sz="0" w:space="0" w:color="auto"/>
                <w:left w:val="none" w:sz="0" w:space="0" w:color="auto"/>
                <w:bottom w:val="none" w:sz="0" w:space="0" w:color="auto"/>
                <w:right w:val="none" w:sz="0" w:space="0" w:color="auto"/>
              </w:divBdr>
            </w:div>
            <w:div w:id="784078222">
              <w:marLeft w:val="0"/>
              <w:marRight w:val="0"/>
              <w:marTop w:val="0"/>
              <w:marBottom w:val="0"/>
              <w:divBdr>
                <w:top w:val="none" w:sz="0" w:space="0" w:color="auto"/>
                <w:left w:val="none" w:sz="0" w:space="0" w:color="auto"/>
                <w:bottom w:val="none" w:sz="0" w:space="0" w:color="auto"/>
                <w:right w:val="none" w:sz="0" w:space="0" w:color="auto"/>
              </w:divBdr>
            </w:div>
            <w:div w:id="1847744929">
              <w:marLeft w:val="0"/>
              <w:marRight w:val="0"/>
              <w:marTop w:val="0"/>
              <w:marBottom w:val="0"/>
              <w:divBdr>
                <w:top w:val="none" w:sz="0" w:space="0" w:color="auto"/>
                <w:left w:val="none" w:sz="0" w:space="0" w:color="auto"/>
                <w:bottom w:val="none" w:sz="0" w:space="0" w:color="auto"/>
                <w:right w:val="none" w:sz="0" w:space="0" w:color="auto"/>
              </w:divBdr>
            </w:div>
            <w:div w:id="348143751">
              <w:marLeft w:val="0"/>
              <w:marRight w:val="0"/>
              <w:marTop w:val="0"/>
              <w:marBottom w:val="0"/>
              <w:divBdr>
                <w:top w:val="none" w:sz="0" w:space="0" w:color="auto"/>
                <w:left w:val="none" w:sz="0" w:space="0" w:color="auto"/>
                <w:bottom w:val="none" w:sz="0" w:space="0" w:color="auto"/>
                <w:right w:val="none" w:sz="0" w:space="0" w:color="auto"/>
              </w:divBdr>
            </w:div>
            <w:div w:id="687564669">
              <w:marLeft w:val="0"/>
              <w:marRight w:val="0"/>
              <w:marTop w:val="0"/>
              <w:marBottom w:val="0"/>
              <w:divBdr>
                <w:top w:val="none" w:sz="0" w:space="0" w:color="auto"/>
                <w:left w:val="none" w:sz="0" w:space="0" w:color="auto"/>
                <w:bottom w:val="none" w:sz="0" w:space="0" w:color="auto"/>
                <w:right w:val="none" w:sz="0" w:space="0" w:color="auto"/>
              </w:divBdr>
            </w:div>
            <w:div w:id="1200820570">
              <w:marLeft w:val="0"/>
              <w:marRight w:val="0"/>
              <w:marTop w:val="0"/>
              <w:marBottom w:val="0"/>
              <w:divBdr>
                <w:top w:val="none" w:sz="0" w:space="0" w:color="auto"/>
                <w:left w:val="none" w:sz="0" w:space="0" w:color="auto"/>
                <w:bottom w:val="none" w:sz="0" w:space="0" w:color="auto"/>
                <w:right w:val="none" w:sz="0" w:space="0" w:color="auto"/>
              </w:divBdr>
            </w:div>
            <w:div w:id="1195197167">
              <w:marLeft w:val="0"/>
              <w:marRight w:val="0"/>
              <w:marTop w:val="0"/>
              <w:marBottom w:val="0"/>
              <w:divBdr>
                <w:top w:val="none" w:sz="0" w:space="0" w:color="auto"/>
                <w:left w:val="none" w:sz="0" w:space="0" w:color="auto"/>
                <w:bottom w:val="none" w:sz="0" w:space="0" w:color="auto"/>
                <w:right w:val="none" w:sz="0" w:space="0" w:color="auto"/>
              </w:divBdr>
            </w:div>
            <w:div w:id="1629240090">
              <w:marLeft w:val="0"/>
              <w:marRight w:val="0"/>
              <w:marTop w:val="0"/>
              <w:marBottom w:val="0"/>
              <w:divBdr>
                <w:top w:val="none" w:sz="0" w:space="0" w:color="auto"/>
                <w:left w:val="none" w:sz="0" w:space="0" w:color="auto"/>
                <w:bottom w:val="none" w:sz="0" w:space="0" w:color="auto"/>
                <w:right w:val="none" w:sz="0" w:space="0" w:color="auto"/>
              </w:divBdr>
            </w:div>
            <w:div w:id="1792020069">
              <w:marLeft w:val="0"/>
              <w:marRight w:val="0"/>
              <w:marTop w:val="0"/>
              <w:marBottom w:val="0"/>
              <w:divBdr>
                <w:top w:val="none" w:sz="0" w:space="0" w:color="auto"/>
                <w:left w:val="none" w:sz="0" w:space="0" w:color="auto"/>
                <w:bottom w:val="none" w:sz="0" w:space="0" w:color="auto"/>
                <w:right w:val="none" w:sz="0" w:space="0" w:color="auto"/>
              </w:divBdr>
            </w:div>
            <w:div w:id="1045711763">
              <w:marLeft w:val="0"/>
              <w:marRight w:val="0"/>
              <w:marTop w:val="0"/>
              <w:marBottom w:val="0"/>
              <w:divBdr>
                <w:top w:val="none" w:sz="0" w:space="0" w:color="auto"/>
                <w:left w:val="none" w:sz="0" w:space="0" w:color="auto"/>
                <w:bottom w:val="none" w:sz="0" w:space="0" w:color="auto"/>
                <w:right w:val="none" w:sz="0" w:space="0" w:color="auto"/>
              </w:divBdr>
            </w:div>
            <w:div w:id="1389767291">
              <w:marLeft w:val="0"/>
              <w:marRight w:val="0"/>
              <w:marTop w:val="0"/>
              <w:marBottom w:val="0"/>
              <w:divBdr>
                <w:top w:val="none" w:sz="0" w:space="0" w:color="auto"/>
                <w:left w:val="none" w:sz="0" w:space="0" w:color="auto"/>
                <w:bottom w:val="none" w:sz="0" w:space="0" w:color="auto"/>
                <w:right w:val="none" w:sz="0" w:space="0" w:color="auto"/>
              </w:divBdr>
            </w:div>
            <w:div w:id="1085151498">
              <w:marLeft w:val="0"/>
              <w:marRight w:val="0"/>
              <w:marTop w:val="0"/>
              <w:marBottom w:val="0"/>
              <w:divBdr>
                <w:top w:val="none" w:sz="0" w:space="0" w:color="auto"/>
                <w:left w:val="none" w:sz="0" w:space="0" w:color="auto"/>
                <w:bottom w:val="none" w:sz="0" w:space="0" w:color="auto"/>
                <w:right w:val="none" w:sz="0" w:space="0" w:color="auto"/>
              </w:divBdr>
            </w:div>
            <w:div w:id="642348984">
              <w:marLeft w:val="0"/>
              <w:marRight w:val="0"/>
              <w:marTop w:val="0"/>
              <w:marBottom w:val="0"/>
              <w:divBdr>
                <w:top w:val="none" w:sz="0" w:space="0" w:color="auto"/>
                <w:left w:val="none" w:sz="0" w:space="0" w:color="auto"/>
                <w:bottom w:val="none" w:sz="0" w:space="0" w:color="auto"/>
                <w:right w:val="none" w:sz="0" w:space="0" w:color="auto"/>
              </w:divBdr>
            </w:div>
            <w:div w:id="1921408934">
              <w:marLeft w:val="0"/>
              <w:marRight w:val="0"/>
              <w:marTop w:val="0"/>
              <w:marBottom w:val="0"/>
              <w:divBdr>
                <w:top w:val="none" w:sz="0" w:space="0" w:color="auto"/>
                <w:left w:val="none" w:sz="0" w:space="0" w:color="auto"/>
                <w:bottom w:val="none" w:sz="0" w:space="0" w:color="auto"/>
                <w:right w:val="none" w:sz="0" w:space="0" w:color="auto"/>
              </w:divBdr>
            </w:div>
            <w:div w:id="2048411531">
              <w:marLeft w:val="0"/>
              <w:marRight w:val="0"/>
              <w:marTop w:val="0"/>
              <w:marBottom w:val="0"/>
              <w:divBdr>
                <w:top w:val="none" w:sz="0" w:space="0" w:color="auto"/>
                <w:left w:val="none" w:sz="0" w:space="0" w:color="auto"/>
                <w:bottom w:val="none" w:sz="0" w:space="0" w:color="auto"/>
                <w:right w:val="none" w:sz="0" w:space="0" w:color="auto"/>
              </w:divBdr>
            </w:div>
            <w:div w:id="798567378">
              <w:marLeft w:val="0"/>
              <w:marRight w:val="0"/>
              <w:marTop w:val="0"/>
              <w:marBottom w:val="0"/>
              <w:divBdr>
                <w:top w:val="none" w:sz="0" w:space="0" w:color="auto"/>
                <w:left w:val="none" w:sz="0" w:space="0" w:color="auto"/>
                <w:bottom w:val="none" w:sz="0" w:space="0" w:color="auto"/>
                <w:right w:val="none" w:sz="0" w:space="0" w:color="auto"/>
              </w:divBdr>
            </w:div>
            <w:div w:id="425923303">
              <w:marLeft w:val="0"/>
              <w:marRight w:val="0"/>
              <w:marTop w:val="0"/>
              <w:marBottom w:val="0"/>
              <w:divBdr>
                <w:top w:val="none" w:sz="0" w:space="0" w:color="auto"/>
                <w:left w:val="none" w:sz="0" w:space="0" w:color="auto"/>
                <w:bottom w:val="none" w:sz="0" w:space="0" w:color="auto"/>
                <w:right w:val="none" w:sz="0" w:space="0" w:color="auto"/>
              </w:divBdr>
            </w:div>
            <w:div w:id="1085683080">
              <w:marLeft w:val="0"/>
              <w:marRight w:val="0"/>
              <w:marTop w:val="0"/>
              <w:marBottom w:val="0"/>
              <w:divBdr>
                <w:top w:val="none" w:sz="0" w:space="0" w:color="auto"/>
                <w:left w:val="none" w:sz="0" w:space="0" w:color="auto"/>
                <w:bottom w:val="none" w:sz="0" w:space="0" w:color="auto"/>
                <w:right w:val="none" w:sz="0" w:space="0" w:color="auto"/>
              </w:divBdr>
            </w:div>
            <w:div w:id="1238247394">
              <w:marLeft w:val="0"/>
              <w:marRight w:val="0"/>
              <w:marTop w:val="0"/>
              <w:marBottom w:val="0"/>
              <w:divBdr>
                <w:top w:val="none" w:sz="0" w:space="0" w:color="auto"/>
                <w:left w:val="none" w:sz="0" w:space="0" w:color="auto"/>
                <w:bottom w:val="none" w:sz="0" w:space="0" w:color="auto"/>
                <w:right w:val="none" w:sz="0" w:space="0" w:color="auto"/>
              </w:divBdr>
            </w:div>
            <w:div w:id="379549540">
              <w:marLeft w:val="0"/>
              <w:marRight w:val="0"/>
              <w:marTop w:val="0"/>
              <w:marBottom w:val="0"/>
              <w:divBdr>
                <w:top w:val="none" w:sz="0" w:space="0" w:color="auto"/>
                <w:left w:val="none" w:sz="0" w:space="0" w:color="auto"/>
                <w:bottom w:val="none" w:sz="0" w:space="0" w:color="auto"/>
                <w:right w:val="none" w:sz="0" w:space="0" w:color="auto"/>
              </w:divBdr>
            </w:div>
            <w:div w:id="1693989863">
              <w:marLeft w:val="0"/>
              <w:marRight w:val="0"/>
              <w:marTop w:val="0"/>
              <w:marBottom w:val="0"/>
              <w:divBdr>
                <w:top w:val="none" w:sz="0" w:space="0" w:color="auto"/>
                <w:left w:val="none" w:sz="0" w:space="0" w:color="auto"/>
                <w:bottom w:val="none" w:sz="0" w:space="0" w:color="auto"/>
                <w:right w:val="none" w:sz="0" w:space="0" w:color="auto"/>
              </w:divBdr>
            </w:div>
            <w:div w:id="855656162">
              <w:marLeft w:val="0"/>
              <w:marRight w:val="0"/>
              <w:marTop w:val="0"/>
              <w:marBottom w:val="0"/>
              <w:divBdr>
                <w:top w:val="none" w:sz="0" w:space="0" w:color="auto"/>
                <w:left w:val="none" w:sz="0" w:space="0" w:color="auto"/>
                <w:bottom w:val="none" w:sz="0" w:space="0" w:color="auto"/>
                <w:right w:val="none" w:sz="0" w:space="0" w:color="auto"/>
              </w:divBdr>
            </w:div>
            <w:div w:id="1807776048">
              <w:marLeft w:val="0"/>
              <w:marRight w:val="0"/>
              <w:marTop w:val="0"/>
              <w:marBottom w:val="0"/>
              <w:divBdr>
                <w:top w:val="none" w:sz="0" w:space="0" w:color="auto"/>
                <w:left w:val="none" w:sz="0" w:space="0" w:color="auto"/>
                <w:bottom w:val="none" w:sz="0" w:space="0" w:color="auto"/>
                <w:right w:val="none" w:sz="0" w:space="0" w:color="auto"/>
              </w:divBdr>
            </w:div>
            <w:div w:id="15230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3574">
      <w:bodyDiv w:val="1"/>
      <w:marLeft w:val="0"/>
      <w:marRight w:val="0"/>
      <w:marTop w:val="0"/>
      <w:marBottom w:val="0"/>
      <w:divBdr>
        <w:top w:val="none" w:sz="0" w:space="0" w:color="auto"/>
        <w:left w:val="none" w:sz="0" w:space="0" w:color="auto"/>
        <w:bottom w:val="none" w:sz="0" w:space="0" w:color="auto"/>
        <w:right w:val="none" w:sz="0" w:space="0" w:color="auto"/>
      </w:divBdr>
      <w:divsChild>
        <w:div w:id="1317610761">
          <w:marLeft w:val="0"/>
          <w:marRight w:val="0"/>
          <w:marTop w:val="0"/>
          <w:marBottom w:val="0"/>
          <w:divBdr>
            <w:top w:val="none" w:sz="0" w:space="0" w:color="auto"/>
            <w:left w:val="none" w:sz="0" w:space="0" w:color="auto"/>
            <w:bottom w:val="none" w:sz="0" w:space="0" w:color="auto"/>
            <w:right w:val="none" w:sz="0" w:space="0" w:color="auto"/>
          </w:divBdr>
          <w:divsChild>
            <w:div w:id="405763803">
              <w:marLeft w:val="0"/>
              <w:marRight w:val="0"/>
              <w:marTop w:val="0"/>
              <w:marBottom w:val="0"/>
              <w:divBdr>
                <w:top w:val="none" w:sz="0" w:space="0" w:color="auto"/>
                <w:left w:val="none" w:sz="0" w:space="0" w:color="auto"/>
                <w:bottom w:val="none" w:sz="0" w:space="0" w:color="auto"/>
                <w:right w:val="none" w:sz="0" w:space="0" w:color="auto"/>
              </w:divBdr>
            </w:div>
            <w:div w:id="1636714515">
              <w:marLeft w:val="0"/>
              <w:marRight w:val="0"/>
              <w:marTop w:val="0"/>
              <w:marBottom w:val="0"/>
              <w:divBdr>
                <w:top w:val="none" w:sz="0" w:space="0" w:color="auto"/>
                <w:left w:val="none" w:sz="0" w:space="0" w:color="auto"/>
                <w:bottom w:val="none" w:sz="0" w:space="0" w:color="auto"/>
                <w:right w:val="none" w:sz="0" w:space="0" w:color="auto"/>
              </w:divBdr>
            </w:div>
            <w:div w:id="257980326">
              <w:marLeft w:val="0"/>
              <w:marRight w:val="0"/>
              <w:marTop w:val="0"/>
              <w:marBottom w:val="0"/>
              <w:divBdr>
                <w:top w:val="none" w:sz="0" w:space="0" w:color="auto"/>
                <w:left w:val="none" w:sz="0" w:space="0" w:color="auto"/>
                <w:bottom w:val="none" w:sz="0" w:space="0" w:color="auto"/>
                <w:right w:val="none" w:sz="0" w:space="0" w:color="auto"/>
              </w:divBdr>
            </w:div>
            <w:div w:id="1002202040">
              <w:marLeft w:val="0"/>
              <w:marRight w:val="0"/>
              <w:marTop w:val="0"/>
              <w:marBottom w:val="0"/>
              <w:divBdr>
                <w:top w:val="none" w:sz="0" w:space="0" w:color="auto"/>
                <w:left w:val="none" w:sz="0" w:space="0" w:color="auto"/>
                <w:bottom w:val="none" w:sz="0" w:space="0" w:color="auto"/>
                <w:right w:val="none" w:sz="0" w:space="0" w:color="auto"/>
              </w:divBdr>
            </w:div>
            <w:div w:id="1102261474">
              <w:marLeft w:val="0"/>
              <w:marRight w:val="0"/>
              <w:marTop w:val="0"/>
              <w:marBottom w:val="0"/>
              <w:divBdr>
                <w:top w:val="none" w:sz="0" w:space="0" w:color="auto"/>
                <w:left w:val="none" w:sz="0" w:space="0" w:color="auto"/>
                <w:bottom w:val="none" w:sz="0" w:space="0" w:color="auto"/>
                <w:right w:val="none" w:sz="0" w:space="0" w:color="auto"/>
              </w:divBdr>
            </w:div>
            <w:div w:id="2111849401">
              <w:marLeft w:val="0"/>
              <w:marRight w:val="0"/>
              <w:marTop w:val="0"/>
              <w:marBottom w:val="0"/>
              <w:divBdr>
                <w:top w:val="none" w:sz="0" w:space="0" w:color="auto"/>
                <w:left w:val="none" w:sz="0" w:space="0" w:color="auto"/>
                <w:bottom w:val="none" w:sz="0" w:space="0" w:color="auto"/>
                <w:right w:val="none" w:sz="0" w:space="0" w:color="auto"/>
              </w:divBdr>
            </w:div>
            <w:div w:id="569584140">
              <w:marLeft w:val="0"/>
              <w:marRight w:val="0"/>
              <w:marTop w:val="0"/>
              <w:marBottom w:val="0"/>
              <w:divBdr>
                <w:top w:val="none" w:sz="0" w:space="0" w:color="auto"/>
                <w:left w:val="none" w:sz="0" w:space="0" w:color="auto"/>
                <w:bottom w:val="none" w:sz="0" w:space="0" w:color="auto"/>
                <w:right w:val="none" w:sz="0" w:space="0" w:color="auto"/>
              </w:divBdr>
            </w:div>
            <w:div w:id="612859570">
              <w:marLeft w:val="0"/>
              <w:marRight w:val="0"/>
              <w:marTop w:val="0"/>
              <w:marBottom w:val="0"/>
              <w:divBdr>
                <w:top w:val="none" w:sz="0" w:space="0" w:color="auto"/>
                <w:left w:val="none" w:sz="0" w:space="0" w:color="auto"/>
                <w:bottom w:val="none" w:sz="0" w:space="0" w:color="auto"/>
                <w:right w:val="none" w:sz="0" w:space="0" w:color="auto"/>
              </w:divBdr>
            </w:div>
            <w:div w:id="828667628">
              <w:marLeft w:val="0"/>
              <w:marRight w:val="0"/>
              <w:marTop w:val="0"/>
              <w:marBottom w:val="0"/>
              <w:divBdr>
                <w:top w:val="none" w:sz="0" w:space="0" w:color="auto"/>
                <w:left w:val="none" w:sz="0" w:space="0" w:color="auto"/>
                <w:bottom w:val="none" w:sz="0" w:space="0" w:color="auto"/>
                <w:right w:val="none" w:sz="0" w:space="0" w:color="auto"/>
              </w:divBdr>
            </w:div>
            <w:div w:id="1947418146">
              <w:marLeft w:val="0"/>
              <w:marRight w:val="0"/>
              <w:marTop w:val="0"/>
              <w:marBottom w:val="0"/>
              <w:divBdr>
                <w:top w:val="none" w:sz="0" w:space="0" w:color="auto"/>
                <w:left w:val="none" w:sz="0" w:space="0" w:color="auto"/>
                <w:bottom w:val="none" w:sz="0" w:space="0" w:color="auto"/>
                <w:right w:val="none" w:sz="0" w:space="0" w:color="auto"/>
              </w:divBdr>
            </w:div>
            <w:div w:id="968053231">
              <w:marLeft w:val="0"/>
              <w:marRight w:val="0"/>
              <w:marTop w:val="0"/>
              <w:marBottom w:val="0"/>
              <w:divBdr>
                <w:top w:val="none" w:sz="0" w:space="0" w:color="auto"/>
                <w:left w:val="none" w:sz="0" w:space="0" w:color="auto"/>
                <w:bottom w:val="none" w:sz="0" w:space="0" w:color="auto"/>
                <w:right w:val="none" w:sz="0" w:space="0" w:color="auto"/>
              </w:divBdr>
            </w:div>
            <w:div w:id="1702823990">
              <w:marLeft w:val="0"/>
              <w:marRight w:val="0"/>
              <w:marTop w:val="0"/>
              <w:marBottom w:val="0"/>
              <w:divBdr>
                <w:top w:val="none" w:sz="0" w:space="0" w:color="auto"/>
                <w:left w:val="none" w:sz="0" w:space="0" w:color="auto"/>
                <w:bottom w:val="none" w:sz="0" w:space="0" w:color="auto"/>
                <w:right w:val="none" w:sz="0" w:space="0" w:color="auto"/>
              </w:divBdr>
            </w:div>
            <w:div w:id="17197854">
              <w:marLeft w:val="0"/>
              <w:marRight w:val="0"/>
              <w:marTop w:val="0"/>
              <w:marBottom w:val="0"/>
              <w:divBdr>
                <w:top w:val="none" w:sz="0" w:space="0" w:color="auto"/>
                <w:left w:val="none" w:sz="0" w:space="0" w:color="auto"/>
                <w:bottom w:val="none" w:sz="0" w:space="0" w:color="auto"/>
                <w:right w:val="none" w:sz="0" w:space="0" w:color="auto"/>
              </w:divBdr>
            </w:div>
            <w:div w:id="327248256">
              <w:marLeft w:val="0"/>
              <w:marRight w:val="0"/>
              <w:marTop w:val="0"/>
              <w:marBottom w:val="0"/>
              <w:divBdr>
                <w:top w:val="none" w:sz="0" w:space="0" w:color="auto"/>
                <w:left w:val="none" w:sz="0" w:space="0" w:color="auto"/>
                <w:bottom w:val="none" w:sz="0" w:space="0" w:color="auto"/>
                <w:right w:val="none" w:sz="0" w:space="0" w:color="auto"/>
              </w:divBdr>
            </w:div>
            <w:div w:id="193659546">
              <w:marLeft w:val="0"/>
              <w:marRight w:val="0"/>
              <w:marTop w:val="0"/>
              <w:marBottom w:val="0"/>
              <w:divBdr>
                <w:top w:val="none" w:sz="0" w:space="0" w:color="auto"/>
                <w:left w:val="none" w:sz="0" w:space="0" w:color="auto"/>
                <w:bottom w:val="none" w:sz="0" w:space="0" w:color="auto"/>
                <w:right w:val="none" w:sz="0" w:space="0" w:color="auto"/>
              </w:divBdr>
            </w:div>
            <w:div w:id="1438677539">
              <w:marLeft w:val="0"/>
              <w:marRight w:val="0"/>
              <w:marTop w:val="0"/>
              <w:marBottom w:val="0"/>
              <w:divBdr>
                <w:top w:val="none" w:sz="0" w:space="0" w:color="auto"/>
                <w:left w:val="none" w:sz="0" w:space="0" w:color="auto"/>
                <w:bottom w:val="none" w:sz="0" w:space="0" w:color="auto"/>
                <w:right w:val="none" w:sz="0" w:space="0" w:color="auto"/>
              </w:divBdr>
            </w:div>
            <w:div w:id="1334139560">
              <w:marLeft w:val="0"/>
              <w:marRight w:val="0"/>
              <w:marTop w:val="0"/>
              <w:marBottom w:val="0"/>
              <w:divBdr>
                <w:top w:val="none" w:sz="0" w:space="0" w:color="auto"/>
                <w:left w:val="none" w:sz="0" w:space="0" w:color="auto"/>
                <w:bottom w:val="none" w:sz="0" w:space="0" w:color="auto"/>
                <w:right w:val="none" w:sz="0" w:space="0" w:color="auto"/>
              </w:divBdr>
            </w:div>
            <w:div w:id="2001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1408">
      <w:bodyDiv w:val="1"/>
      <w:marLeft w:val="0"/>
      <w:marRight w:val="0"/>
      <w:marTop w:val="0"/>
      <w:marBottom w:val="0"/>
      <w:divBdr>
        <w:top w:val="none" w:sz="0" w:space="0" w:color="auto"/>
        <w:left w:val="none" w:sz="0" w:space="0" w:color="auto"/>
        <w:bottom w:val="none" w:sz="0" w:space="0" w:color="auto"/>
        <w:right w:val="none" w:sz="0" w:space="0" w:color="auto"/>
      </w:divBdr>
      <w:divsChild>
        <w:div w:id="113838036">
          <w:marLeft w:val="0"/>
          <w:marRight w:val="0"/>
          <w:marTop w:val="0"/>
          <w:marBottom w:val="0"/>
          <w:divBdr>
            <w:top w:val="none" w:sz="0" w:space="0" w:color="auto"/>
            <w:left w:val="none" w:sz="0" w:space="0" w:color="auto"/>
            <w:bottom w:val="none" w:sz="0" w:space="0" w:color="auto"/>
            <w:right w:val="none" w:sz="0" w:space="0" w:color="auto"/>
          </w:divBdr>
          <w:divsChild>
            <w:div w:id="8543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2804">
      <w:bodyDiv w:val="1"/>
      <w:marLeft w:val="0"/>
      <w:marRight w:val="0"/>
      <w:marTop w:val="0"/>
      <w:marBottom w:val="0"/>
      <w:divBdr>
        <w:top w:val="none" w:sz="0" w:space="0" w:color="auto"/>
        <w:left w:val="none" w:sz="0" w:space="0" w:color="auto"/>
        <w:bottom w:val="none" w:sz="0" w:space="0" w:color="auto"/>
        <w:right w:val="none" w:sz="0" w:space="0" w:color="auto"/>
      </w:divBdr>
      <w:divsChild>
        <w:div w:id="738330547">
          <w:marLeft w:val="0"/>
          <w:marRight w:val="0"/>
          <w:marTop w:val="0"/>
          <w:marBottom w:val="0"/>
          <w:divBdr>
            <w:top w:val="none" w:sz="0" w:space="0" w:color="auto"/>
            <w:left w:val="none" w:sz="0" w:space="0" w:color="auto"/>
            <w:bottom w:val="none" w:sz="0" w:space="0" w:color="auto"/>
            <w:right w:val="none" w:sz="0" w:space="0" w:color="auto"/>
          </w:divBdr>
          <w:divsChild>
            <w:div w:id="1296108769">
              <w:marLeft w:val="0"/>
              <w:marRight w:val="0"/>
              <w:marTop w:val="0"/>
              <w:marBottom w:val="0"/>
              <w:divBdr>
                <w:top w:val="none" w:sz="0" w:space="0" w:color="auto"/>
                <w:left w:val="none" w:sz="0" w:space="0" w:color="auto"/>
                <w:bottom w:val="none" w:sz="0" w:space="0" w:color="auto"/>
                <w:right w:val="none" w:sz="0" w:space="0" w:color="auto"/>
              </w:divBdr>
            </w:div>
            <w:div w:id="335113626">
              <w:marLeft w:val="0"/>
              <w:marRight w:val="0"/>
              <w:marTop w:val="0"/>
              <w:marBottom w:val="0"/>
              <w:divBdr>
                <w:top w:val="none" w:sz="0" w:space="0" w:color="auto"/>
                <w:left w:val="none" w:sz="0" w:space="0" w:color="auto"/>
                <w:bottom w:val="none" w:sz="0" w:space="0" w:color="auto"/>
                <w:right w:val="none" w:sz="0" w:space="0" w:color="auto"/>
              </w:divBdr>
            </w:div>
            <w:div w:id="1353796838">
              <w:marLeft w:val="0"/>
              <w:marRight w:val="0"/>
              <w:marTop w:val="0"/>
              <w:marBottom w:val="0"/>
              <w:divBdr>
                <w:top w:val="none" w:sz="0" w:space="0" w:color="auto"/>
                <w:left w:val="none" w:sz="0" w:space="0" w:color="auto"/>
                <w:bottom w:val="none" w:sz="0" w:space="0" w:color="auto"/>
                <w:right w:val="none" w:sz="0" w:space="0" w:color="auto"/>
              </w:divBdr>
            </w:div>
            <w:div w:id="739132326">
              <w:marLeft w:val="0"/>
              <w:marRight w:val="0"/>
              <w:marTop w:val="0"/>
              <w:marBottom w:val="0"/>
              <w:divBdr>
                <w:top w:val="none" w:sz="0" w:space="0" w:color="auto"/>
                <w:left w:val="none" w:sz="0" w:space="0" w:color="auto"/>
                <w:bottom w:val="none" w:sz="0" w:space="0" w:color="auto"/>
                <w:right w:val="none" w:sz="0" w:space="0" w:color="auto"/>
              </w:divBdr>
            </w:div>
            <w:div w:id="1339842069">
              <w:marLeft w:val="0"/>
              <w:marRight w:val="0"/>
              <w:marTop w:val="0"/>
              <w:marBottom w:val="0"/>
              <w:divBdr>
                <w:top w:val="none" w:sz="0" w:space="0" w:color="auto"/>
                <w:left w:val="none" w:sz="0" w:space="0" w:color="auto"/>
                <w:bottom w:val="none" w:sz="0" w:space="0" w:color="auto"/>
                <w:right w:val="none" w:sz="0" w:space="0" w:color="auto"/>
              </w:divBdr>
            </w:div>
            <w:div w:id="1924797367">
              <w:marLeft w:val="0"/>
              <w:marRight w:val="0"/>
              <w:marTop w:val="0"/>
              <w:marBottom w:val="0"/>
              <w:divBdr>
                <w:top w:val="none" w:sz="0" w:space="0" w:color="auto"/>
                <w:left w:val="none" w:sz="0" w:space="0" w:color="auto"/>
                <w:bottom w:val="none" w:sz="0" w:space="0" w:color="auto"/>
                <w:right w:val="none" w:sz="0" w:space="0" w:color="auto"/>
              </w:divBdr>
            </w:div>
            <w:div w:id="1950548775">
              <w:marLeft w:val="0"/>
              <w:marRight w:val="0"/>
              <w:marTop w:val="0"/>
              <w:marBottom w:val="0"/>
              <w:divBdr>
                <w:top w:val="none" w:sz="0" w:space="0" w:color="auto"/>
                <w:left w:val="none" w:sz="0" w:space="0" w:color="auto"/>
                <w:bottom w:val="none" w:sz="0" w:space="0" w:color="auto"/>
                <w:right w:val="none" w:sz="0" w:space="0" w:color="auto"/>
              </w:divBdr>
            </w:div>
            <w:div w:id="1822696744">
              <w:marLeft w:val="0"/>
              <w:marRight w:val="0"/>
              <w:marTop w:val="0"/>
              <w:marBottom w:val="0"/>
              <w:divBdr>
                <w:top w:val="none" w:sz="0" w:space="0" w:color="auto"/>
                <w:left w:val="none" w:sz="0" w:space="0" w:color="auto"/>
                <w:bottom w:val="none" w:sz="0" w:space="0" w:color="auto"/>
                <w:right w:val="none" w:sz="0" w:space="0" w:color="auto"/>
              </w:divBdr>
            </w:div>
            <w:div w:id="316687490">
              <w:marLeft w:val="0"/>
              <w:marRight w:val="0"/>
              <w:marTop w:val="0"/>
              <w:marBottom w:val="0"/>
              <w:divBdr>
                <w:top w:val="none" w:sz="0" w:space="0" w:color="auto"/>
                <w:left w:val="none" w:sz="0" w:space="0" w:color="auto"/>
                <w:bottom w:val="none" w:sz="0" w:space="0" w:color="auto"/>
                <w:right w:val="none" w:sz="0" w:space="0" w:color="auto"/>
              </w:divBdr>
            </w:div>
            <w:div w:id="1208301481">
              <w:marLeft w:val="0"/>
              <w:marRight w:val="0"/>
              <w:marTop w:val="0"/>
              <w:marBottom w:val="0"/>
              <w:divBdr>
                <w:top w:val="none" w:sz="0" w:space="0" w:color="auto"/>
                <w:left w:val="none" w:sz="0" w:space="0" w:color="auto"/>
                <w:bottom w:val="none" w:sz="0" w:space="0" w:color="auto"/>
                <w:right w:val="none" w:sz="0" w:space="0" w:color="auto"/>
              </w:divBdr>
            </w:div>
            <w:div w:id="1680816469">
              <w:marLeft w:val="0"/>
              <w:marRight w:val="0"/>
              <w:marTop w:val="0"/>
              <w:marBottom w:val="0"/>
              <w:divBdr>
                <w:top w:val="none" w:sz="0" w:space="0" w:color="auto"/>
                <w:left w:val="none" w:sz="0" w:space="0" w:color="auto"/>
                <w:bottom w:val="none" w:sz="0" w:space="0" w:color="auto"/>
                <w:right w:val="none" w:sz="0" w:space="0" w:color="auto"/>
              </w:divBdr>
            </w:div>
            <w:div w:id="496697643">
              <w:marLeft w:val="0"/>
              <w:marRight w:val="0"/>
              <w:marTop w:val="0"/>
              <w:marBottom w:val="0"/>
              <w:divBdr>
                <w:top w:val="none" w:sz="0" w:space="0" w:color="auto"/>
                <w:left w:val="none" w:sz="0" w:space="0" w:color="auto"/>
                <w:bottom w:val="none" w:sz="0" w:space="0" w:color="auto"/>
                <w:right w:val="none" w:sz="0" w:space="0" w:color="auto"/>
              </w:divBdr>
            </w:div>
            <w:div w:id="1304919865">
              <w:marLeft w:val="0"/>
              <w:marRight w:val="0"/>
              <w:marTop w:val="0"/>
              <w:marBottom w:val="0"/>
              <w:divBdr>
                <w:top w:val="none" w:sz="0" w:space="0" w:color="auto"/>
                <w:left w:val="none" w:sz="0" w:space="0" w:color="auto"/>
                <w:bottom w:val="none" w:sz="0" w:space="0" w:color="auto"/>
                <w:right w:val="none" w:sz="0" w:space="0" w:color="auto"/>
              </w:divBdr>
            </w:div>
            <w:div w:id="1269586817">
              <w:marLeft w:val="0"/>
              <w:marRight w:val="0"/>
              <w:marTop w:val="0"/>
              <w:marBottom w:val="0"/>
              <w:divBdr>
                <w:top w:val="none" w:sz="0" w:space="0" w:color="auto"/>
                <w:left w:val="none" w:sz="0" w:space="0" w:color="auto"/>
                <w:bottom w:val="none" w:sz="0" w:space="0" w:color="auto"/>
                <w:right w:val="none" w:sz="0" w:space="0" w:color="auto"/>
              </w:divBdr>
            </w:div>
            <w:div w:id="137693735">
              <w:marLeft w:val="0"/>
              <w:marRight w:val="0"/>
              <w:marTop w:val="0"/>
              <w:marBottom w:val="0"/>
              <w:divBdr>
                <w:top w:val="none" w:sz="0" w:space="0" w:color="auto"/>
                <w:left w:val="none" w:sz="0" w:space="0" w:color="auto"/>
                <w:bottom w:val="none" w:sz="0" w:space="0" w:color="auto"/>
                <w:right w:val="none" w:sz="0" w:space="0" w:color="auto"/>
              </w:divBdr>
            </w:div>
            <w:div w:id="1932007020">
              <w:marLeft w:val="0"/>
              <w:marRight w:val="0"/>
              <w:marTop w:val="0"/>
              <w:marBottom w:val="0"/>
              <w:divBdr>
                <w:top w:val="none" w:sz="0" w:space="0" w:color="auto"/>
                <w:left w:val="none" w:sz="0" w:space="0" w:color="auto"/>
                <w:bottom w:val="none" w:sz="0" w:space="0" w:color="auto"/>
                <w:right w:val="none" w:sz="0" w:space="0" w:color="auto"/>
              </w:divBdr>
            </w:div>
            <w:div w:id="726687324">
              <w:marLeft w:val="0"/>
              <w:marRight w:val="0"/>
              <w:marTop w:val="0"/>
              <w:marBottom w:val="0"/>
              <w:divBdr>
                <w:top w:val="none" w:sz="0" w:space="0" w:color="auto"/>
                <w:left w:val="none" w:sz="0" w:space="0" w:color="auto"/>
                <w:bottom w:val="none" w:sz="0" w:space="0" w:color="auto"/>
                <w:right w:val="none" w:sz="0" w:space="0" w:color="auto"/>
              </w:divBdr>
            </w:div>
            <w:div w:id="532428959">
              <w:marLeft w:val="0"/>
              <w:marRight w:val="0"/>
              <w:marTop w:val="0"/>
              <w:marBottom w:val="0"/>
              <w:divBdr>
                <w:top w:val="none" w:sz="0" w:space="0" w:color="auto"/>
                <w:left w:val="none" w:sz="0" w:space="0" w:color="auto"/>
                <w:bottom w:val="none" w:sz="0" w:space="0" w:color="auto"/>
                <w:right w:val="none" w:sz="0" w:space="0" w:color="auto"/>
              </w:divBdr>
            </w:div>
            <w:div w:id="987519514">
              <w:marLeft w:val="0"/>
              <w:marRight w:val="0"/>
              <w:marTop w:val="0"/>
              <w:marBottom w:val="0"/>
              <w:divBdr>
                <w:top w:val="none" w:sz="0" w:space="0" w:color="auto"/>
                <w:left w:val="none" w:sz="0" w:space="0" w:color="auto"/>
                <w:bottom w:val="none" w:sz="0" w:space="0" w:color="auto"/>
                <w:right w:val="none" w:sz="0" w:space="0" w:color="auto"/>
              </w:divBdr>
            </w:div>
            <w:div w:id="1019741839">
              <w:marLeft w:val="0"/>
              <w:marRight w:val="0"/>
              <w:marTop w:val="0"/>
              <w:marBottom w:val="0"/>
              <w:divBdr>
                <w:top w:val="none" w:sz="0" w:space="0" w:color="auto"/>
                <w:left w:val="none" w:sz="0" w:space="0" w:color="auto"/>
                <w:bottom w:val="none" w:sz="0" w:space="0" w:color="auto"/>
                <w:right w:val="none" w:sz="0" w:space="0" w:color="auto"/>
              </w:divBdr>
            </w:div>
            <w:div w:id="645546971">
              <w:marLeft w:val="0"/>
              <w:marRight w:val="0"/>
              <w:marTop w:val="0"/>
              <w:marBottom w:val="0"/>
              <w:divBdr>
                <w:top w:val="none" w:sz="0" w:space="0" w:color="auto"/>
                <w:left w:val="none" w:sz="0" w:space="0" w:color="auto"/>
                <w:bottom w:val="none" w:sz="0" w:space="0" w:color="auto"/>
                <w:right w:val="none" w:sz="0" w:space="0" w:color="auto"/>
              </w:divBdr>
            </w:div>
            <w:div w:id="967860447">
              <w:marLeft w:val="0"/>
              <w:marRight w:val="0"/>
              <w:marTop w:val="0"/>
              <w:marBottom w:val="0"/>
              <w:divBdr>
                <w:top w:val="none" w:sz="0" w:space="0" w:color="auto"/>
                <w:left w:val="none" w:sz="0" w:space="0" w:color="auto"/>
                <w:bottom w:val="none" w:sz="0" w:space="0" w:color="auto"/>
                <w:right w:val="none" w:sz="0" w:space="0" w:color="auto"/>
              </w:divBdr>
            </w:div>
            <w:div w:id="1835609017">
              <w:marLeft w:val="0"/>
              <w:marRight w:val="0"/>
              <w:marTop w:val="0"/>
              <w:marBottom w:val="0"/>
              <w:divBdr>
                <w:top w:val="none" w:sz="0" w:space="0" w:color="auto"/>
                <w:left w:val="none" w:sz="0" w:space="0" w:color="auto"/>
                <w:bottom w:val="none" w:sz="0" w:space="0" w:color="auto"/>
                <w:right w:val="none" w:sz="0" w:space="0" w:color="auto"/>
              </w:divBdr>
            </w:div>
            <w:div w:id="1829056598">
              <w:marLeft w:val="0"/>
              <w:marRight w:val="0"/>
              <w:marTop w:val="0"/>
              <w:marBottom w:val="0"/>
              <w:divBdr>
                <w:top w:val="none" w:sz="0" w:space="0" w:color="auto"/>
                <w:left w:val="none" w:sz="0" w:space="0" w:color="auto"/>
                <w:bottom w:val="none" w:sz="0" w:space="0" w:color="auto"/>
                <w:right w:val="none" w:sz="0" w:space="0" w:color="auto"/>
              </w:divBdr>
            </w:div>
            <w:div w:id="2047827565">
              <w:marLeft w:val="0"/>
              <w:marRight w:val="0"/>
              <w:marTop w:val="0"/>
              <w:marBottom w:val="0"/>
              <w:divBdr>
                <w:top w:val="none" w:sz="0" w:space="0" w:color="auto"/>
                <w:left w:val="none" w:sz="0" w:space="0" w:color="auto"/>
                <w:bottom w:val="none" w:sz="0" w:space="0" w:color="auto"/>
                <w:right w:val="none" w:sz="0" w:space="0" w:color="auto"/>
              </w:divBdr>
            </w:div>
            <w:div w:id="488594569">
              <w:marLeft w:val="0"/>
              <w:marRight w:val="0"/>
              <w:marTop w:val="0"/>
              <w:marBottom w:val="0"/>
              <w:divBdr>
                <w:top w:val="none" w:sz="0" w:space="0" w:color="auto"/>
                <w:left w:val="none" w:sz="0" w:space="0" w:color="auto"/>
                <w:bottom w:val="none" w:sz="0" w:space="0" w:color="auto"/>
                <w:right w:val="none" w:sz="0" w:space="0" w:color="auto"/>
              </w:divBdr>
            </w:div>
            <w:div w:id="103044274">
              <w:marLeft w:val="0"/>
              <w:marRight w:val="0"/>
              <w:marTop w:val="0"/>
              <w:marBottom w:val="0"/>
              <w:divBdr>
                <w:top w:val="none" w:sz="0" w:space="0" w:color="auto"/>
                <w:left w:val="none" w:sz="0" w:space="0" w:color="auto"/>
                <w:bottom w:val="none" w:sz="0" w:space="0" w:color="auto"/>
                <w:right w:val="none" w:sz="0" w:space="0" w:color="auto"/>
              </w:divBdr>
            </w:div>
            <w:div w:id="1134710760">
              <w:marLeft w:val="0"/>
              <w:marRight w:val="0"/>
              <w:marTop w:val="0"/>
              <w:marBottom w:val="0"/>
              <w:divBdr>
                <w:top w:val="none" w:sz="0" w:space="0" w:color="auto"/>
                <w:left w:val="none" w:sz="0" w:space="0" w:color="auto"/>
                <w:bottom w:val="none" w:sz="0" w:space="0" w:color="auto"/>
                <w:right w:val="none" w:sz="0" w:space="0" w:color="auto"/>
              </w:divBdr>
            </w:div>
            <w:div w:id="411901281">
              <w:marLeft w:val="0"/>
              <w:marRight w:val="0"/>
              <w:marTop w:val="0"/>
              <w:marBottom w:val="0"/>
              <w:divBdr>
                <w:top w:val="none" w:sz="0" w:space="0" w:color="auto"/>
                <w:left w:val="none" w:sz="0" w:space="0" w:color="auto"/>
                <w:bottom w:val="none" w:sz="0" w:space="0" w:color="auto"/>
                <w:right w:val="none" w:sz="0" w:space="0" w:color="auto"/>
              </w:divBdr>
            </w:div>
            <w:div w:id="907181215">
              <w:marLeft w:val="0"/>
              <w:marRight w:val="0"/>
              <w:marTop w:val="0"/>
              <w:marBottom w:val="0"/>
              <w:divBdr>
                <w:top w:val="none" w:sz="0" w:space="0" w:color="auto"/>
                <w:left w:val="none" w:sz="0" w:space="0" w:color="auto"/>
                <w:bottom w:val="none" w:sz="0" w:space="0" w:color="auto"/>
                <w:right w:val="none" w:sz="0" w:space="0" w:color="auto"/>
              </w:divBdr>
            </w:div>
            <w:div w:id="433670179">
              <w:marLeft w:val="0"/>
              <w:marRight w:val="0"/>
              <w:marTop w:val="0"/>
              <w:marBottom w:val="0"/>
              <w:divBdr>
                <w:top w:val="none" w:sz="0" w:space="0" w:color="auto"/>
                <w:left w:val="none" w:sz="0" w:space="0" w:color="auto"/>
                <w:bottom w:val="none" w:sz="0" w:space="0" w:color="auto"/>
                <w:right w:val="none" w:sz="0" w:space="0" w:color="auto"/>
              </w:divBdr>
            </w:div>
            <w:div w:id="328291567">
              <w:marLeft w:val="0"/>
              <w:marRight w:val="0"/>
              <w:marTop w:val="0"/>
              <w:marBottom w:val="0"/>
              <w:divBdr>
                <w:top w:val="none" w:sz="0" w:space="0" w:color="auto"/>
                <w:left w:val="none" w:sz="0" w:space="0" w:color="auto"/>
                <w:bottom w:val="none" w:sz="0" w:space="0" w:color="auto"/>
                <w:right w:val="none" w:sz="0" w:space="0" w:color="auto"/>
              </w:divBdr>
            </w:div>
            <w:div w:id="1901404301">
              <w:marLeft w:val="0"/>
              <w:marRight w:val="0"/>
              <w:marTop w:val="0"/>
              <w:marBottom w:val="0"/>
              <w:divBdr>
                <w:top w:val="none" w:sz="0" w:space="0" w:color="auto"/>
                <w:left w:val="none" w:sz="0" w:space="0" w:color="auto"/>
                <w:bottom w:val="none" w:sz="0" w:space="0" w:color="auto"/>
                <w:right w:val="none" w:sz="0" w:space="0" w:color="auto"/>
              </w:divBdr>
            </w:div>
            <w:div w:id="1393114704">
              <w:marLeft w:val="0"/>
              <w:marRight w:val="0"/>
              <w:marTop w:val="0"/>
              <w:marBottom w:val="0"/>
              <w:divBdr>
                <w:top w:val="none" w:sz="0" w:space="0" w:color="auto"/>
                <w:left w:val="none" w:sz="0" w:space="0" w:color="auto"/>
                <w:bottom w:val="none" w:sz="0" w:space="0" w:color="auto"/>
                <w:right w:val="none" w:sz="0" w:space="0" w:color="auto"/>
              </w:divBdr>
            </w:div>
            <w:div w:id="677344526">
              <w:marLeft w:val="0"/>
              <w:marRight w:val="0"/>
              <w:marTop w:val="0"/>
              <w:marBottom w:val="0"/>
              <w:divBdr>
                <w:top w:val="none" w:sz="0" w:space="0" w:color="auto"/>
                <w:left w:val="none" w:sz="0" w:space="0" w:color="auto"/>
                <w:bottom w:val="none" w:sz="0" w:space="0" w:color="auto"/>
                <w:right w:val="none" w:sz="0" w:space="0" w:color="auto"/>
              </w:divBdr>
            </w:div>
            <w:div w:id="1008747968">
              <w:marLeft w:val="0"/>
              <w:marRight w:val="0"/>
              <w:marTop w:val="0"/>
              <w:marBottom w:val="0"/>
              <w:divBdr>
                <w:top w:val="none" w:sz="0" w:space="0" w:color="auto"/>
                <w:left w:val="none" w:sz="0" w:space="0" w:color="auto"/>
                <w:bottom w:val="none" w:sz="0" w:space="0" w:color="auto"/>
                <w:right w:val="none" w:sz="0" w:space="0" w:color="auto"/>
              </w:divBdr>
            </w:div>
            <w:div w:id="1715735913">
              <w:marLeft w:val="0"/>
              <w:marRight w:val="0"/>
              <w:marTop w:val="0"/>
              <w:marBottom w:val="0"/>
              <w:divBdr>
                <w:top w:val="none" w:sz="0" w:space="0" w:color="auto"/>
                <w:left w:val="none" w:sz="0" w:space="0" w:color="auto"/>
                <w:bottom w:val="none" w:sz="0" w:space="0" w:color="auto"/>
                <w:right w:val="none" w:sz="0" w:space="0" w:color="auto"/>
              </w:divBdr>
            </w:div>
            <w:div w:id="289677111">
              <w:marLeft w:val="0"/>
              <w:marRight w:val="0"/>
              <w:marTop w:val="0"/>
              <w:marBottom w:val="0"/>
              <w:divBdr>
                <w:top w:val="none" w:sz="0" w:space="0" w:color="auto"/>
                <w:left w:val="none" w:sz="0" w:space="0" w:color="auto"/>
                <w:bottom w:val="none" w:sz="0" w:space="0" w:color="auto"/>
                <w:right w:val="none" w:sz="0" w:space="0" w:color="auto"/>
              </w:divBdr>
            </w:div>
            <w:div w:id="203030568">
              <w:marLeft w:val="0"/>
              <w:marRight w:val="0"/>
              <w:marTop w:val="0"/>
              <w:marBottom w:val="0"/>
              <w:divBdr>
                <w:top w:val="none" w:sz="0" w:space="0" w:color="auto"/>
                <w:left w:val="none" w:sz="0" w:space="0" w:color="auto"/>
                <w:bottom w:val="none" w:sz="0" w:space="0" w:color="auto"/>
                <w:right w:val="none" w:sz="0" w:space="0" w:color="auto"/>
              </w:divBdr>
            </w:div>
            <w:div w:id="424303278">
              <w:marLeft w:val="0"/>
              <w:marRight w:val="0"/>
              <w:marTop w:val="0"/>
              <w:marBottom w:val="0"/>
              <w:divBdr>
                <w:top w:val="none" w:sz="0" w:space="0" w:color="auto"/>
                <w:left w:val="none" w:sz="0" w:space="0" w:color="auto"/>
                <w:bottom w:val="none" w:sz="0" w:space="0" w:color="auto"/>
                <w:right w:val="none" w:sz="0" w:space="0" w:color="auto"/>
              </w:divBdr>
            </w:div>
            <w:div w:id="1807432037">
              <w:marLeft w:val="0"/>
              <w:marRight w:val="0"/>
              <w:marTop w:val="0"/>
              <w:marBottom w:val="0"/>
              <w:divBdr>
                <w:top w:val="none" w:sz="0" w:space="0" w:color="auto"/>
                <w:left w:val="none" w:sz="0" w:space="0" w:color="auto"/>
                <w:bottom w:val="none" w:sz="0" w:space="0" w:color="auto"/>
                <w:right w:val="none" w:sz="0" w:space="0" w:color="auto"/>
              </w:divBdr>
            </w:div>
            <w:div w:id="1708794369">
              <w:marLeft w:val="0"/>
              <w:marRight w:val="0"/>
              <w:marTop w:val="0"/>
              <w:marBottom w:val="0"/>
              <w:divBdr>
                <w:top w:val="none" w:sz="0" w:space="0" w:color="auto"/>
                <w:left w:val="none" w:sz="0" w:space="0" w:color="auto"/>
                <w:bottom w:val="none" w:sz="0" w:space="0" w:color="auto"/>
                <w:right w:val="none" w:sz="0" w:space="0" w:color="auto"/>
              </w:divBdr>
            </w:div>
            <w:div w:id="121267844">
              <w:marLeft w:val="0"/>
              <w:marRight w:val="0"/>
              <w:marTop w:val="0"/>
              <w:marBottom w:val="0"/>
              <w:divBdr>
                <w:top w:val="none" w:sz="0" w:space="0" w:color="auto"/>
                <w:left w:val="none" w:sz="0" w:space="0" w:color="auto"/>
                <w:bottom w:val="none" w:sz="0" w:space="0" w:color="auto"/>
                <w:right w:val="none" w:sz="0" w:space="0" w:color="auto"/>
              </w:divBdr>
            </w:div>
            <w:div w:id="143550613">
              <w:marLeft w:val="0"/>
              <w:marRight w:val="0"/>
              <w:marTop w:val="0"/>
              <w:marBottom w:val="0"/>
              <w:divBdr>
                <w:top w:val="none" w:sz="0" w:space="0" w:color="auto"/>
                <w:left w:val="none" w:sz="0" w:space="0" w:color="auto"/>
                <w:bottom w:val="none" w:sz="0" w:space="0" w:color="auto"/>
                <w:right w:val="none" w:sz="0" w:space="0" w:color="auto"/>
              </w:divBdr>
            </w:div>
            <w:div w:id="1401827142">
              <w:marLeft w:val="0"/>
              <w:marRight w:val="0"/>
              <w:marTop w:val="0"/>
              <w:marBottom w:val="0"/>
              <w:divBdr>
                <w:top w:val="none" w:sz="0" w:space="0" w:color="auto"/>
                <w:left w:val="none" w:sz="0" w:space="0" w:color="auto"/>
                <w:bottom w:val="none" w:sz="0" w:space="0" w:color="auto"/>
                <w:right w:val="none" w:sz="0" w:space="0" w:color="auto"/>
              </w:divBdr>
            </w:div>
            <w:div w:id="433206405">
              <w:marLeft w:val="0"/>
              <w:marRight w:val="0"/>
              <w:marTop w:val="0"/>
              <w:marBottom w:val="0"/>
              <w:divBdr>
                <w:top w:val="none" w:sz="0" w:space="0" w:color="auto"/>
                <w:left w:val="none" w:sz="0" w:space="0" w:color="auto"/>
                <w:bottom w:val="none" w:sz="0" w:space="0" w:color="auto"/>
                <w:right w:val="none" w:sz="0" w:space="0" w:color="auto"/>
              </w:divBdr>
            </w:div>
            <w:div w:id="2021270778">
              <w:marLeft w:val="0"/>
              <w:marRight w:val="0"/>
              <w:marTop w:val="0"/>
              <w:marBottom w:val="0"/>
              <w:divBdr>
                <w:top w:val="none" w:sz="0" w:space="0" w:color="auto"/>
                <w:left w:val="none" w:sz="0" w:space="0" w:color="auto"/>
                <w:bottom w:val="none" w:sz="0" w:space="0" w:color="auto"/>
                <w:right w:val="none" w:sz="0" w:space="0" w:color="auto"/>
              </w:divBdr>
            </w:div>
            <w:div w:id="481121168">
              <w:marLeft w:val="0"/>
              <w:marRight w:val="0"/>
              <w:marTop w:val="0"/>
              <w:marBottom w:val="0"/>
              <w:divBdr>
                <w:top w:val="none" w:sz="0" w:space="0" w:color="auto"/>
                <w:left w:val="none" w:sz="0" w:space="0" w:color="auto"/>
                <w:bottom w:val="none" w:sz="0" w:space="0" w:color="auto"/>
                <w:right w:val="none" w:sz="0" w:space="0" w:color="auto"/>
              </w:divBdr>
            </w:div>
            <w:div w:id="1243761141">
              <w:marLeft w:val="0"/>
              <w:marRight w:val="0"/>
              <w:marTop w:val="0"/>
              <w:marBottom w:val="0"/>
              <w:divBdr>
                <w:top w:val="none" w:sz="0" w:space="0" w:color="auto"/>
                <w:left w:val="none" w:sz="0" w:space="0" w:color="auto"/>
                <w:bottom w:val="none" w:sz="0" w:space="0" w:color="auto"/>
                <w:right w:val="none" w:sz="0" w:space="0" w:color="auto"/>
              </w:divBdr>
            </w:div>
            <w:div w:id="1196499610">
              <w:marLeft w:val="0"/>
              <w:marRight w:val="0"/>
              <w:marTop w:val="0"/>
              <w:marBottom w:val="0"/>
              <w:divBdr>
                <w:top w:val="none" w:sz="0" w:space="0" w:color="auto"/>
                <w:left w:val="none" w:sz="0" w:space="0" w:color="auto"/>
                <w:bottom w:val="none" w:sz="0" w:space="0" w:color="auto"/>
                <w:right w:val="none" w:sz="0" w:space="0" w:color="auto"/>
              </w:divBdr>
            </w:div>
            <w:div w:id="1987931339">
              <w:marLeft w:val="0"/>
              <w:marRight w:val="0"/>
              <w:marTop w:val="0"/>
              <w:marBottom w:val="0"/>
              <w:divBdr>
                <w:top w:val="none" w:sz="0" w:space="0" w:color="auto"/>
                <w:left w:val="none" w:sz="0" w:space="0" w:color="auto"/>
                <w:bottom w:val="none" w:sz="0" w:space="0" w:color="auto"/>
                <w:right w:val="none" w:sz="0" w:space="0" w:color="auto"/>
              </w:divBdr>
            </w:div>
            <w:div w:id="1503010723">
              <w:marLeft w:val="0"/>
              <w:marRight w:val="0"/>
              <w:marTop w:val="0"/>
              <w:marBottom w:val="0"/>
              <w:divBdr>
                <w:top w:val="none" w:sz="0" w:space="0" w:color="auto"/>
                <w:left w:val="none" w:sz="0" w:space="0" w:color="auto"/>
                <w:bottom w:val="none" w:sz="0" w:space="0" w:color="auto"/>
                <w:right w:val="none" w:sz="0" w:space="0" w:color="auto"/>
              </w:divBdr>
            </w:div>
            <w:div w:id="791484530">
              <w:marLeft w:val="0"/>
              <w:marRight w:val="0"/>
              <w:marTop w:val="0"/>
              <w:marBottom w:val="0"/>
              <w:divBdr>
                <w:top w:val="none" w:sz="0" w:space="0" w:color="auto"/>
                <w:left w:val="none" w:sz="0" w:space="0" w:color="auto"/>
                <w:bottom w:val="none" w:sz="0" w:space="0" w:color="auto"/>
                <w:right w:val="none" w:sz="0" w:space="0" w:color="auto"/>
              </w:divBdr>
            </w:div>
            <w:div w:id="1680812389">
              <w:marLeft w:val="0"/>
              <w:marRight w:val="0"/>
              <w:marTop w:val="0"/>
              <w:marBottom w:val="0"/>
              <w:divBdr>
                <w:top w:val="none" w:sz="0" w:space="0" w:color="auto"/>
                <w:left w:val="none" w:sz="0" w:space="0" w:color="auto"/>
                <w:bottom w:val="none" w:sz="0" w:space="0" w:color="auto"/>
                <w:right w:val="none" w:sz="0" w:space="0" w:color="auto"/>
              </w:divBdr>
            </w:div>
            <w:div w:id="294604199">
              <w:marLeft w:val="0"/>
              <w:marRight w:val="0"/>
              <w:marTop w:val="0"/>
              <w:marBottom w:val="0"/>
              <w:divBdr>
                <w:top w:val="none" w:sz="0" w:space="0" w:color="auto"/>
                <w:left w:val="none" w:sz="0" w:space="0" w:color="auto"/>
                <w:bottom w:val="none" w:sz="0" w:space="0" w:color="auto"/>
                <w:right w:val="none" w:sz="0" w:space="0" w:color="auto"/>
              </w:divBdr>
            </w:div>
            <w:div w:id="658769401">
              <w:marLeft w:val="0"/>
              <w:marRight w:val="0"/>
              <w:marTop w:val="0"/>
              <w:marBottom w:val="0"/>
              <w:divBdr>
                <w:top w:val="none" w:sz="0" w:space="0" w:color="auto"/>
                <w:left w:val="none" w:sz="0" w:space="0" w:color="auto"/>
                <w:bottom w:val="none" w:sz="0" w:space="0" w:color="auto"/>
                <w:right w:val="none" w:sz="0" w:space="0" w:color="auto"/>
              </w:divBdr>
            </w:div>
            <w:div w:id="954755350">
              <w:marLeft w:val="0"/>
              <w:marRight w:val="0"/>
              <w:marTop w:val="0"/>
              <w:marBottom w:val="0"/>
              <w:divBdr>
                <w:top w:val="none" w:sz="0" w:space="0" w:color="auto"/>
                <w:left w:val="none" w:sz="0" w:space="0" w:color="auto"/>
                <w:bottom w:val="none" w:sz="0" w:space="0" w:color="auto"/>
                <w:right w:val="none" w:sz="0" w:space="0" w:color="auto"/>
              </w:divBdr>
            </w:div>
            <w:div w:id="438259252">
              <w:marLeft w:val="0"/>
              <w:marRight w:val="0"/>
              <w:marTop w:val="0"/>
              <w:marBottom w:val="0"/>
              <w:divBdr>
                <w:top w:val="none" w:sz="0" w:space="0" w:color="auto"/>
                <w:left w:val="none" w:sz="0" w:space="0" w:color="auto"/>
                <w:bottom w:val="none" w:sz="0" w:space="0" w:color="auto"/>
                <w:right w:val="none" w:sz="0" w:space="0" w:color="auto"/>
              </w:divBdr>
            </w:div>
            <w:div w:id="1163858450">
              <w:marLeft w:val="0"/>
              <w:marRight w:val="0"/>
              <w:marTop w:val="0"/>
              <w:marBottom w:val="0"/>
              <w:divBdr>
                <w:top w:val="none" w:sz="0" w:space="0" w:color="auto"/>
                <w:left w:val="none" w:sz="0" w:space="0" w:color="auto"/>
                <w:bottom w:val="none" w:sz="0" w:space="0" w:color="auto"/>
                <w:right w:val="none" w:sz="0" w:space="0" w:color="auto"/>
              </w:divBdr>
            </w:div>
            <w:div w:id="1030448250">
              <w:marLeft w:val="0"/>
              <w:marRight w:val="0"/>
              <w:marTop w:val="0"/>
              <w:marBottom w:val="0"/>
              <w:divBdr>
                <w:top w:val="none" w:sz="0" w:space="0" w:color="auto"/>
                <w:left w:val="none" w:sz="0" w:space="0" w:color="auto"/>
                <w:bottom w:val="none" w:sz="0" w:space="0" w:color="auto"/>
                <w:right w:val="none" w:sz="0" w:space="0" w:color="auto"/>
              </w:divBdr>
            </w:div>
            <w:div w:id="1312978155">
              <w:marLeft w:val="0"/>
              <w:marRight w:val="0"/>
              <w:marTop w:val="0"/>
              <w:marBottom w:val="0"/>
              <w:divBdr>
                <w:top w:val="none" w:sz="0" w:space="0" w:color="auto"/>
                <w:left w:val="none" w:sz="0" w:space="0" w:color="auto"/>
                <w:bottom w:val="none" w:sz="0" w:space="0" w:color="auto"/>
                <w:right w:val="none" w:sz="0" w:space="0" w:color="auto"/>
              </w:divBdr>
            </w:div>
            <w:div w:id="2113233239">
              <w:marLeft w:val="0"/>
              <w:marRight w:val="0"/>
              <w:marTop w:val="0"/>
              <w:marBottom w:val="0"/>
              <w:divBdr>
                <w:top w:val="none" w:sz="0" w:space="0" w:color="auto"/>
                <w:left w:val="none" w:sz="0" w:space="0" w:color="auto"/>
                <w:bottom w:val="none" w:sz="0" w:space="0" w:color="auto"/>
                <w:right w:val="none" w:sz="0" w:space="0" w:color="auto"/>
              </w:divBdr>
            </w:div>
            <w:div w:id="1522815086">
              <w:marLeft w:val="0"/>
              <w:marRight w:val="0"/>
              <w:marTop w:val="0"/>
              <w:marBottom w:val="0"/>
              <w:divBdr>
                <w:top w:val="none" w:sz="0" w:space="0" w:color="auto"/>
                <w:left w:val="none" w:sz="0" w:space="0" w:color="auto"/>
                <w:bottom w:val="none" w:sz="0" w:space="0" w:color="auto"/>
                <w:right w:val="none" w:sz="0" w:space="0" w:color="auto"/>
              </w:divBdr>
            </w:div>
            <w:div w:id="423496316">
              <w:marLeft w:val="0"/>
              <w:marRight w:val="0"/>
              <w:marTop w:val="0"/>
              <w:marBottom w:val="0"/>
              <w:divBdr>
                <w:top w:val="none" w:sz="0" w:space="0" w:color="auto"/>
                <w:left w:val="none" w:sz="0" w:space="0" w:color="auto"/>
                <w:bottom w:val="none" w:sz="0" w:space="0" w:color="auto"/>
                <w:right w:val="none" w:sz="0" w:space="0" w:color="auto"/>
              </w:divBdr>
            </w:div>
            <w:div w:id="12360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8273">
      <w:bodyDiv w:val="1"/>
      <w:marLeft w:val="0"/>
      <w:marRight w:val="0"/>
      <w:marTop w:val="0"/>
      <w:marBottom w:val="0"/>
      <w:divBdr>
        <w:top w:val="none" w:sz="0" w:space="0" w:color="auto"/>
        <w:left w:val="none" w:sz="0" w:space="0" w:color="auto"/>
        <w:bottom w:val="none" w:sz="0" w:space="0" w:color="auto"/>
        <w:right w:val="none" w:sz="0" w:space="0" w:color="auto"/>
      </w:divBdr>
      <w:divsChild>
        <w:div w:id="2083603420">
          <w:marLeft w:val="0"/>
          <w:marRight w:val="0"/>
          <w:marTop w:val="0"/>
          <w:marBottom w:val="0"/>
          <w:divBdr>
            <w:top w:val="none" w:sz="0" w:space="0" w:color="auto"/>
            <w:left w:val="none" w:sz="0" w:space="0" w:color="auto"/>
            <w:bottom w:val="none" w:sz="0" w:space="0" w:color="auto"/>
            <w:right w:val="none" w:sz="0" w:space="0" w:color="auto"/>
          </w:divBdr>
          <w:divsChild>
            <w:div w:id="278225594">
              <w:marLeft w:val="0"/>
              <w:marRight w:val="0"/>
              <w:marTop w:val="0"/>
              <w:marBottom w:val="0"/>
              <w:divBdr>
                <w:top w:val="none" w:sz="0" w:space="0" w:color="auto"/>
                <w:left w:val="none" w:sz="0" w:space="0" w:color="auto"/>
                <w:bottom w:val="none" w:sz="0" w:space="0" w:color="auto"/>
                <w:right w:val="none" w:sz="0" w:space="0" w:color="auto"/>
              </w:divBdr>
            </w:div>
            <w:div w:id="739399678">
              <w:marLeft w:val="0"/>
              <w:marRight w:val="0"/>
              <w:marTop w:val="0"/>
              <w:marBottom w:val="0"/>
              <w:divBdr>
                <w:top w:val="none" w:sz="0" w:space="0" w:color="auto"/>
                <w:left w:val="none" w:sz="0" w:space="0" w:color="auto"/>
                <w:bottom w:val="none" w:sz="0" w:space="0" w:color="auto"/>
                <w:right w:val="none" w:sz="0" w:space="0" w:color="auto"/>
              </w:divBdr>
            </w:div>
            <w:div w:id="1382485012">
              <w:marLeft w:val="0"/>
              <w:marRight w:val="0"/>
              <w:marTop w:val="0"/>
              <w:marBottom w:val="0"/>
              <w:divBdr>
                <w:top w:val="none" w:sz="0" w:space="0" w:color="auto"/>
                <w:left w:val="none" w:sz="0" w:space="0" w:color="auto"/>
                <w:bottom w:val="none" w:sz="0" w:space="0" w:color="auto"/>
                <w:right w:val="none" w:sz="0" w:space="0" w:color="auto"/>
              </w:divBdr>
            </w:div>
            <w:div w:id="1716924481">
              <w:marLeft w:val="0"/>
              <w:marRight w:val="0"/>
              <w:marTop w:val="0"/>
              <w:marBottom w:val="0"/>
              <w:divBdr>
                <w:top w:val="none" w:sz="0" w:space="0" w:color="auto"/>
                <w:left w:val="none" w:sz="0" w:space="0" w:color="auto"/>
                <w:bottom w:val="none" w:sz="0" w:space="0" w:color="auto"/>
                <w:right w:val="none" w:sz="0" w:space="0" w:color="auto"/>
              </w:divBdr>
            </w:div>
            <w:div w:id="1245988557">
              <w:marLeft w:val="0"/>
              <w:marRight w:val="0"/>
              <w:marTop w:val="0"/>
              <w:marBottom w:val="0"/>
              <w:divBdr>
                <w:top w:val="none" w:sz="0" w:space="0" w:color="auto"/>
                <w:left w:val="none" w:sz="0" w:space="0" w:color="auto"/>
                <w:bottom w:val="none" w:sz="0" w:space="0" w:color="auto"/>
                <w:right w:val="none" w:sz="0" w:space="0" w:color="auto"/>
              </w:divBdr>
            </w:div>
            <w:div w:id="827669827">
              <w:marLeft w:val="0"/>
              <w:marRight w:val="0"/>
              <w:marTop w:val="0"/>
              <w:marBottom w:val="0"/>
              <w:divBdr>
                <w:top w:val="none" w:sz="0" w:space="0" w:color="auto"/>
                <w:left w:val="none" w:sz="0" w:space="0" w:color="auto"/>
                <w:bottom w:val="none" w:sz="0" w:space="0" w:color="auto"/>
                <w:right w:val="none" w:sz="0" w:space="0" w:color="auto"/>
              </w:divBdr>
            </w:div>
            <w:div w:id="1488087032">
              <w:marLeft w:val="0"/>
              <w:marRight w:val="0"/>
              <w:marTop w:val="0"/>
              <w:marBottom w:val="0"/>
              <w:divBdr>
                <w:top w:val="none" w:sz="0" w:space="0" w:color="auto"/>
                <w:left w:val="none" w:sz="0" w:space="0" w:color="auto"/>
                <w:bottom w:val="none" w:sz="0" w:space="0" w:color="auto"/>
                <w:right w:val="none" w:sz="0" w:space="0" w:color="auto"/>
              </w:divBdr>
            </w:div>
            <w:div w:id="728000771">
              <w:marLeft w:val="0"/>
              <w:marRight w:val="0"/>
              <w:marTop w:val="0"/>
              <w:marBottom w:val="0"/>
              <w:divBdr>
                <w:top w:val="none" w:sz="0" w:space="0" w:color="auto"/>
                <w:left w:val="none" w:sz="0" w:space="0" w:color="auto"/>
                <w:bottom w:val="none" w:sz="0" w:space="0" w:color="auto"/>
                <w:right w:val="none" w:sz="0" w:space="0" w:color="auto"/>
              </w:divBdr>
            </w:div>
            <w:div w:id="775059905">
              <w:marLeft w:val="0"/>
              <w:marRight w:val="0"/>
              <w:marTop w:val="0"/>
              <w:marBottom w:val="0"/>
              <w:divBdr>
                <w:top w:val="none" w:sz="0" w:space="0" w:color="auto"/>
                <w:left w:val="none" w:sz="0" w:space="0" w:color="auto"/>
                <w:bottom w:val="none" w:sz="0" w:space="0" w:color="auto"/>
                <w:right w:val="none" w:sz="0" w:space="0" w:color="auto"/>
              </w:divBdr>
            </w:div>
            <w:div w:id="295380530">
              <w:marLeft w:val="0"/>
              <w:marRight w:val="0"/>
              <w:marTop w:val="0"/>
              <w:marBottom w:val="0"/>
              <w:divBdr>
                <w:top w:val="none" w:sz="0" w:space="0" w:color="auto"/>
                <w:left w:val="none" w:sz="0" w:space="0" w:color="auto"/>
                <w:bottom w:val="none" w:sz="0" w:space="0" w:color="auto"/>
                <w:right w:val="none" w:sz="0" w:space="0" w:color="auto"/>
              </w:divBdr>
            </w:div>
            <w:div w:id="1417942017">
              <w:marLeft w:val="0"/>
              <w:marRight w:val="0"/>
              <w:marTop w:val="0"/>
              <w:marBottom w:val="0"/>
              <w:divBdr>
                <w:top w:val="none" w:sz="0" w:space="0" w:color="auto"/>
                <w:left w:val="none" w:sz="0" w:space="0" w:color="auto"/>
                <w:bottom w:val="none" w:sz="0" w:space="0" w:color="auto"/>
                <w:right w:val="none" w:sz="0" w:space="0" w:color="auto"/>
              </w:divBdr>
            </w:div>
            <w:div w:id="1950507784">
              <w:marLeft w:val="0"/>
              <w:marRight w:val="0"/>
              <w:marTop w:val="0"/>
              <w:marBottom w:val="0"/>
              <w:divBdr>
                <w:top w:val="none" w:sz="0" w:space="0" w:color="auto"/>
                <w:left w:val="none" w:sz="0" w:space="0" w:color="auto"/>
                <w:bottom w:val="none" w:sz="0" w:space="0" w:color="auto"/>
                <w:right w:val="none" w:sz="0" w:space="0" w:color="auto"/>
              </w:divBdr>
            </w:div>
            <w:div w:id="1594244618">
              <w:marLeft w:val="0"/>
              <w:marRight w:val="0"/>
              <w:marTop w:val="0"/>
              <w:marBottom w:val="0"/>
              <w:divBdr>
                <w:top w:val="none" w:sz="0" w:space="0" w:color="auto"/>
                <w:left w:val="none" w:sz="0" w:space="0" w:color="auto"/>
                <w:bottom w:val="none" w:sz="0" w:space="0" w:color="auto"/>
                <w:right w:val="none" w:sz="0" w:space="0" w:color="auto"/>
              </w:divBdr>
            </w:div>
            <w:div w:id="834876089">
              <w:marLeft w:val="0"/>
              <w:marRight w:val="0"/>
              <w:marTop w:val="0"/>
              <w:marBottom w:val="0"/>
              <w:divBdr>
                <w:top w:val="none" w:sz="0" w:space="0" w:color="auto"/>
                <w:left w:val="none" w:sz="0" w:space="0" w:color="auto"/>
                <w:bottom w:val="none" w:sz="0" w:space="0" w:color="auto"/>
                <w:right w:val="none" w:sz="0" w:space="0" w:color="auto"/>
              </w:divBdr>
            </w:div>
            <w:div w:id="1802266935">
              <w:marLeft w:val="0"/>
              <w:marRight w:val="0"/>
              <w:marTop w:val="0"/>
              <w:marBottom w:val="0"/>
              <w:divBdr>
                <w:top w:val="none" w:sz="0" w:space="0" w:color="auto"/>
                <w:left w:val="none" w:sz="0" w:space="0" w:color="auto"/>
                <w:bottom w:val="none" w:sz="0" w:space="0" w:color="auto"/>
                <w:right w:val="none" w:sz="0" w:space="0" w:color="auto"/>
              </w:divBdr>
            </w:div>
            <w:div w:id="2105413866">
              <w:marLeft w:val="0"/>
              <w:marRight w:val="0"/>
              <w:marTop w:val="0"/>
              <w:marBottom w:val="0"/>
              <w:divBdr>
                <w:top w:val="none" w:sz="0" w:space="0" w:color="auto"/>
                <w:left w:val="none" w:sz="0" w:space="0" w:color="auto"/>
                <w:bottom w:val="none" w:sz="0" w:space="0" w:color="auto"/>
                <w:right w:val="none" w:sz="0" w:space="0" w:color="auto"/>
              </w:divBdr>
            </w:div>
            <w:div w:id="1992245167">
              <w:marLeft w:val="0"/>
              <w:marRight w:val="0"/>
              <w:marTop w:val="0"/>
              <w:marBottom w:val="0"/>
              <w:divBdr>
                <w:top w:val="none" w:sz="0" w:space="0" w:color="auto"/>
                <w:left w:val="none" w:sz="0" w:space="0" w:color="auto"/>
                <w:bottom w:val="none" w:sz="0" w:space="0" w:color="auto"/>
                <w:right w:val="none" w:sz="0" w:space="0" w:color="auto"/>
              </w:divBdr>
            </w:div>
            <w:div w:id="740642753">
              <w:marLeft w:val="0"/>
              <w:marRight w:val="0"/>
              <w:marTop w:val="0"/>
              <w:marBottom w:val="0"/>
              <w:divBdr>
                <w:top w:val="none" w:sz="0" w:space="0" w:color="auto"/>
                <w:left w:val="none" w:sz="0" w:space="0" w:color="auto"/>
                <w:bottom w:val="none" w:sz="0" w:space="0" w:color="auto"/>
                <w:right w:val="none" w:sz="0" w:space="0" w:color="auto"/>
              </w:divBdr>
            </w:div>
            <w:div w:id="1153907297">
              <w:marLeft w:val="0"/>
              <w:marRight w:val="0"/>
              <w:marTop w:val="0"/>
              <w:marBottom w:val="0"/>
              <w:divBdr>
                <w:top w:val="none" w:sz="0" w:space="0" w:color="auto"/>
                <w:left w:val="none" w:sz="0" w:space="0" w:color="auto"/>
                <w:bottom w:val="none" w:sz="0" w:space="0" w:color="auto"/>
                <w:right w:val="none" w:sz="0" w:space="0" w:color="auto"/>
              </w:divBdr>
            </w:div>
            <w:div w:id="722407450">
              <w:marLeft w:val="0"/>
              <w:marRight w:val="0"/>
              <w:marTop w:val="0"/>
              <w:marBottom w:val="0"/>
              <w:divBdr>
                <w:top w:val="none" w:sz="0" w:space="0" w:color="auto"/>
                <w:left w:val="none" w:sz="0" w:space="0" w:color="auto"/>
                <w:bottom w:val="none" w:sz="0" w:space="0" w:color="auto"/>
                <w:right w:val="none" w:sz="0" w:space="0" w:color="auto"/>
              </w:divBdr>
            </w:div>
            <w:div w:id="920917252">
              <w:marLeft w:val="0"/>
              <w:marRight w:val="0"/>
              <w:marTop w:val="0"/>
              <w:marBottom w:val="0"/>
              <w:divBdr>
                <w:top w:val="none" w:sz="0" w:space="0" w:color="auto"/>
                <w:left w:val="none" w:sz="0" w:space="0" w:color="auto"/>
                <w:bottom w:val="none" w:sz="0" w:space="0" w:color="auto"/>
                <w:right w:val="none" w:sz="0" w:space="0" w:color="auto"/>
              </w:divBdr>
            </w:div>
            <w:div w:id="1145853888">
              <w:marLeft w:val="0"/>
              <w:marRight w:val="0"/>
              <w:marTop w:val="0"/>
              <w:marBottom w:val="0"/>
              <w:divBdr>
                <w:top w:val="none" w:sz="0" w:space="0" w:color="auto"/>
                <w:left w:val="none" w:sz="0" w:space="0" w:color="auto"/>
                <w:bottom w:val="none" w:sz="0" w:space="0" w:color="auto"/>
                <w:right w:val="none" w:sz="0" w:space="0" w:color="auto"/>
              </w:divBdr>
            </w:div>
            <w:div w:id="2047093909">
              <w:marLeft w:val="0"/>
              <w:marRight w:val="0"/>
              <w:marTop w:val="0"/>
              <w:marBottom w:val="0"/>
              <w:divBdr>
                <w:top w:val="none" w:sz="0" w:space="0" w:color="auto"/>
                <w:left w:val="none" w:sz="0" w:space="0" w:color="auto"/>
                <w:bottom w:val="none" w:sz="0" w:space="0" w:color="auto"/>
                <w:right w:val="none" w:sz="0" w:space="0" w:color="auto"/>
              </w:divBdr>
            </w:div>
            <w:div w:id="1431045343">
              <w:marLeft w:val="0"/>
              <w:marRight w:val="0"/>
              <w:marTop w:val="0"/>
              <w:marBottom w:val="0"/>
              <w:divBdr>
                <w:top w:val="none" w:sz="0" w:space="0" w:color="auto"/>
                <w:left w:val="none" w:sz="0" w:space="0" w:color="auto"/>
                <w:bottom w:val="none" w:sz="0" w:space="0" w:color="auto"/>
                <w:right w:val="none" w:sz="0" w:space="0" w:color="auto"/>
              </w:divBdr>
            </w:div>
            <w:div w:id="1703238203">
              <w:marLeft w:val="0"/>
              <w:marRight w:val="0"/>
              <w:marTop w:val="0"/>
              <w:marBottom w:val="0"/>
              <w:divBdr>
                <w:top w:val="none" w:sz="0" w:space="0" w:color="auto"/>
                <w:left w:val="none" w:sz="0" w:space="0" w:color="auto"/>
                <w:bottom w:val="none" w:sz="0" w:space="0" w:color="auto"/>
                <w:right w:val="none" w:sz="0" w:space="0" w:color="auto"/>
              </w:divBdr>
            </w:div>
            <w:div w:id="894390513">
              <w:marLeft w:val="0"/>
              <w:marRight w:val="0"/>
              <w:marTop w:val="0"/>
              <w:marBottom w:val="0"/>
              <w:divBdr>
                <w:top w:val="none" w:sz="0" w:space="0" w:color="auto"/>
                <w:left w:val="none" w:sz="0" w:space="0" w:color="auto"/>
                <w:bottom w:val="none" w:sz="0" w:space="0" w:color="auto"/>
                <w:right w:val="none" w:sz="0" w:space="0" w:color="auto"/>
              </w:divBdr>
            </w:div>
            <w:div w:id="1470708977">
              <w:marLeft w:val="0"/>
              <w:marRight w:val="0"/>
              <w:marTop w:val="0"/>
              <w:marBottom w:val="0"/>
              <w:divBdr>
                <w:top w:val="none" w:sz="0" w:space="0" w:color="auto"/>
                <w:left w:val="none" w:sz="0" w:space="0" w:color="auto"/>
                <w:bottom w:val="none" w:sz="0" w:space="0" w:color="auto"/>
                <w:right w:val="none" w:sz="0" w:space="0" w:color="auto"/>
              </w:divBdr>
            </w:div>
            <w:div w:id="292176424">
              <w:marLeft w:val="0"/>
              <w:marRight w:val="0"/>
              <w:marTop w:val="0"/>
              <w:marBottom w:val="0"/>
              <w:divBdr>
                <w:top w:val="none" w:sz="0" w:space="0" w:color="auto"/>
                <w:left w:val="none" w:sz="0" w:space="0" w:color="auto"/>
                <w:bottom w:val="none" w:sz="0" w:space="0" w:color="auto"/>
                <w:right w:val="none" w:sz="0" w:space="0" w:color="auto"/>
              </w:divBdr>
            </w:div>
            <w:div w:id="191187681">
              <w:marLeft w:val="0"/>
              <w:marRight w:val="0"/>
              <w:marTop w:val="0"/>
              <w:marBottom w:val="0"/>
              <w:divBdr>
                <w:top w:val="none" w:sz="0" w:space="0" w:color="auto"/>
                <w:left w:val="none" w:sz="0" w:space="0" w:color="auto"/>
                <w:bottom w:val="none" w:sz="0" w:space="0" w:color="auto"/>
                <w:right w:val="none" w:sz="0" w:space="0" w:color="auto"/>
              </w:divBdr>
            </w:div>
            <w:div w:id="829641779">
              <w:marLeft w:val="0"/>
              <w:marRight w:val="0"/>
              <w:marTop w:val="0"/>
              <w:marBottom w:val="0"/>
              <w:divBdr>
                <w:top w:val="none" w:sz="0" w:space="0" w:color="auto"/>
                <w:left w:val="none" w:sz="0" w:space="0" w:color="auto"/>
                <w:bottom w:val="none" w:sz="0" w:space="0" w:color="auto"/>
                <w:right w:val="none" w:sz="0" w:space="0" w:color="auto"/>
              </w:divBdr>
            </w:div>
            <w:div w:id="1238397014">
              <w:marLeft w:val="0"/>
              <w:marRight w:val="0"/>
              <w:marTop w:val="0"/>
              <w:marBottom w:val="0"/>
              <w:divBdr>
                <w:top w:val="none" w:sz="0" w:space="0" w:color="auto"/>
                <w:left w:val="none" w:sz="0" w:space="0" w:color="auto"/>
                <w:bottom w:val="none" w:sz="0" w:space="0" w:color="auto"/>
                <w:right w:val="none" w:sz="0" w:space="0" w:color="auto"/>
              </w:divBdr>
            </w:div>
            <w:div w:id="790901866">
              <w:marLeft w:val="0"/>
              <w:marRight w:val="0"/>
              <w:marTop w:val="0"/>
              <w:marBottom w:val="0"/>
              <w:divBdr>
                <w:top w:val="none" w:sz="0" w:space="0" w:color="auto"/>
                <w:left w:val="none" w:sz="0" w:space="0" w:color="auto"/>
                <w:bottom w:val="none" w:sz="0" w:space="0" w:color="auto"/>
                <w:right w:val="none" w:sz="0" w:space="0" w:color="auto"/>
              </w:divBdr>
            </w:div>
            <w:div w:id="1684744435">
              <w:marLeft w:val="0"/>
              <w:marRight w:val="0"/>
              <w:marTop w:val="0"/>
              <w:marBottom w:val="0"/>
              <w:divBdr>
                <w:top w:val="none" w:sz="0" w:space="0" w:color="auto"/>
                <w:left w:val="none" w:sz="0" w:space="0" w:color="auto"/>
                <w:bottom w:val="none" w:sz="0" w:space="0" w:color="auto"/>
                <w:right w:val="none" w:sz="0" w:space="0" w:color="auto"/>
              </w:divBdr>
            </w:div>
            <w:div w:id="2115897697">
              <w:marLeft w:val="0"/>
              <w:marRight w:val="0"/>
              <w:marTop w:val="0"/>
              <w:marBottom w:val="0"/>
              <w:divBdr>
                <w:top w:val="none" w:sz="0" w:space="0" w:color="auto"/>
                <w:left w:val="none" w:sz="0" w:space="0" w:color="auto"/>
                <w:bottom w:val="none" w:sz="0" w:space="0" w:color="auto"/>
                <w:right w:val="none" w:sz="0" w:space="0" w:color="auto"/>
              </w:divBdr>
            </w:div>
            <w:div w:id="1219240807">
              <w:marLeft w:val="0"/>
              <w:marRight w:val="0"/>
              <w:marTop w:val="0"/>
              <w:marBottom w:val="0"/>
              <w:divBdr>
                <w:top w:val="none" w:sz="0" w:space="0" w:color="auto"/>
                <w:left w:val="none" w:sz="0" w:space="0" w:color="auto"/>
                <w:bottom w:val="none" w:sz="0" w:space="0" w:color="auto"/>
                <w:right w:val="none" w:sz="0" w:space="0" w:color="auto"/>
              </w:divBdr>
            </w:div>
            <w:div w:id="783035481">
              <w:marLeft w:val="0"/>
              <w:marRight w:val="0"/>
              <w:marTop w:val="0"/>
              <w:marBottom w:val="0"/>
              <w:divBdr>
                <w:top w:val="none" w:sz="0" w:space="0" w:color="auto"/>
                <w:left w:val="none" w:sz="0" w:space="0" w:color="auto"/>
                <w:bottom w:val="none" w:sz="0" w:space="0" w:color="auto"/>
                <w:right w:val="none" w:sz="0" w:space="0" w:color="auto"/>
              </w:divBdr>
            </w:div>
            <w:div w:id="1781023511">
              <w:marLeft w:val="0"/>
              <w:marRight w:val="0"/>
              <w:marTop w:val="0"/>
              <w:marBottom w:val="0"/>
              <w:divBdr>
                <w:top w:val="none" w:sz="0" w:space="0" w:color="auto"/>
                <w:left w:val="none" w:sz="0" w:space="0" w:color="auto"/>
                <w:bottom w:val="none" w:sz="0" w:space="0" w:color="auto"/>
                <w:right w:val="none" w:sz="0" w:space="0" w:color="auto"/>
              </w:divBdr>
            </w:div>
            <w:div w:id="1689328648">
              <w:marLeft w:val="0"/>
              <w:marRight w:val="0"/>
              <w:marTop w:val="0"/>
              <w:marBottom w:val="0"/>
              <w:divBdr>
                <w:top w:val="none" w:sz="0" w:space="0" w:color="auto"/>
                <w:left w:val="none" w:sz="0" w:space="0" w:color="auto"/>
                <w:bottom w:val="none" w:sz="0" w:space="0" w:color="auto"/>
                <w:right w:val="none" w:sz="0" w:space="0" w:color="auto"/>
              </w:divBdr>
            </w:div>
            <w:div w:id="2126461107">
              <w:marLeft w:val="0"/>
              <w:marRight w:val="0"/>
              <w:marTop w:val="0"/>
              <w:marBottom w:val="0"/>
              <w:divBdr>
                <w:top w:val="none" w:sz="0" w:space="0" w:color="auto"/>
                <w:left w:val="none" w:sz="0" w:space="0" w:color="auto"/>
                <w:bottom w:val="none" w:sz="0" w:space="0" w:color="auto"/>
                <w:right w:val="none" w:sz="0" w:space="0" w:color="auto"/>
              </w:divBdr>
            </w:div>
            <w:div w:id="1183008208">
              <w:marLeft w:val="0"/>
              <w:marRight w:val="0"/>
              <w:marTop w:val="0"/>
              <w:marBottom w:val="0"/>
              <w:divBdr>
                <w:top w:val="none" w:sz="0" w:space="0" w:color="auto"/>
                <w:left w:val="none" w:sz="0" w:space="0" w:color="auto"/>
                <w:bottom w:val="none" w:sz="0" w:space="0" w:color="auto"/>
                <w:right w:val="none" w:sz="0" w:space="0" w:color="auto"/>
              </w:divBdr>
            </w:div>
            <w:div w:id="1666084857">
              <w:marLeft w:val="0"/>
              <w:marRight w:val="0"/>
              <w:marTop w:val="0"/>
              <w:marBottom w:val="0"/>
              <w:divBdr>
                <w:top w:val="none" w:sz="0" w:space="0" w:color="auto"/>
                <w:left w:val="none" w:sz="0" w:space="0" w:color="auto"/>
                <w:bottom w:val="none" w:sz="0" w:space="0" w:color="auto"/>
                <w:right w:val="none" w:sz="0" w:space="0" w:color="auto"/>
              </w:divBdr>
            </w:div>
            <w:div w:id="989408939">
              <w:marLeft w:val="0"/>
              <w:marRight w:val="0"/>
              <w:marTop w:val="0"/>
              <w:marBottom w:val="0"/>
              <w:divBdr>
                <w:top w:val="none" w:sz="0" w:space="0" w:color="auto"/>
                <w:left w:val="none" w:sz="0" w:space="0" w:color="auto"/>
                <w:bottom w:val="none" w:sz="0" w:space="0" w:color="auto"/>
                <w:right w:val="none" w:sz="0" w:space="0" w:color="auto"/>
              </w:divBdr>
            </w:div>
            <w:div w:id="1530027994">
              <w:marLeft w:val="0"/>
              <w:marRight w:val="0"/>
              <w:marTop w:val="0"/>
              <w:marBottom w:val="0"/>
              <w:divBdr>
                <w:top w:val="none" w:sz="0" w:space="0" w:color="auto"/>
                <w:left w:val="none" w:sz="0" w:space="0" w:color="auto"/>
                <w:bottom w:val="none" w:sz="0" w:space="0" w:color="auto"/>
                <w:right w:val="none" w:sz="0" w:space="0" w:color="auto"/>
              </w:divBdr>
            </w:div>
            <w:div w:id="1669211870">
              <w:marLeft w:val="0"/>
              <w:marRight w:val="0"/>
              <w:marTop w:val="0"/>
              <w:marBottom w:val="0"/>
              <w:divBdr>
                <w:top w:val="none" w:sz="0" w:space="0" w:color="auto"/>
                <w:left w:val="none" w:sz="0" w:space="0" w:color="auto"/>
                <w:bottom w:val="none" w:sz="0" w:space="0" w:color="auto"/>
                <w:right w:val="none" w:sz="0" w:space="0" w:color="auto"/>
              </w:divBdr>
            </w:div>
            <w:div w:id="913971664">
              <w:marLeft w:val="0"/>
              <w:marRight w:val="0"/>
              <w:marTop w:val="0"/>
              <w:marBottom w:val="0"/>
              <w:divBdr>
                <w:top w:val="none" w:sz="0" w:space="0" w:color="auto"/>
                <w:left w:val="none" w:sz="0" w:space="0" w:color="auto"/>
                <w:bottom w:val="none" w:sz="0" w:space="0" w:color="auto"/>
                <w:right w:val="none" w:sz="0" w:space="0" w:color="auto"/>
              </w:divBdr>
            </w:div>
            <w:div w:id="1425493333">
              <w:marLeft w:val="0"/>
              <w:marRight w:val="0"/>
              <w:marTop w:val="0"/>
              <w:marBottom w:val="0"/>
              <w:divBdr>
                <w:top w:val="none" w:sz="0" w:space="0" w:color="auto"/>
                <w:left w:val="none" w:sz="0" w:space="0" w:color="auto"/>
                <w:bottom w:val="none" w:sz="0" w:space="0" w:color="auto"/>
                <w:right w:val="none" w:sz="0" w:space="0" w:color="auto"/>
              </w:divBdr>
            </w:div>
            <w:div w:id="1175924367">
              <w:marLeft w:val="0"/>
              <w:marRight w:val="0"/>
              <w:marTop w:val="0"/>
              <w:marBottom w:val="0"/>
              <w:divBdr>
                <w:top w:val="none" w:sz="0" w:space="0" w:color="auto"/>
                <w:left w:val="none" w:sz="0" w:space="0" w:color="auto"/>
                <w:bottom w:val="none" w:sz="0" w:space="0" w:color="auto"/>
                <w:right w:val="none" w:sz="0" w:space="0" w:color="auto"/>
              </w:divBdr>
            </w:div>
            <w:div w:id="1104226744">
              <w:marLeft w:val="0"/>
              <w:marRight w:val="0"/>
              <w:marTop w:val="0"/>
              <w:marBottom w:val="0"/>
              <w:divBdr>
                <w:top w:val="none" w:sz="0" w:space="0" w:color="auto"/>
                <w:left w:val="none" w:sz="0" w:space="0" w:color="auto"/>
                <w:bottom w:val="none" w:sz="0" w:space="0" w:color="auto"/>
                <w:right w:val="none" w:sz="0" w:space="0" w:color="auto"/>
              </w:divBdr>
            </w:div>
            <w:div w:id="70590557">
              <w:marLeft w:val="0"/>
              <w:marRight w:val="0"/>
              <w:marTop w:val="0"/>
              <w:marBottom w:val="0"/>
              <w:divBdr>
                <w:top w:val="none" w:sz="0" w:space="0" w:color="auto"/>
                <w:left w:val="none" w:sz="0" w:space="0" w:color="auto"/>
                <w:bottom w:val="none" w:sz="0" w:space="0" w:color="auto"/>
                <w:right w:val="none" w:sz="0" w:space="0" w:color="auto"/>
              </w:divBdr>
            </w:div>
            <w:div w:id="421266788">
              <w:marLeft w:val="0"/>
              <w:marRight w:val="0"/>
              <w:marTop w:val="0"/>
              <w:marBottom w:val="0"/>
              <w:divBdr>
                <w:top w:val="none" w:sz="0" w:space="0" w:color="auto"/>
                <w:left w:val="none" w:sz="0" w:space="0" w:color="auto"/>
                <w:bottom w:val="none" w:sz="0" w:space="0" w:color="auto"/>
                <w:right w:val="none" w:sz="0" w:space="0" w:color="auto"/>
              </w:divBdr>
            </w:div>
            <w:div w:id="1733382345">
              <w:marLeft w:val="0"/>
              <w:marRight w:val="0"/>
              <w:marTop w:val="0"/>
              <w:marBottom w:val="0"/>
              <w:divBdr>
                <w:top w:val="none" w:sz="0" w:space="0" w:color="auto"/>
                <w:left w:val="none" w:sz="0" w:space="0" w:color="auto"/>
                <w:bottom w:val="none" w:sz="0" w:space="0" w:color="auto"/>
                <w:right w:val="none" w:sz="0" w:space="0" w:color="auto"/>
              </w:divBdr>
            </w:div>
            <w:div w:id="1525827368">
              <w:marLeft w:val="0"/>
              <w:marRight w:val="0"/>
              <w:marTop w:val="0"/>
              <w:marBottom w:val="0"/>
              <w:divBdr>
                <w:top w:val="none" w:sz="0" w:space="0" w:color="auto"/>
                <w:left w:val="none" w:sz="0" w:space="0" w:color="auto"/>
                <w:bottom w:val="none" w:sz="0" w:space="0" w:color="auto"/>
                <w:right w:val="none" w:sz="0" w:space="0" w:color="auto"/>
              </w:divBdr>
            </w:div>
            <w:div w:id="1526556996">
              <w:marLeft w:val="0"/>
              <w:marRight w:val="0"/>
              <w:marTop w:val="0"/>
              <w:marBottom w:val="0"/>
              <w:divBdr>
                <w:top w:val="none" w:sz="0" w:space="0" w:color="auto"/>
                <w:left w:val="none" w:sz="0" w:space="0" w:color="auto"/>
                <w:bottom w:val="none" w:sz="0" w:space="0" w:color="auto"/>
                <w:right w:val="none" w:sz="0" w:space="0" w:color="auto"/>
              </w:divBdr>
            </w:div>
            <w:div w:id="1903976962">
              <w:marLeft w:val="0"/>
              <w:marRight w:val="0"/>
              <w:marTop w:val="0"/>
              <w:marBottom w:val="0"/>
              <w:divBdr>
                <w:top w:val="none" w:sz="0" w:space="0" w:color="auto"/>
                <w:left w:val="none" w:sz="0" w:space="0" w:color="auto"/>
                <w:bottom w:val="none" w:sz="0" w:space="0" w:color="auto"/>
                <w:right w:val="none" w:sz="0" w:space="0" w:color="auto"/>
              </w:divBdr>
            </w:div>
            <w:div w:id="394158014">
              <w:marLeft w:val="0"/>
              <w:marRight w:val="0"/>
              <w:marTop w:val="0"/>
              <w:marBottom w:val="0"/>
              <w:divBdr>
                <w:top w:val="none" w:sz="0" w:space="0" w:color="auto"/>
                <w:left w:val="none" w:sz="0" w:space="0" w:color="auto"/>
                <w:bottom w:val="none" w:sz="0" w:space="0" w:color="auto"/>
                <w:right w:val="none" w:sz="0" w:space="0" w:color="auto"/>
              </w:divBdr>
            </w:div>
            <w:div w:id="675810976">
              <w:marLeft w:val="0"/>
              <w:marRight w:val="0"/>
              <w:marTop w:val="0"/>
              <w:marBottom w:val="0"/>
              <w:divBdr>
                <w:top w:val="none" w:sz="0" w:space="0" w:color="auto"/>
                <w:left w:val="none" w:sz="0" w:space="0" w:color="auto"/>
                <w:bottom w:val="none" w:sz="0" w:space="0" w:color="auto"/>
                <w:right w:val="none" w:sz="0" w:space="0" w:color="auto"/>
              </w:divBdr>
            </w:div>
            <w:div w:id="627853561">
              <w:marLeft w:val="0"/>
              <w:marRight w:val="0"/>
              <w:marTop w:val="0"/>
              <w:marBottom w:val="0"/>
              <w:divBdr>
                <w:top w:val="none" w:sz="0" w:space="0" w:color="auto"/>
                <w:left w:val="none" w:sz="0" w:space="0" w:color="auto"/>
                <w:bottom w:val="none" w:sz="0" w:space="0" w:color="auto"/>
                <w:right w:val="none" w:sz="0" w:space="0" w:color="auto"/>
              </w:divBdr>
            </w:div>
            <w:div w:id="255292430">
              <w:marLeft w:val="0"/>
              <w:marRight w:val="0"/>
              <w:marTop w:val="0"/>
              <w:marBottom w:val="0"/>
              <w:divBdr>
                <w:top w:val="none" w:sz="0" w:space="0" w:color="auto"/>
                <w:left w:val="none" w:sz="0" w:space="0" w:color="auto"/>
                <w:bottom w:val="none" w:sz="0" w:space="0" w:color="auto"/>
                <w:right w:val="none" w:sz="0" w:space="0" w:color="auto"/>
              </w:divBdr>
            </w:div>
            <w:div w:id="1434279957">
              <w:marLeft w:val="0"/>
              <w:marRight w:val="0"/>
              <w:marTop w:val="0"/>
              <w:marBottom w:val="0"/>
              <w:divBdr>
                <w:top w:val="none" w:sz="0" w:space="0" w:color="auto"/>
                <w:left w:val="none" w:sz="0" w:space="0" w:color="auto"/>
                <w:bottom w:val="none" w:sz="0" w:space="0" w:color="auto"/>
                <w:right w:val="none" w:sz="0" w:space="0" w:color="auto"/>
              </w:divBdr>
            </w:div>
            <w:div w:id="554969429">
              <w:marLeft w:val="0"/>
              <w:marRight w:val="0"/>
              <w:marTop w:val="0"/>
              <w:marBottom w:val="0"/>
              <w:divBdr>
                <w:top w:val="none" w:sz="0" w:space="0" w:color="auto"/>
                <w:left w:val="none" w:sz="0" w:space="0" w:color="auto"/>
                <w:bottom w:val="none" w:sz="0" w:space="0" w:color="auto"/>
                <w:right w:val="none" w:sz="0" w:space="0" w:color="auto"/>
              </w:divBdr>
            </w:div>
            <w:div w:id="942300286">
              <w:marLeft w:val="0"/>
              <w:marRight w:val="0"/>
              <w:marTop w:val="0"/>
              <w:marBottom w:val="0"/>
              <w:divBdr>
                <w:top w:val="none" w:sz="0" w:space="0" w:color="auto"/>
                <w:left w:val="none" w:sz="0" w:space="0" w:color="auto"/>
                <w:bottom w:val="none" w:sz="0" w:space="0" w:color="auto"/>
                <w:right w:val="none" w:sz="0" w:space="0" w:color="auto"/>
              </w:divBdr>
            </w:div>
            <w:div w:id="1658338901">
              <w:marLeft w:val="0"/>
              <w:marRight w:val="0"/>
              <w:marTop w:val="0"/>
              <w:marBottom w:val="0"/>
              <w:divBdr>
                <w:top w:val="none" w:sz="0" w:space="0" w:color="auto"/>
                <w:left w:val="none" w:sz="0" w:space="0" w:color="auto"/>
                <w:bottom w:val="none" w:sz="0" w:space="0" w:color="auto"/>
                <w:right w:val="none" w:sz="0" w:space="0" w:color="auto"/>
              </w:divBdr>
            </w:div>
            <w:div w:id="1453935210">
              <w:marLeft w:val="0"/>
              <w:marRight w:val="0"/>
              <w:marTop w:val="0"/>
              <w:marBottom w:val="0"/>
              <w:divBdr>
                <w:top w:val="none" w:sz="0" w:space="0" w:color="auto"/>
                <w:left w:val="none" w:sz="0" w:space="0" w:color="auto"/>
                <w:bottom w:val="none" w:sz="0" w:space="0" w:color="auto"/>
                <w:right w:val="none" w:sz="0" w:space="0" w:color="auto"/>
              </w:divBdr>
            </w:div>
            <w:div w:id="1420978452">
              <w:marLeft w:val="0"/>
              <w:marRight w:val="0"/>
              <w:marTop w:val="0"/>
              <w:marBottom w:val="0"/>
              <w:divBdr>
                <w:top w:val="none" w:sz="0" w:space="0" w:color="auto"/>
                <w:left w:val="none" w:sz="0" w:space="0" w:color="auto"/>
                <w:bottom w:val="none" w:sz="0" w:space="0" w:color="auto"/>
                <w:right w:val="none" w:sz="0" w:space="0" w:color="auto"/>
              </w:divBdr>
            </w:div>
            <w:div w:id="1325932935">
              <w:marLeft w:val="0"/>
              <w:marRight w:val="0"/>
              <w:marTop w:val="0"/>
              <w:marBottom w:val="0"/>
              <w:divBdr>
                <w:top w:val="none" w:sz="0" w:space="0" w:color="auto"/>
                <w:left w:val="none" w:sz="0" w:space="0" w:color="auto"/>
                <w:bottom w:val="none" w:sz="0" w:space="0" w:color="auto"/>
                <w:right w:val="none" w:sz="0" w:space="0" w:color="auto"/>
              </w:divBdr>
            </w:div>
            <w:div w:id="971449233">
              <w:marLeft w:val="0"/>
              <w:marRight w:val="0"/>
              <w:marTop w:val="0"/>
              <w:marBottom w:val="0"/>
              <w:divBdr>
                <w:top w:val="none" w:sz="0" w:space="0" w:color="auto"/>
                <w:left w:val="none" w:sz="0" w:space="0" w:color="auto"/>
                <w:bottom w:val="none" w:sz="0" w:space="0" w:color="auto"/>
                <w:right w:val="none" w:sz="0" w:space="0" w:color="auto"/>
              </w:divBdr>
            </w:div>
            <w:div w:id="65687947">
              <w:marLeft w:val="0"/>
              <w:marRight w:val="0"/>
              <w:marTop w:val="0"/>
              <w:marBottom w:val="0"/>
              <w:divBdr>
                <w:top w:val="none" w:sz="0" w:space="0" w:color="auto"/>
                <w:left w:val="none" w:sz="0" w:space="0" w:color="auto"/>
                <w:bottom w:val="none" w:sz="0" w:space="0" w:color="auto"/>
                <w:right w:val="none" w:sz="0" w:space="0" w:color="auto"/>
              </w:divBdr>
            </w:div>
            <w:div w:id="1669550763">
              <w:marLeft w:val="0"/>
              <w:marRight w:val="0"/>
              <w:marTop w:val="0"/>
              <w:marBottom w:val="0"/>
              <w:divBdr>
                <w:top w:val="none" w:sz="0" w:space="0" w:color="auto"/>
                <w:left w:val="none" w:sz="0" w:space="0" w:color="auto"/>
                <w:bottom w:val="none" w:sz="0" w:space="0" w:color="auto"/>
                <w:right w:val="none" w:sz="0" w:space="0" w:color="auto"/>
              </w:divBdr>
            </w:div>
            <w:div w:id="17435043">
              <w:marLeft w:val="0"/>
              <w:marRight w:val="0"/>
              <w:marTop w:val="0"/>
              <w:marBottom w:val="0"/>
              <w:divBdr>
                <w:top w:val="none" w:sz="0" w:space="0" w:color="auto"/>
                <w:left w:val="none" w:sz="0" w:space="0" w:color="auto"/>
                <w:bottom w:val="none" w:sz="0" w:space="0" w:color="auto"/>
                <w:right w:val="none" w:sz="0" w:space="0" w:color="auto"/>
              </w:divBdr>
            </w:div>
            <w:div w:id="1156728145">
              <w:marLeft w:val="0"/>
              <w:marRight w:val="0"/>
              <w:marTop w:val="0"/>
              <w:marBottom w:val="0"/>
              <w:divBdr>
                <w:top w:val="none" w:sz="0" w:space="0" w:color="auto"/>
                <w:left w:val="none" w:sz="0" w:space="0" w:color="auto"/>
                <w:bottom w:val="none" w:sz="0" w:space="0" w:color="auto"/>
                <w:right w:val="none" w:sz="0" w:space="0" w:color="auto"/>
              </w:divBdr>
            </w:div>
            <w:div w:id="1582712797">
              <w:marLeft w:val="0"/>
              <w:marRight w:val="0"/>
              <w:marTop w:val="0"/>
              <w:marBottom w:val="0"/>
              <w:divBdr>
                <w:top w:val="none" w:sz="0" w:space="0" w:color="auto"/>
                <w:left w:val="none" w:sz="0" w:space="0" w:color="auto"/>
                <w:bottom w:val="none" w:sz="0" w:space="0" w:color="auto"/>
                <w:right w:val="none" w:sz="0" w:space="0" w:color="auto"/>
              </w:divBdr>
            </w:div>
            <w:div w:id="202327041">
              <w:marLeft w:val="0"/>
              <w:marRight w:val="0"/>
              <w:marTop w:val="0"/>
              <w:marBottom w:val="0"/>
              <w:divBdr>
                <w:top w:val="none" w:sz="0" w:space="0" w:color="auto"/>
                <w:left w:val="none" w:sz="0" w:space="0" w:color="auto"/>
                <w:bottom w:val="none" w:sz="0" w:space="0" w:color="auto"/>
                <w:right w:val="none" w:sz="0" w:space="0" w:color="auto"/>
              </w:divBdr>
            </w:div>
            <w:div w:id="39601508">
              <w:marLeft w:val="0"/>
              <w:marRight w:val="0"/>
              <w:marTop w:val="0"/>
              <w:marBottom w:val="0"/>
              <w:divBdr>
                <w:top w:val="none" w:sz="0" w:space="0" w:color="auto"/>
                <w:left w:val="none" w:sz="0" w:space="0" w:color="auto"/>
                <w:bottom w:val="none" w:sz="0" w:space="0" w:color="auto"/>
                <w:right w:val="none" w:sz="0" w:space="0" w:color="auto"/>
              </w:divBdr>
            </w:div>
            <w:div w:id="863053106">
              <w:marLeft w:val="0"/>
              <w:marRight w:val="0"/>
              <w:marTop w:val="0"/>
              <w:marBottom w:val="0"/>
              <w:divBdr>
                <w:top w:val="none" w:sz="0" w:space="0" w:color="auto"/>
                <w:left w:val="none" w:sz="0" w:space="0" w:color="auto"/>
                <w:bottom w:val="none" w:sz="0" w:space="0" w:color="auto"/>
                <w:right w:val="none" w:sz="0" w:space="0" w:color="auto"/>
              </w:divBdr>
            </w:div>
            <w:div w:id="1102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4159">
      <w:bodyDiv w:val="1"/>
      <w:marLeft w:val="0"/>
      <w:marRight w:val="0"/>
      <w:marTop w:val="0"/>
      <w:marBottom w:val="0"/>
      <w:divBdr>
        <w:top w:val="none" w:sz="0" w:space="0" w:color="auto"/>
        <w:left w:val="none" w:sz="0" w:space="0" w:color="auto"/>
        <w:bottom w:val="none" w:sz="0" w:space="0" w:color="auto"/>
        <w:right w:val="none" w:sz="0" w:space="0" w:color="auto"/>
      </w:divBdr>
      <w:divsChild>
        <w:div w:id="710107028">
          <w:marLeft w:val="0"/>
          <w:marRight w:val="0"/>
          <w:marTop w:val="0"/>
          <w:marBottom w:val="0"/>
          <w:divBdr>
            <w:top w:val="none" w:sz="0" w:space="0" w:color="auto"/>
            <w:left w:val="none" w:sz="0" w:space="0" w:color="auto"/>
            <w:bottom w:val="none" w:sz="0" w:space="0" w:color="auto"/>
            <w:right w:val="none" w:sz="0" w:space="0" w:color="auto"/>
          </w:divBdr>
          <w:divsChild>
            <w:div w:id="12644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069">
      <w:bodyDiv w:val="1"/>
      <w:marLeft w:val="0"/>
      <w:marRight w:val="0"/>
      <w:marTop w:val="0"/>
      <w:marBottom w:val="0"/>
      <w:divBdr>
        <w:top w:val="none" w:sz="0" w:space="0" w:color="auto"/>
        <w:left w:val="none" w:sz="0" w:space="0" w:color="auto"/>
        <w:bottom w:val="none" w:sz="0" w:space="0" w:color="auto"/>
        <w:right w:val="none" w:sz="0" w:space="0" w:color="auto"/>
      </w:divBdr>
      <w:divsChild>
        <w:div w:id="480661326">
          <w:marLeft w:val="0"/>
          <w:marRight w:val="0"/>
          <w:marTop w:val="0"/>
          <w:marBottom w:val="0"/>
          <w:divBdr>
            <w:top w:val="none" w:sz="0" w:space="0" w:color="auto"/>
            <w:left w:val="none" w:sz="0" w:space="0" w:color="auto"/>
            <w:bottom w:val="none" w:sz="0" w:space="0" w:color="auto"/>
            <w:right w:val="none" w:sz="0" w:space="0" w:color="auto"/>
          </w:divBdr>
          <w:divsChild>
            <w:div w:id="216430847">
              <w:marLeft w:val="0"/>
              <w:marRight w:val="0"/>
              <w:marTop w:val="0"/>
              <w:marBottom w:val="0"/>
              <w:divBdr>
                <w:top w:val="none" w:sz="0" w:space="0" w:color="auto"/>
                <w:left w:val="none" w:sz="0" w:space="0" w:color="auto"/>
                <w:bottom w:val="none" w:sz="0" w:space="0" w:color="auto"/>
                <w:right w:val="none" w:sz="0" w:space="0" w:color="auto"/>
              </w:divBdr>
            </w:div>
            <w:div w:id="146477162">
              <w:marLeft w:val="0"/>
              <w:marRight w:val="0"/>
              <w:marTop w:val="0"/>
              <w:marBottom w:val="0"/>
              <w:divBdr>
                <w:top w:val="none" w:sz="0" w:space="0" w:color="auto"/>
                <w:left w:val="none" w:sz="0" w:space="0" w:color="auto"/>
                <w:bottom w:val="none" w:sz="0" w:space="0" w:color="auto"/>
                <w:right w:val="none" w:sz="0" w:space="0" w:color="auto"/>
              </w:divBdr>
            </w:div>
            <w:div w:id="1329559121">
              <w:marLeft w:val="0"/>
              <w:marRight w:val="0"/>
              <w:marTop w:val="0"/>
              <w:marBottom w:val="0"/>
              <w:divBdr>
                <w:top w:val="none" w:sz="0" w:space="0" w:color="auto"/>
                <w:left w:val="none" w:sz="0" w:space="0" w:color="auto"/>
                <w:bottom w:val="none" w:sz="0" w:space="0" w:color="auto"/>
                <w:right w:val="none" w:sz="0" w:space="0" w:color="auto"/>
              </w:divBdr>
            </w:div>
            <w:div w:id="1035233995">
              <w:marLeft w:val="0"/>
              <w:marRight w:val="0"/>
              <w:marTop w:val="0"/>
              <w:marBottom w:val="0"/>
              <w:divBdr>
                <w:top w:val="none" w:sz="0" w:space="0" w:color="auto"/>
                <w:left w:val="none" w:sz="0" w:space="0" w:color="auto"/>
                <w:bottom w:val="none" w:sz="0" w:space="0" w:color="auto"/>
                <w:right w:val="none" w:sz="0" w:space="0" w:color="auto"/>
              </w:divBdr>
            </w:div>
            <w:div w:id="393285927">
              <w:marLeft w:val="0"/>
              <w:marRight w:val="0"/>
              <w:marTop w:val="0"/>
              <w:marBottom w:val="0"/>
              <w:divBdr>
                <w:top w:val="none" w:sz="0" w:space="0" w:color="auto"/>
                <w:left w:val="none" w:sz="0" w:space="0" w:color="auto"/>
                <w:bottom w:val="none" w:sz="0" w:space="0" w:color="auto"/>
                <w:right w:val="none" w:sz="0" w:space="0" w:color="auto"/>
              </w:divBdr>
            </w:div>
            <w:div w:id="218832277">
              <w:marLeft w:val="0"/>
              <w:marRight w:val="0"/>
              <w:marTop w:val="0"/>
              <w:marBottom w:val="0"/>
              <w:divBdr>
                <w:top w:val="none" w:sz="0" w:space="0" w:color="auto"/>
                <w:left w:val="none" w:sz="0" w:space="0" w:color="auto"/>
                <w:bottom w:val="none" w:sz="0" w:space="0" w:color="auto"/>
                <w:right w:val="none" w:sz="0" w:space="0" w:color="auto"/>
              </w:divBdr>
            </w:div>
            <w:div w:id="2048483769">
              <w:marLeft w:val="0"/>
              <w:marRight w:val="0"/>
              <w:marTop w:val="0"/>
              <w:marBottom w:val="0"/>
              <w:divBdr>
                <w:top w:val="none" w:sz="0" w:space="0" w:color="auto"/>
                <w:left w:val="none" w:sz="0" w:space="0" w:color="auto"/>
                <w:bottom w:val="none" w:sz="0" w:space="0" w:color="auto"/>
                <w:right w:val="none" w:sz="0" w:space="0" w:color="auto"/>
              </w:divBdr>
            </w:div>
            <w:div w:id="684091128">
              <w:marLeft w:val="0"/>
              <w:marRight w:val="0"/>
              <w:marTop w:val="0"/>
              <w:marBottom w:val="0"/>
              <w:divBdr>
                <w:top w:val="none" w:sz="0" w:space="0" w:color="auto"/>
                <w:left w:val="none" w:sz="0" w:space="0" w:color="auto"/>
                <w:bottom w:val="none" w:sz="0" w:space="0" w:color="auto"/>
                <w:right w:val="none" w:sz="0" w:space="0" w:color="auto"/>
              </w:divBdr>
            </w:div>
            <w:div w:id="1743526915">
              <w:marLeft w:val="0"/>
              <w:marRight w:val="0"/>
              <w:marTop w:val="0"/>
              <w:marBottom w:val="0"/>
              <w:divBdr>
                <w:top w:val="none" w:sz="0" w:space="0" w:color="auto"/>
                <w:left w:val="none" w:sz="0" w:space="0" w:color="auto"/>
                <w:bottom w:val="none" w:sz="0" w:space="0" w:color="auto"/>
                <w:right w:val="none" w:sz="0" w:space="0" w:color="auto"/>
              </w:divBdr>
            </w:div>
            <w:div w:id="823623075">
              <w:marLeft w:val="0"/>
              <w:marRight w:val="0"/>
              <w:marTop w:val="0"/>
              <w:marBottom w:val="0"/>
              <w:divBdr>
                <w:top w:val="none" w:sz="0" w:space="0" w:color="auto"/>
                <w:left w:val="none" w:sz="0" w:space="0" w:color="auto"/>
                <w:bottom w:val="none" w:sz="0" w:space="0" w:color="auto"/>
                <w:right w:val="none" w:sz="0" w:space="0" w:color="auto"/>
              </w:divBdr>
            </w:div>
            <w:div w:id="2002537974">
              <w:marLeft w:val="0"/>
              <w:marRight w:val="0"/>
              <w:marTop w:val="0"/>
              <w:marBottom w:val="0"/>
              <w:divBdr>
                <w:top w:val="none" w:sz="0" w:space="0" w:color="auto"/>
                <w:left w:val="none" w:sz="0" w:space="0" w:color="auto"/>
                <w:bottom w:val="none" w:sz="0" w:space="0" w:color="auto"/>
                <w:right w:val="none" w:sz="0" w:space="0" w:color="auto"/>
              </w:divBdr>
            </w:div>
            <w:div w:id="1721901294">
              <w:marLeft w:val="0"/>
              <w:marRight w:val="0"/>
              <w:marTop w:val="0"/>
              <w:marBottom w:val="0"/>
              <w:divBdr>
                <w:top w:val="none" w:sz="0" w:space="0" w:color="auto"/>
                <w:left w:val="none" w:sz="0" w:space="0" w:color="auto"/>
                <w:bottom w:val="none" w:sz="0" w:space="0" w:color="auto"/>
                <w:right w:val="none" w:sz="0" w:space="0" w:color="auto"/>
              </w:divBdr>
            </w:div>
            <w:div w:id="1465007995">
              <w:marLeft w:val="0"/>
              <w:marRight w:val="0"/>
              <w:marTop w:val="0"/>
              <w:marBottom w:val="0"/>
              <w:divBdr>
                <w:top w:val="none" w:sz="0" w:space="0" w:color="auto"/>
                <w:left w:val="none" w:sz="0" w:space="0" w:color="auto"/>
                <w:bottom w:val="none" w:sz="0" w:space="0" w:color="auto"/>
                <w:right w:val="none" w:sz="0" w:space="0" w:color="auto"/>
              </w:divBdr>
            </w:div>
            <w:div w:id="1689481083">
              <w:marLeft w:val="0"/>
              <w:marRight w:val="0"/>
              <w:marTop w:val="0"/>
              <w:marBottom w:val="0"/>
              <w:divBdr>
                <w:top w:val="none" w:sz="0" w:space="0" w:color="auto"/>
                <w:left w:val="none" w:sz="0" w:space="0" w:color="auto"/>
                <w:bottom w:val="none" w:sz="0" w:space="0" w:color="auto"/>
                <w:right w:val="none" w:sz="0" w:space="0" w:color="auto"/>
              </w:divBdr>
            </w:div>
            <w:div w:id="1679692016">
              <w:marLeft w:val="0"/>
              <w:marRight w:val="0"/>
              <w:marTop w:val="0"/>
              <w:marBottom w:val="0"/>
              <w:divBdr>
                <w:top w:val="none" w:sz="0" w:space="0" w:color="auto"/>
                <w:left w:val="none" w:sz="0" w:space="0" w:color="auto"/>
                <w:bottom w:val="none" w:sz="0" w:space="0" w:color="auto"/>
                <w:right w:val="none" w:sz="0" w:space="0" w:color="auto"/>
              </w:divBdr>
            </w:div>
            <w:div w:id="1588809432">
              <w:marLeft w:val="0"/>
              <w:marRight w:val="0"/>
              <w:marTop w:val="0"/>
              <w:marBottom w:val="0"/>
              <w:divBdr>
                <w:top w:val="none" w:sz="0" w:space="0" w:color="auto"/>
                <w:left w:val="none" w:sz="0" w:space="0" w:color="auto"/>
                <w:bottom w:val="none" w:sz="0" w:space="0" w:color="auto"/>
                <w:right w:val="none" w:sz="0" w:space="0" w:color="auto"/>
              </w:divBdr>
            </w:div>
            <w:div w:id="1234779597">
              <w:marLeft w:val="0"/>
              <w:marRight w:val="0"/>
              <w:marTop w:val="0"/>
              <w:marBottom w:val="0"/>
              <w:divBdr>
                <w:top w:val="none" w:sz="0" w:space="0" w:color="auto"/>
                <w:left w:val="none" w:sz="0" w:space="0" w:color="auto"/>
                <w:bottom w:val="none" w:sz="0" w:space="0" w:color="auto"/>
                <w:right w:val="none" w:sz="0" w:space="0" w:color="auto"/>
              </w:divBdr>
            </w:div>
            <w:div w:id="2043822425">
              <w:marLeft w:val="0"/>
              <w:marRight w:val="0"/>
              <w:marTop w:val="0"/>
              <w:marBottom w:val="0"/>
              <w:divBdr>
                <w:top w:val="none" w:sz="0" w:space="0" w:color="auto"/>
                <w:left w:val="none" w:sz="0" w:space="0" w:color="auto"/>
                <w:bottom w:val="none" w:sz="0" w:space="0" w:color="auto"/>
                <w:right w:val="none" w:sz="0" w:space="0" w:color="auto"/>
              </w:divBdr>
            </w:div>
            <w:div w:id="281041476">
              <w:marLeft w:val="0"/>
              <w:marRight w:val="0"/>
              <w:marTop w:val="0"/>
              <w:marBottom w:val="0"/>
              <w:divBdr>
                <w:top w:val="none" w:sz="0" w:space="0" w:color="auto"/>
                <w:left w:val="none" w:sz="0" w:space="0" w:color="auto"/>
                <w:bottom w:val="none" w:sz="0" w:space="0" w:color="auto"/>
                <w:right w:val="none" w:sz="0" w:space="0" w:color="auto"/>
              </w:divBdr>
            </w:div>
            <w:div w:id="2138142906">
              <w:marLeft w:val="0"/>
              <w:marRight w:val="0"/>
              <w:marTop w:val="0"/>
              <w:marBottom w:val="0"/>
              <w:divBdr>
                <w:top w:val="none" w:sz="0" w:space="0" w:color="auto"/>
                <w:left w:val="none" w:sz="0" w:space="0" w:color="auto"/>
                <w:bottom w:val="none" w:sz="0" w:space="0" w:color="auto"/>
                <w:right w:val="none" w:sz="0" w:space="0" w:color="auto"/>
              </w:divBdr>
            </w:div>
            <w:div w:id="685909572">
              <w:marLeft w:val="0"/>
              <w:marRight w:val="0"/>
              <w:marTop w:val="0"/>
              <w:marBottom w:val="0"/>
              <w:divBdr>
                <w:top w:val="none" w:sz="0" w:space="0" w:color="auto"/>
                <w:left w:val="none" w:sz="0" w:space="0" w:color="auto"/>
                <w:bottom w:val="none" w:sz="0" w:space="0" w:color="auto"/>
                <w:right w:val="none" w:sz="0" w:space="0" w:color="auto"/>
              </w:divBdr>
            </w:div>
            <w:div w:id="429549564">
              <w:marLeft w:val="0"/>
              <w:marRight w:val="0"/>
              <w:marTop w:val="0"/>
              <w:marBottom w:val="0"/>
              <w:divBdr>
                <w:top w:val="none" w:sz="0" w:space="0" w:color="auto"/>
                <w:left w:val="none" w:sz="0" w:space="0" w:color="auto"/>
                <w:bottom w:val="none" w:sz="0" w:space="0" w:color="auto"/>
                <w:right w:val="none" w:sz="0" w:space="0" w:color="auto"/>
              </w:divBdr>
            </w:div>
            <w:div w:id="1191335093">
              <w:marLeft w:val="0"/>
              <w:marRight w:val="0"/>
              <w:marTop w:val="0"/>
              <w:marBottom w:val="0"/>
              <w:divBdr>
                <w:top w:val="none" w:sz="0" w:space="0" w:color="auto"/>
                <w:left w:val="none" w:sz="0" w:space="0" w:color="auto"/>
                <w:bottom w:val="none" w:sz="0" w:space="0" w:color="auto"/>
                <w:right w:val="none" w:sz="0" w:space="0" w:color="auto"/>
              </w:divBdr>
            </w:div>
            <w:div w:id="922563830">
              <w:marLeft w:val="0"/>
              <w:marRight w:val="0"/>
              <w:marTop w:val="0"/>
              <w:marBottom w:val="0"/>
              <w:divBdr>
                <w:top w:val="none" w:sz="0" w:space="0" w:color="auto"/>
                <w:left w:val="none" w:sz="0" w:space="0" w:color="auto"/>
                <w:bottom w:val="none" w:sz="0" w:space="0" w:color="auto"/>
                <w:right w:val="none" w:sz="0" w:space="0" w:color="auto"/>
              </w:divBdr>
            </w:div>
            <w:div w:id="1321810399">
              <w:marLeft w:val="0"/>
              <w:marRight w:val="0"/>
              <w:marTop w:val="0"/>
              <w:marBottom w:val="0"/>
              <w:divBdr>
                <w:top w:val="none" w:sz="0" w:space="0" w:color="auto"/>
                <w:left w:val="none" w:sz="0" w:space="0" w:color="auto"/>
                <w:bottom w:val="none" w:sz="0" w:space="0" w:color="auto"/>
                <w:right w:val="none" w:sz="0" w:space="0" w:color="auto"/>
              </w:divBdr>
            </w:div>
            <w:div w:id="1203787912">
              <w:marLeft w:val="0"/>
              <w:marRight w:val="0"/>
              <w:marTop w:val="0"/>
              <w:marBottom w:val="0"/>
              <w:divBdr>
                <w:top w:val="none" w:sz="0" w:space="0" w:color="auto"/>
                <w:left w:val="none" w:sz="0" w:space="0" w:color="auto"/>
                <w:bottom w:val="none" w:sz="0" w:space="0" w:color="auto"/>
                <w:right w:val="none" w:sz="0" w:space="0" w:color="auto"/>
              </w:divBdr>
            </w:div>
            <w:div w:id="2077704644">
              <w:marLeft w:val="0"/>
              <w:marRight w:val="0"/>
              <w:marTop w:val="0"/>
              <w:marBottom w:val="0"/>
              <w:divBdr>
                <w:top w:val="none" w:sz="0" w:space="0" w:color="auto"/>
                <w:left w:val="none" w:sz="0" w:space="0" w:color="auto"/>
                <w:bottom w:val="none" w:sz="0" w:space="0" w:color="auto"/>
                <w:right w:val="none" w:sz="0" w:space="0" w:color="auto"/>
              </w:divBdr>
            </w:div>
            <w:div w:id="386807308">
              <w:marLeft w:val="0"/>
              <w:marRight w:val="0"/>
              <w:marTop w:val="0"/>
              <w:marBottom w:val="0"/>
              <w:divBdr>
                <w:top w:val="none" w:sz="0" w:space="0" w:color="auto"/>
                <w:left w:val="none" w:sz="0" w:space="0" w:color="auto"/>
                <w:bottom w:val="none" w:sz="0" w:space="0" w:color="auto"/>
                <w:right w:val="none" w:sz="0" w:space="0" w:color="auto"/>
              </w:divBdr>
            </w:div>
            <w:div w:id="18706165">
              <w:marLeft w:val="0"/>
              <w:marRight w:val="0"/>
              <w:marTop w:val="0"/>
              <w:marBottom w:val="0"/>
              <w:divBdr>
                <w:top w:val="none" w:sz="0" w:space="0" w:color="auto"/>
                <w:left w:val="none" w:sz="0" w:space="0" w:color="auto"/>
                <w:bottom w:val="none" w:sz="0" w:space="0" w:color="auto"/>
                <w:right w:val="none" w:sz="0" w:space="0" w:color="auto"/>
              </w:divBdr>
            </w:div>
            <w:div w:id="1589345004">
              <w:marLeft w:val="0"/>
              <w:marRight w:val="0"/>
              <w:marTop w:val="0"/>
              <w:marBottom w:val="0"/>
              <w:divBdr>
                <w:top w:val="none" w:sz="0" w:space="0" w:color="auto"/>
                <w:left w:val="none" w:sz="0" w:space="0" w:color="auto"/>
                <w:bottom w:val="none" w:sz="0" w:space="0" w:color="auto"/>
                <w:right w:val="none" w:sz="0" w:space="0" w:color="auto"/>
              </w:divBdr>
            </w:div>
            <w:div w:id="1524124278">
              <w:marLeft w:val="0"/>
              <w:marRight w:val="0"/>
              <w:marTop w:val="0"/>
              <w:marBottom w:val="0"/>
              <w:divBdr>
                <w:top w:val="none" w:sz="0" w:space="0" w:color="auto"/>
                <w:left w:val="none" w:sz="0" w:space="0" w:color="auto"/>
                <w:bottom w:val="none" w:sz="0" w:space="0" w:color="auto"/>
                <w:right w:val="none" w:sz="0" w:space="0" w:color="auto"/>
              </w:divBdr>
            </w:div>
            <w:div w:id="755513438">
              <w:marLeft w:val="0"/>
              <w:marRight w:val="0"/>
              <w:marTop w:val="0"/>
              <w:marBottom w:val="0"/>
              <w:divBdr>
                <w:top w:val="none" w:sz="0" w:space="0" w:color="auto"/>
                <w:left w:val="none" w:sz="0" w:space="0" w:color="auto"/>
                <w:bottom w:val="none" w:sz="0" w:space="0" w:color="auto"/>
                <w:right w:val="none" w:sz="0" w:space="0" w:color="auto"/>
              </w:divBdr>
            </w:div>
            <w:div w:id="183835464">
              <w:marLeft w:val="0"/>
              <w:marRight w:val="0"/>
              <w:marTop w:val="0"/>
              <w:marBottom w:val="0"/>
              <w:divBdr>
                <w:top w:val="none" w:sz="0" w:space="0" w:color="auto"/>
                <w:left w:val="none" w:sz="0" w:space="0" w:color="auto"/>
                <w:bottom w:val="none" w:sz="0" w:space="0" w:color="auto"/>
                <w:right w:val="none" w:sz="0" w:space="0" w:color="auto"/>
              </w:divBdr>
            </w:div>
            <w:div w:id="892041423">
              <w:marLeft w:val="0"/>
              <w:marRight w:val="0"/>
              <w:marTop w:val="0"/>
              <w:marBottom w:val="0"/>
              <w:divBdr>
                <w:top w:val="none" w:sz="0" w:space="0" w:color="auto"/>
                <w:left w:val="none" w:sz="0" w:space="0" w:color="auto"/>
                <w:bottom w:val="none" w:sz="0" w:space="0" w:color="auto"/>
                <w:right w:val="none" w:sz="0" w:space="0" w:color="auto"/>
              </w:divBdr>
            </w:div>
            <w:div w:id="1395618534">
              <w:marLeft w:val="0"/>
              <w:marRight w:val="0"/>
              <w:marTop w:val="0"/>
              <w:marBottom w:val="0"/>
              <w:divBdr>
                <w:top w:val="none" w:sz="0" w:space="0" w:color="auto"/>
                <w:left w:val="none" w:sz="0" w:space="0" w:color="auto"/>
                <w:bottom w:val="none" w:sz="0" w:space="0" w:color="auto"/>
                <w:right w:val="none" w:sz="0" w:space="0" w:color="auto"/>
              </w:divBdr>
            </w:div>
            <w:div w:id="297420248">
              <w:marLeft w:val="0"/>
              <w:marRight w:val="0"/>
              <w:marTop w:val="0"/>
              <w:marBottom w:val="0"/>
              <w:divBdr>
                <w:top w:val="none" w:sz="0" w:space="0" w:color="auto"/>
                <w:left w:val="none" w:sz="0" w:space="0" w:color="auto"/>
                <w:bottom w:val="none" w:sz="0" w:space="0" w:color="auto"/>
                <w:right w:val="none" w:sz="0" w:space="0" w:color="auto"/>
              </w:divBdr>
            </w:div>
            <w:div w:id="126319815">
              <w:marLeft w:val="0"/>
              <w:marRight w:val="0"/>
              <w:marTop w:val="0"/>
              <w:marBottom w:val="0"/>
              <w:divBdr>
                <w:top w:val="none" w:sz="0" w:space="0" w:color="auto"/>
                <w:left w:val="none" w:sz="0" w:space="0" w:color="auto"/>
                <w:bottom w:val="none" w:sz="0" w:space="0" w:color="auto"/>
                <w:right w:val="none" w:sz="0" w:space="0" w:color="auto"/>
              </w:divBdr>
            </w:div>
            <w:div w:id="2103211488">
              <w:marLeft w:val="0"/>
              <w:marRight w:val="0"/>
              <w:marTop w:val="0"/>
              <w:marBottom w:val="0"/>
              <w:divBdr>
                <w:top w:val="none" w:sz="0" w:space="0" w:color="auto"/>
                <w:left w:val="none" w:sz="0" w:space="0" w:color="auto"/>
                <w:bottom w:val="none" w:sz="0" w:space="0" w:color="auto"/>
                <w:right w:val="none" w:sz="0" w:space="0" w:color="auto"/>
              </w:divBdr>
            </w:div>
            <w:div w:id="1307121884">
              <w:marLeft w:val="0"/>
              <w:marRight w:val="0"/>
              <w:marTop w:val="0"/>
              <w:marBottom w:val="0"/>
              <w:divBdr>
                <w:top w:val="none" w:sz="0" w:space="0" w:color="auto"/>
                <w:left w:val="none" w:sz="0" w:space="0" w:color="auto"/>
                <w:bottom w:val="none" w:sz="0" w:space="0" w:color="auto"/>
                <w:right w:val="none" w:sz="0" w:space="0" w:color="auto"/>
              </w:divBdr>
            </w:div>
            <w:div w:id="1295719717">
              <w:marLeft w:val="0"/>
              <w:marRight w:val="0"/>
              <w:marTop w:val="0"/>
              <w:marBottom w:val="0"/>
              <w:divBdr>
                <w:top w:val="none" w:sz="0" w:space="0" w:color="auto"/>
                <w:left w:val="none" w:sz="0" w:space="0" w:color="auto"/>
                <w:bottom w:val="none" w:sz="0" w:space="0" w:color="auto"/>
                <w:right w:val="none" w:sz="0" w:space="0" w:color="auto"/>
              </w:divBdr>
            </w:div>
            <w:div w:id="718474924">
              <w:marLeft w:val="0"/>
              <w:marRight w:val="0"/>
              <w:marTop w:val="0"/>
              <w:marBottom w:val="0"/>
              <w:divBdr>
                <w:top w:val="none" w:sz="0" w:space="0" w:color="auto"/>
                <w:left w:val="none" w:sz="0" w:space="0" w:color="auto"/>
                <w:bottom w:val="none" w:sz="0" w:space="0" w:color="auto"/>
                <w:right w:val="none" w:sz="0" w:space="0" w:color="auto"/>
              </w:divBdr>
            </w:div>
            <w:div w:id="1489831796">
              <w:marLeft w:val="0"/>
              <w:marRight w:val="0"/>
              <w:marTop w:val="0"/>
              <w:marBottom w:val="0"/>
              <w:divBdr>
                <w:top w:val="none" w:sz="0" w:space="0" w:color="auto"/>
                <w:left w:val="none" w:sz="0" w:space="0" w:color="auto"/>
                <w:bottom w:val="none" w:sz="0" w:space="0" w:color="auto"/>
                <w:right w:val="none" w:sz="0" w:space="0" w:color="auto"/>
              </w:divBdr>
            </w:div>
            <w:div w:id="2074235496">
              <w:marLeft w:val="0"/>
              <w:marRight w:val="0"/>
              <w:marTop w:val="0"/>
              <w:marBottom w:val="0"/>
              <w:divBdr>
                <w:top w:val="none" w:sz="0" w:space="0" w:color="auto"/>
                <w:left w:val="none" w:sz="0" w:space="0" w:color="auto"/>
                <w:bottom w:val="none" w:sz="0" w:space="0" w:color="auto"/>
                <w:right w:val="none" w:sz="0" w:space="0" w:color="auto"/>
              </w:divBdr>
            </w:div>
            <w:div w:id="2135175141">
              <w:marLeft w:val="0"/>
              <w:marRight w:val="0"/>
              <w:marTop w:val="0"/>
              <w:marBottom w:val="0"/>
              <w:divBdr>
                <w:top w:val="none" w:sz="0" w:space="0" w:color="auto"/>
                <w:left w:val="none" w:sz="0" w:space="0" w:color="auto"/>
                <w:bottom w:val="none" w:sz="0" w:space="0" w:color="auto"/>
                <w:right w:val="none" w:sz="0" w:space="0" w:color="auto"/>
              </w:divBdr>
            </w:div>
            <w:div w:id="1927181258">
              <w:marLeft w:val="0"/>
              <w:marRight w:val="0"/>
              <w:marTop w:val="0"/>
              <w:marBottom w:val="0"/>
              <w:divBdr>
                <w:top w:val="none" w:sz="0" w:space="0" w:color="auto"/>
                <w:left w:val="none" w:sz="0" w:space="0" w:color="auto"/>
                <w:bottom w:val="none" w:sz="0" w:space="0" w:color="auto"/>
                <w:right w:val="none" w:sz="0" w:space="0" w:color="auto"/>
              </w:divBdr>
            </w:div>
            <w:div w:id="772478804">
              <w:marLeft w:val="0"/>
              <w:marRight w:val="0"/>
              <w:marTop w:val="0"/>
              <w:marBottom w:val="0"/>
              <w:divBdr>
                <w:top w:val="none" w:sz="0" w:space="0" w:color="auto"/>
                <w:left w:val="none" w:sz="0" w:space="0" w:color="auto"/>
                <w:bottom w:val="none" w:sz="0" w:space="0" w:color="auto"/>
                <w:right w:val="none" w:sz="0" w:space="0" w:color="auto"/>
              </w:divBdr>
            </w:div>
            <w:div w:id="67121289">
              <w:marLeft w:val="0"/>
              <w:marRight w:val="0"/>
              <w:marTop w:val="0"/>
              <w:marBottom w:val="0"/>
              <w:divBdr>
                <w:top w:val="none" w:sz="0" w:space="0" w:color="auto"/>
                <w:left w:val="none" w:sz="0" w:space="0" w:color="auto"/>
                <w:bottom w:val="none" w:sz="0" w:space="0" w:color="auto"/>
                <w:right w:val="none" w:sz="0" w:space="0" w:color="auto"/>
              </w:divBdr>
            </w:div>
            <w:div w:id="533931219">
              <w:marLeft w:val="0"/>
              <w:marRight w:val="0"/>
              <w:marTop w:val="0"/>
              <w:marBottom w:val="0"/>
              <w:divBdr>
                <w:top w:val="none" w:sz="0" w:space="0" w:color="auto"/>
                <w:left w:val="none" w:sz="0" w:space="0" w:color="auto"/>
                <w:bottom w:val="none" w:sz="0" w:space="0" w:color="auto"/>
                <w:right w:val="none" w:sz="0" w:space="0" w:color="auto"/>
              </w:divBdr>
            </w:div>
            <w:div w:id="1203444068">
              <w:marLeft w:val="0"/>
              <w:marRight w:val="0"/>
              <w:marTop w:val="0"/>
              <w:marBottom w:val="0"/>
              <w:divBdr>
                <w:top w:val="none" w:sz="0" w:space="0" w:color="auto"/>
                <w:left w:val="none" w:sz="0" w:space="0" w:color="auto"/>
                <w:bottom w:val="none" w:sz="0" w:space="0" w:color="auto"/>
                <w:right w:val="none" w:sz="0" w:space="0" w:color="auto"/>
              </w:divBdr>
            </w:div>
            <w:div w:id="256642196">
              <w:marLeft w:val="0"/>
              <w:marRight w:val="0"/>
              <w:marTop w:val="0"/>
              <w:marBottom w:val="0"/>
              <w:divBdr>
                <w:top w:val="none" w:sz="0" w:space="0" w:color="auto"/>
                <w:left w:val="none" w:sz="0" w:space="0" w:color="auto"/>
                <w:bottom w:val="none" w:sz="0" w:space="0" w:color="auto"/>
                <w:right w:val="none" w:sz="0" w:space="0" w:color="auto"/>
              </w:divBdr>
            </w:div>
            <w:div w:id="496652071">
              <w:marLeft w:val="0"/>
              <w:marRight w:val="0"/>
              <w:marTop w:val="0"/>
              <w:marBottom w:val="0"/>
              <w:divBdr>
                <w:top w:val="none" w:sz="0" w:space="0" w:color="auto"/>
                <w:left w:val="none" w:sz="0" w:space="0" w:color="auto"/>
                <w:bottom w:val="none" w:sz="0" w:space="0" w:color="auto"/>
                <w:right w:val="none" w:sz="0" w:space="0" w:color="auto"/>
              </w:divBdr>
            </w:div>
            <w:div w:id="1033310087">
              <w:marLeft w:val="0"/>
              <w:marRight w:val="0"/>
              <w:marTop w:val="0"/>
              <w:marBottom w:val="0"/>
              <w:divBdr>
                <w:top w:val="none" w:sz="0" w:space="0" w:color="auto"/>
                <w:left w:val="none" w:sz="0" w:space="0" w:color="auto"/>
                <w:bottom w:val="none" w:sz="0" w:space="0" w:color="auto"/>
                <w:right w:val="none" w:sz="0" w:space="0" w:color="auto"/>
              </w:divBdr>
            </w:div>
            <w:div w:id="1187870336">
              <w:marLeft w:val="0"/>
              <w:marRight w:val="0"/>
              <w:marTop w:val="0"/>
              <w:marBottom w:val="0"/>
              <w:divBdr>
                <w:top w:val="none" w:sz="0" w:space="0" w:color="auto"/>
                <w:left w:val="none" w:sz="0" w:space="0" w:color="auto"/>
                <w:bottom w:val="none" w:sz="0" w:space="0" w:color="auto"/>
                <w:right w:val="none" w:sz="0" w:space="0" w:color="auto"/>
              </w:divBdr>
            </w:div>
            <w:div w:id="672336626">
              <w:marLeft w:val="0"/>
              <w:marRight w:val="0"/>
              <w:marTop w:val="0"/>
              <w:marBottom w:val="0"/>
              <w:divBdr>
                <w:top w:val="none" w:sz="0" w:space="0" w:color="auto"/>
                <w:left w:val="none" w:sz="0" w:space="0" w:color="auto"/>
                <w:bottom w:val="none" w:sz="0" w:space="0" w:color="auto"/>
                <w:right w:val="none" w:sz="0" w:space="0" w:color="auto"/>
              </w:divBdr>
            </w:div>
            <w:div w:id="35473433">
              <w:marLeft w:val="0"/>
              <w:marRight w:val="0"/>
              <w:marTop w:val="0"/>
              <w:marBottom w:val="0"/>
              <w:divBdr>
                <w:top w:val="none" w:sz="0" w:space="0" w:color="auto"/>
                <w:left w:val="none" w:sz="0" w:space="0" w:color="auto"/>
                <w:bottom w:val="none" w:sz="0" w:space="0" w:color="auto"/>
                <w:right w:val="none" w:sz="0" w:space="0" w:color="auto"/>
              </w:divBdr>
            </w:div>
            <w:div w:id="101727364">
              <w:marLeft w:val="0"/>
              <w:marRight w:val="0"/>
              <w:marTop w:val="0"/>
              <w:marBottom w:val="0"/>
              <w:divBdr>
                <w:top w:val="none" w:sz="0" w:space="0" w:color="auto"/>
                <w:left w:val="none" w:sz="0" w:space="0" w:color="auto"/>
                <w:bottom w:val="none" w:sz="0" w:space="0" w:color="auto"/>
                <w:right w:val="none" w:sz="0" w:space="0" w:color="auto"/>
              </w:divBdr>
            </w:div>
            <w:div w:id="539050565">
              <w:marLeft w:val="0"/>
              <w:marRight w:val="0"/>
              <w:marTop w:val="0"/>
              <w:marBottom w:val="0"/>
              <w:divBdr>
                <w:top w:val="none" w:sz="0" w:space="0" w:color="auto"/>
                <w:left w:val="none" w:sz="0" w:space="0" w:color="auto"/>
                <w:bottom w:val="none" w:sz="0" w:space="0" w:color="auto"/>
                <w:right w:val="none" w:sz="0" w:space="0" w:color="auto"/>
              </w:divBdr>
            </w:div>
            <w:div w:id="1812478019">
              <w:marLeft w:val="0"/>
              <w:marRight w:val="0"/>
              <w:marTop w:val="0"/>
              <w:marBottom w:val="0"/>
              <w:divBdr>
                <w:top w:val="none" w:sz="0" w:space="0" w:color="auto"/>
                <w:left w:val="none" w:sz="0" w:space="0" w:color="auto"/>
                <w:bottom w:val="none" w:sz="0" w:space="0" w:color="auto"/>
                <w:right w:val="none" w:sz="0" w:space="0" w:color="auto"/>
              </w:divBdr>
            </w:div>
            <w:div w:id="2104571820">
              <w:marLeft w:val="0"/>
              <w:marRight w:val="0"/>
              <w:marTop w:val="0"/>
              <w:marBottom w:val="0"/>
              <w:divBdr>
                <w:top w:val="none" w:sz="0" w:space="0" w:color="auto"/>
                <w:left w:val="none" w:sz="0" w:space="0" w:color="auto"/>
                <w:bottom w:val="none" w:sz="0" w:space="0" w:color="auto"/>
                <w:right w:val="none" w:sz="0" w:space="0" w:color="auto"/>
              </w:divBdr>
            </w:div>
            <w:div w:id="1610309663">
              <w:marLeft w:val="0"/>
              <w:marRight w:val="0"/>
              <w:marTop w:val="0"/>
              <w:marBottom w:val="0"/>
              <w:divBdr>
                <w:top w:val="none" w:sz="0" w:space="0" w:color="auto"/>
                <w:left w:val="none" w:sz="0" w:space="0" w:color="auto"/>
                <w:bottom w:val="none" w:sz="0" w:space="0" w:color="auto"/>
                <w:right w:val="none" w:sz="0" w:space="0" w:color="auto"/>
              </w:divBdr>
            </w:div>
            <w:div w:id="622810538">
              <w:marLeft w:val="0"/>
              <w:marRight w:val="0"/>
              <w:marTop w:val="0"/>
              <w:marBottom w:val="0"/>
              <w:divBdr>
                <w:top w:val="none" w:sz="0" w:space="0" w:color="auto"/>
                <w:left w:val="none" w:sz="0" w:space="0" w:color="auto"/>
                <w:bottom w:val="none" w:sz="0" w:space="0" w:color="auto"/>
                <w:right w:val="none" w:sz="0" w:space="0" w:color="auto"/>
              </w:divBdr>
            </w:div>
            <w:div w:id="168254326">
              <w:marLeft w:val="0"/>
              <w:marRight w:val="0"/>
              <w:marTop w:val="0"/>
              <w:marBottom w:val="0"/>
              <w:divBdr>
                <w:top w:val="none" w:sz="0" w:space="0" w:color="auto"/>
                <w:left w:val="none" w:sz="0" w:space="0" w:color="auto"/>
                <w:bottom w:val="none" w:sz="0" w:space="0" w:color="auto"/>
                <w:right w:val="none" w:sz="0" w:space="0" w:color="auto"/>
              </w:divBdr>
            </w:div>
            <w:div w:id="1528566613">
              <w:marLeft w:val="0"/>
              <w:marRight w:val="0"/>
              <w:marTop w:val="0"/>
              <w:marBottom w:val="0"/>
              <w:divBdr>
                <w:top w:val="none" w:sz="0" w:space="0" w:color="auto"/>
                <w:left w:val="none" w:sz="0" w:space="0" w:color="auto"/>
                <w:bottom w:val="none" w:sz="0" w:space="0" w:color="auto"/>
                <w:right w:val="none" w:sz="0" w:space="0" w:color="auto"/>
              </w:divBdr>
            </w:div>
            <w:div w:id="798383052">
              <w:marLeft w:val="0"/>
              <w:marRight w:val="0"/>
              <w:marTop w:val="0"/>
              <w:marBottom w:val="0"/>
              <w:divBdr>
                <w:top w:val="none" w:sz="0" w:space="0" w:color="auto"/>
                <w:left w:val="none" w:sz="0" w:space="0" w:color="auto"/>
                <w:bottom w:val="none" w:sz="0" w:space="0" w:color="auto"/>
                <w:right w:val="none" w:sz="0" w:space="0" w:color="auto"/>
              </w:divBdr>
            </w:div>
            <w:div w:id="1341661411">
              <w:marLeft w:val="0"/>
              <w:marRight w:val="0"/>
              <w:marTop w:val="0"/>
              <w:marBottom w:val="0"/>
              <w:divBdr>
                <w:top w:val="none" w:sz="0" w:space="0" w:color="auto"/>
                <w:left w:val="none" w:sz="0" w:space="0" w:color="auto"/>
                <w:bottom w:val="none" w:sz="0" w:space="0" w:color="auto"/>
                <w:right w:val="none" w:sz="0" w:space="0" w:color="auto"/>
              </w:divBdr>
            </w:div>
            <w:div w:id="748699509">
              <w:marLeft w:val="0"/>
              <w:marRight w:val="0"/>
              <w:marTop w:val="0"/>
              <w:marBottom w:val="0"/>
              <w:divBdr>
                <w:top w:val="none" w:sz="0" w:space="0" w:color="auto"/>
                <w:left w:val="none" w:sz="0" w:space="0" w:color="auto"/>
                <w:bottom w:val="none" w:sz="0" w:space="0" w:color="auto"/>
                <w:right w:val="none" w:sz="0" w:space="0" w:color="auto"/>
              </w:divBdr>
            </w:div>
            <w:div w:id="395668456">
              <w:marLeft w:val="0"/>
              <w:marRight w:val="0"/>
              <w:marTop w:val="0"/>
              <w:marBottom w:val="0"/>
              <w:divBdr>
                <w:top w:val="none" w:sz="0" w:space="0" w:color="auto"/>
                <w:left w:val="none" w:sz="0" w:space="0" w:color="auto"/>
                <w:bottom w:val="none" w:sz="0" w:space="0" w:color="auto"/>
                <w:right w:val="none" w:sz="0" w:space="0" w:color="auto"/>
              </w:divBdr>
            </w:div>
            <w:div w:id="1194927187">
              <w:marLeft w:val="0"/>
              <w:marRight w:val="0"/>
              <w:marTop w:val="0"/>
              <w:marBottom w:val="0"/>
              <w:divBdr>
                <w:top w:val="none" w:sz="0" w:space="0" w:color="auto"/>
                <w:left w:val="none" w:sz="0" w:space="0" w:color="auto"/>
                <w:bottom w:val="none" w:sz="0" w:space="0" w:color="auto"/>
                <w:right w:val="none" w:sz="0" w:space="0" w:color="auto"/>
              </w:divBdr>
            </w:div>
            <w:div w:id="155269607">
              <w:marLeft w:val="0"/>
              <w:marRight w:val="0"/>
              <w:marTop w:val="0"/>
              <w:marBottom w:val="0"/>
              <w:divBdr>
                <w:top w:val="none" w:sz="0" w:space="0" w:color="auto"/>
                <w:left w:val="none" w:sz="0" w:space="0" w:color="auto"/>
                <w:bottom w:val="none" w:sz="0" w:space="0" w:color="auto"/>
                <w:right w:val="none" w:sz="0" w:space="0" w:color="auto"/>
              </w:divBdr>
            </w:div>
            <w:div w:id="2060548862">
              <w:marLeft w:val="0"/>
              <w:marRight w:val="0"/>
              <w:marTop w:val="0"/>
              <w:marBottom w:val="0"/>
              <w:divBdr>
                <w:top w:val="none" w:sz="0" w:space="0" w:color="auto"/>
                <w:left w:val="none" w:sz="0" w:space="0" w:color="auto"/>
                <w:bottom w:val="none" w:sz="0" w:space="0" w:color="auto"/>
                <w:right w:val="none" w:sz="0" w:space="0" w:color="auto"/>
              </w:divBdr>
            </w:div>
            <w:div w:id="269826560">
              <w:marLeft w:val="0"/>
              <w:marRight w:val="0"/>
              <w:marTop w:val="0"/>
              <w:marBottom w:val="0"/>
              <w:divBdr>
                <w:top w:val="none" w:sz="0" w:space="0" w:color="auto"/>
                <w:left w:val="none" w:sz="0" w:space="0" w:color="auto"/>
                <w:bottom w:val="none" w:sz="0" w:space="0" w:color="auto"/>
                <w:right w:val="none" w:sz="0" w:space="0" w:color="auto"/>
              </w:divBdr>
            </w:div>
            <w:div w:id="449932438">
              <w:marLeft w:val="0"/>
              <w:marRight w:val="0"/>
              <w:marTop w:val="0"/>
              <w:marBottom w:val="0"/>
              <w:divBdr>
                <w:top w:val="none" w:sz="0" w:space="0" w:color="auto"/>
                <w:left w:val="none" w:sz="0" w:space="0" w:color="auto"/>
                <w:bottom w:val="none" w:sz="0" w:space="0" w:color="auto"/>
                <w:right w:val="none" w:sz="0" w:space="0" w:color="auto"/>
              </w:divBdr>
            </w:div>
            <w:div w:id="1414163083">
              <w:marLeft w:val="0"/>
              <w:marRight w:val="0"/>
              <w:marTop w:val="0"/>
              <w:marBottom w:val="0"/>
              <w:divBdr>
                <w:top w:val="none" w:sz="0" w:space="0" w:color="auto"/>
                <w:left w:val="none" w:sz="0" w:space="0" w:color="auto"/>
                <w:bottom w:val="none" w:sz="0" w:space="0" w:color="auto"/>
                <w:right w:val="none" w:sz="0" w:space="0" w:color="auto"/>
              </w:divBdr>
            </w:div>
            <w:div w:id="237714039">
              <w:marLeft w:val="0"/>
              <w:marRight w:val="0"/>
              <w:marTop w:val="0"/>
              <w:marBottom w:val="0"/>
              <w:divBdr>
                <w:top w:val="none" w:sz="0" w:space="0" w:color="auto"/>
                <w:left w:val="none" w:sz="0" w:space="0" w:color="auto"/>
                <w:bottom w:val="none" w:sz="0" w:space="0" w:color="auto"/>
                <w:right w:val="none" w:sz="0" w:space="0" w:color="auto"/>
              </w:divBdr>
            </w:div>
            <w:div w:id="20568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3433">
      <w:bodyDiv w:val="1"/>
      <w:marLeft w:val="0"/>
      <w:marRight w:val="0"/>
      <w:marTop w:val="0"/>
      <w:marBottom w:val="0"/>
      <w:divBdr>
        <w:top w:val="none" w:sz="0" w:space="0" w:color="auto"/>
        <w:left w:val="none" w:sz="0" w:space="0" w:color="auto"/>
        <w:bottom w:val="none" w:sz="0" w:space="0" w:color="auto"/>
        <w:right w:val="none" w:sz="0" w:space="0" w:color="auto"/>
      </w:divBdr>
      <w:divsChild>
        <w:div w:id="1099714515">
          <w:marLeft w:val="0"/>
          <w:marRight w:val="0"/>
          <w:marTop w:val="0"/>
          <w:marBottom w:val="0"/>
          <w:divBdr>
            <w:top w:val="none" w:sz="0" w:space="0" w:color="auto"/>
            <w:left w:val="none" w:sz="0" w:space="0" w:color="auto"/>
            <w:bottom w:val="none" w:sz="0" w:space="0" w:color="auto"/>
            <w:right w:val="none" w:sz="0" w:space="0" w:color="auto"/>
          </w:divBdr>
          <w:divsChild>
            <w:div w:id="5236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70320">
      <w:bodyDiv w:val="1"/>
      <w:marLeft w:val="0"/>
      <w:marRight w:val="0"/>
      <w:marTop w:val="0"/>
      <w:marBottom w:val="0"/>
      <w:divBdr>
        <w:top w:val="none" w:sz="0" w:space="0" w:color="auto"/>
        <w:left w:val="none" w:sz="0" w:space="0" w:color="auto"/>
        <w:bottom w:val="none" w:sz="0" w:space="0" w:color="auto"/>
        <w:right w:val="none" w:sz="0" w:space="0" w:color="auto"/>
      </w:divBdr>
      <w:divsChild>
        <w:div w:id="9646970">
          <w:marLeft w:val="0"/>
          <w:marRight w:val="0"/>
          <w:marTop w:val="0"/>
          <w:marBottom w:val="0"/>
          <w:divBdr>
            <w:top w:val="none" w:sz="0" w:space="0" w:color="auto"/>
            <w:left w:val="none" w:sz="0" w:space="0" w:color="auto"/>
            <w:bottom w:val="none" w:sz="0" w:space="0" w:color="auto"/>
            <w:right w:val="none" w:sz="0" w:space="0" w:color="auto"/>
          </w:divBdr>
          <w:divsChild>
            <w:div w:id="1620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3401">
      <w:bodyDiv w:val="1"/>
      <w:marLeft w:val="0"/>
      <w:marRight w:val="0"/>
      <w:marTop w:val="0"/>
      <w:marBottom w:val="0"/>
      <w:divBdr>
        <w:top w:val="none" w:sz="0" w:space="0" w:color="auto"/>
        <w:left w:val="none" w:sz="0" w:space="0" w:color="auto"/>
        <w:bottom w:val="none" w:sz="0" w:space="0" w:color="auto"/>
        <w:right w:val="none" w:sz="0" w:space="0" w:color="auto"/>
      </w:divBdr>
      <w:divsChild>
        <w:div w:id="250043885">
          <w:marLeft w:val="0"/>
          <w:marRight w:val="0"/>
          <w:marTop w:val="0"/>
          <w:marBottom w:val="0"/>
          <w:divBdr>
            <w:top w:val="none" w:sz="0" w:space="0" w:color="auto"/>
            <w:left w:val="none" w:sz="0" w:space="0" w:color="auto"/>
            <w:bottom w:val="none" w:sz="0" w:space="0" w:color="auto"/>
            <w:right w:val="none" w:sz="0" w:space="0" w:color="auto"/>
          </w:divBdr>
          <w:divsChild>
            <w:div w:id="680396183">
              <w:marLeft w:val="0"/>
              <w:marRight w:val="0"/>
              <w:marTop w:val="0"/>
              <w:marBottom w:val="0"/>
              <w:divBdr>
                <w:top w:val="none" w:sz="0" w:space="0" w:color="auto"/>
                <w:left w:val="none" w:sz="0" w:space="0" w:color="auto"/>
                <w:bottom w:val="none" w:sz="0" w:space="0" w:color="auto"/>
                <w:right w:val="none" w:sz="0" w:space="0" w:color="auto"/>
              </w:divBdr>
            </w:div>
            <w:div w:id="1781559173">
              <w:marLeft w:val="0"/>
              <w:marRight w:val="0"/>
              <w:marTop w:val="0"/>
              <w:marBottom w:val="0"/>
              <w:divBdr>
                <w:top w:val="none" w:sz="0" w:space="0" w:color="auto"/>
                <w:left w:val="none" w:sz="0" w:space="0" w:color="auto"/>
                <w:bottom w:val="none" w:sz="0" w:space="0" w:color="auto"/>
                <w:right w:val="none" w:sz="0" w:space="0" w:color="auto"/>
              </w:divBdr>
            </w:div>
            <w:div w:id="2087339680">
              <w:marLeft w:val="0"/>
              <w:marRight w:val="0"/>
              <w:marTop w:val="0"/>
              <w:marBottom w:val="0"/>
              <w:divBdr>
                <w:top w:val="none" w:sz="0" w:space="0" w:color="auto"/>
                <w:left w:val="none" w:sz="0" w:space="0" w:color="auto"/>
                <w:bottom w:val="none" w:sz="0" w:space="0" w:color="auto"/>
                <w:right w:val="none" w:sz="0" w:space="0" w:color="auto"/>
              </w:divBdr>
            </w:div>
            <w:div w:id="1991445732">
              <w:marLeft w:val="0"/>
              <w:marRight w:val="0"/>
              <w:marTop w:val="0"/>
              <w:marBottom w:val="0"/>
              <w:divBdr>
                <w:top w:val="none" w:sz="0" w:space="0" w:color="auto"/>
                <w:left w:val="none" w:sz="0" w:space="0" w:color="auto"/>
                <w:bottom w:val="none" w:sz="0" w:space="0" w:color="auto"/>
                <w:right w:val="none" w:sz="0" w:space="0" w:color="auto"/>
              </w:divBdr>
            </w:div>
            <w:div w:id="585041315">
              <w:marLeft w:val="0"/>
              <w:marRight w:val="0"/>
              <w:marTop w:val="0"/>
              <w:marBottom w:val="0"/>
              <w:divBdr>
                <w:top w:val="none" w:sz="0" w:space="0" w:color="auto"/>
                <w:left w:val="none" w:sz="0" w:space="0" w:color="auto"/>
                <w:bottom w:val="none" w:sz="0" w:space="0" w:color="auto"/>
                <w:right w:val="none" w:sz="0" w:space="0" w:color="auto"/>
              </w:divBdr>
            </w:div>
            <w:div w:id="1188443734">
              <w:marLeft w:val="0"/>
              <w:marRight w:val="0"/>
              <w:marTop w:val="0"/>
              <w:marBottom w:val="0"/>
              <w:divBdr>
                <w:top w:val="none" w:sz="0" w:space="0" w:color="auto"/>
                <w:left w:val="none" w:sz="0" w:space="0" w:color="auto"/>
                <w:bottom w:val="none" w:sz="0" w:space="0" w:color="auto"/>
                <w:right w:val="none" w:sz="0" w:space="0" w:color="auto"/>
              </w:divBdr>
            </w:div>
            <w:div w:id="712533592">
              <w:marLeft w:val="0"/>
              <w:marRight w:val="0"/>
              <w:marTop w:val="0"/>
              <w:marBottom w:val="0"/>
              <w:divBdr>
                <w:top w:val="none" w:sz="0" w:space="0" w:color="auto"/>
                <w:left w:val="none" w:sz="0" w:space="0" w:color="auto"/>
                <w:bottom w:val="none" w:sz="0" w:space="0" w:color="auto"/>
                <w:right w:val="none" w:sz="0" w:space="0" w:color="auto"/>
              </w:divBdr>
            </w:div>
            <w:div w:id="1403061666">
              <w:marLeft w:val="0"/>
              <w:marRight w:val="0"/>
              <w:marTop w:val="0"/>
              <w:marBottom w:val="0"/>
              <w:divBdr>
                <w:top w:val="none" w:sz="0" w:space="0" w:color="auto"/>
                <w:left w:val="none" w:sz="0" w:space="0" w:color="auto"/>
                <w:bottom w:val="none" w:sz="0" w:space="0" w:color="auto"/>
                <w:right w:val="none" w:sz="0" w:space="0" w:color="auto"/>
              </w:divBdr>
            </w:div>
            <w:div w:id="311834254">
              <w:marLeft w:val="0"/>
              <w:marRight w:val="0"/>
              <w:marTop w:val="0"/>
              <w:marBottom w:val="0"/>
              <w:divBdr>
                <w:top w:val="none" w:sz="0" w:space="0" w:color="auto"/>
                <w:left w:val="none" w:sz="0" w:space="0" w:color="auto"/>
                <w:bottom w:val="none" w:sz="0" w:space="0" w:color="auto"/>
                <w:right w:val="none" w:sz="0" w:space="0" w:color="auto"/>
              </w:divBdr>
            </w:div>
            <w:div w:id="1988708335">
              <w:marLeft w:val="0"/>
              <w:marRight w:val="0"/>
              <w:marTop w:val="0"/>
              <w:marBottom w:val="0"/>
              <w:divBdr>
                <w:top w:val="none" w:sz="0" w:space="0" w:color="auto"/>
                <w:left w:val="none" w:sz="0" w:space="0" w:color="auto"/>
                <w:bottom w:val="none" w:sz="0" w:space="0" w:color="auto"/>
                <w:right w:val="none" w:sz="0" w:space="0" w:color="auto"/>
              </w:divBdr>
            </w:div>
            <w:div w:id="655036594">
              <w:marLeft w:val="0"/>
              <w:marRight w:val="0"/>
              <w:marTop w:val="0"/>
              <w:marBottom w:val="0"/>
              <w:divBdr>
                <w:top w:val="none" w:sz="0" w:space="0" w:color="auto"/>
                <w:left w:val="none" w:sz="0" w:space="0" w:color="auto"/>
                <w:bottom w:val="none" w:sz="0" w:space="0" w:color="auto"/>
                <w:right w:val="none" w:sz="0" w:space="0" w:color="auto"/>
              </w:divBdr>
            </w:div>
            <w:div w:id="348335678">
              <w:marLeft w:val="0"/>
              <w:marRight w:val="0"/>
              <w:marTop w:val="0"/>
              <w:marBottom w:val="0"/>
              <w:divBdr>
                <w:top w:val="none" w:sz="0" w:space="0" w:color="auto"/>
                <w:left w:val="none" w:sz="0" w:space="0" w:color="auto"/>
                <w:bottom w:val="none" w:sz="0" w:space="0" w:color="auto"/>
                <w:right w:val="none" w:sz="0" w:space="0" w:color="auto"/>
              </w:divBdr>
            </w:div>
            <w:div w:id="275797018">
              <w:marLeft w:val="0"/>
              <w:marRight w:val="0"/>
              <w:marTop w:val="0"/>
              <w:marBottom w:val="0"/>
              <w:divBdr>
                <w:top w:val="none" w:sz="0" w:space="0" w:color="auto"/>
                <w:left w:val="none" w:sz="0" w:space="0" w:color="auto"/>
                <w:bottom w:val="none" w:sz="0" w:space="0" w:color="auto"/>
                <w:right w:val="none" w:sz="0" w:space="0" w:color="auto"/>
              </w:divBdr>
            </w:div>
            <w:div w:id="55784011">
              <w:marLeft w:val="0"/>
              <w:marRight w:val="0"/>
              <w:marTop w:val="0"/>
              <w:marBottom w:val="0"/>
              <w:divBdr>
                <w:top w:val="none" w:sz="0" w:space="0" w:color="auto"/>
                <w:left w:val="none" w:sz="0" w:space="0" w:color="auto"/>
                <w:bottom w:val="none" w:sz="0" w:space="0" w:color="auto"/>
                <w:right w:val="none" w:sz="0" w:space="0" w:color="auto"/>
              </w:divBdr>
            </w:div>
            <w:div w:id="1824007847">
              <w:marLeft w:val="0"/>
              <w:marRight w:val="0"/>
              <w:marTop w:val="0"/>
              <w:marBottom w:val="0"/>
              <w:divBdr>
                <w:top w:val="none" w:sz="0" w:space="0" w:color="auto"/>
                <w:left w:val="none" w:sz="0" w:space="0" w:color="auto"/>
                <w:bottom w:val="none" w:sz="0" w:space="0" w:color="auto"/>
                <w:right w:val="none" w:sz="0" w:space="0" w:color="auto"/>
              </w:divBdr>
            </w:div>
            <w:div w:id="1788890937">
              <w:marLeft w:val="0"/>
              <w:marRight w:val="0"/>
              <w:marTop w:val="0"/>
              <w:marBottom w:val="0"/>
              <w:divBdr>
                <w:top w:val="none" w:sz="0" w:space="0" w:color="auto"/>
                <w:left w:val="none" w:sz="0" w:space="0" w:color="auto"/>
                <w:bottom w:val="none" w:sz="0" w:space="0" w:color="auto"/>
                <w:right w:val="none" w:sz="0" w:space="0" w:color="auto"/>
              </w:divBdr>
            </w:div>
            <w:div w:id="1514295611">
              <w:marLeft w:val="0"/>
              <w:marRight w:val="0"/>
              <w:marTop w:val="0"/>
              <w:marBottom w:val="0"/>
              <w:divBdr>
                <w:top w:val="none" w:sz="0" w:space="0" w:color="auto"/>
                <w:left w:val="none" w:sz="0" w:space="0" w:color="auto"/>
                <w:bottom w:val="none" w:sz="0" w:space="0" w:color="auto"/>
                <w:right w:val="none" w:sz="0" w:space="0" w:color="auto"/>
              </w:divBdr>
            </w:div>
            <w:div w:id="1847596341">
              <w:marLeft w:val="0"/>
              <w:marRight w:val="0"/>
              <w:marTop w:val="0"/>
              <w:marBottom w:val="0"/>
              <w:divBdr>
                <w:top w:val="none" w:sz="0" w:space="0" w:color="auto"/>
                <w:left w:val="none" w:sz="0" w:space="0" w:color="auto"/>
                <w:bottom w:val="none" w:sz="0" w:space="0" w:color="auto"/>
                <w:right w:val="none" w:sz="0" w:space="0" w:color="auto"/>
              </w:divBdr>
            </w:div>
            <w:div w:id="624312410">
              <w:marLeft w:val="0"/>
              <w:marRight w:val="0"/>
              <w:marTop w:val="0"/>
              <w:marBottom w:val="0"/>
              <w:divBdr>
                <w:top w:val="none" w:sz="0" w:space="0" w:color="auto"/>
                <w:left w:val="none" w:sz="0" w:space="0" w:color="auto"/>
                <w:bottom w:val="none" w:sz="0" w:space="0" w:color="auto"/>
                <w:right w:val="none" w:sz="0" w:space="0" w:color="auto"/>
              </w:divBdr>
            </w:div>
            <w:div w:id="1526559911">
              <w:marLeft w:val="0"/>
              <w:marRight w:val="0"/>
              <w:marTop w:val="0"/>
              <w:marBottom w:val="0"/>
              <w:divBdr>
                <w:top w:val="none" w:sz="0" w:space="0" w:color="auto"/>
                <w:left w:val="none" w:sz="0" w:space="0" w:color="auto"/>
                <w:bottom w:val="none" w:sz="0" w:space="0" w:color="auto"/>
                <w:right w:val="none" w:sz="0" w:space="0" w:color="auto"/>
              </w:divBdr>
            </w:div>
            <w:div w:id="1498613017">
              <w:marLeft w:val="0"/>
              <w:marRight w:val="0"/>
              <w:marTop w:val="0"/>
              <w:marBottom w:val="0"/>
              <w:divBdr>
                <w:top w:val="none" w:sz="0" w:space="0" w:color="auto"/>
                <w:left w:val="none" w:sz="0" w:space="0" w:color="auto"/>
                <w:bottom w:val="none" w:sz="0" w:space="0" w:color="auto"/>
                <w:right w:val="none" w:sz="0" w:space="0" w:color="auto"/>
              </w:divBdr>
            </w:div>
            <w:div w:id="1977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2618</Words>
  <Characters>14403</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somoza</dc:creator>
  <cp:lastModifiedBy>marcos somoza</cp:lastModifiedBy>
  <cp:revision>18</cp:revision>
  <cp:lastPrinted>2021-09-28T21:03:00Z</cp:lastPrinted>
  <dcterms:created xsi:type="dcterms:W3CDTF">2021-09-28T13:43:00Z</dcterms:created>
  <dcterms:modified xsi:type="dcterms:W3CDTF">2021-09-28T21:11:00Z</dcterms:modified>
</cp:coreProperties>
</file>