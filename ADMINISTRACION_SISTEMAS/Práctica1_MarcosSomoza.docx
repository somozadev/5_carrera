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9468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</w:pPr>
      <w:bookmarkStart w:id="0" w:name="_Hlk73988163"/>
      <w:bookmarkEnd w:id="0"/>
    </w:p>
    <w:p w14:paraId="24152A42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rPr>
          <w:color w:val="FF0000"/>
        </w:rPr>
      </w:pPr>
    </w:p>
    <w:p w14:paraId="5B02DC99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</w:pPr>
    </w:p>
    <w:p w14:paraId="17D5C362" w14:textId="77777777" w:rsidR="00E40DFA" w:rsidRDefault="009C3FBD">
      <w:pPr>
        <w:spacing w:line="312" w:lineRule="auto"/>
        <w:jc w:val="both"/>
        <w:rPr>
          <w:b/>
          <w:sz w:val="56"/>
          <w:szCs w:val="56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267265D9" wp14:editId="0DB9EC62">
            <wp:extent cx="594360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75000" b="75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54C5B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6"/>
          <w:szCs w:val="56"/>
        </w:rPr>
        <w:t xml:space="preserve">  </w:t>
      </w:r>
      <w:r>
        <w:rPr>
          <w:b/>
          <w:sz w:val="52"/>
          <w:szCs w:val="52"/>
        </w:rPr>
        <w:t xml:space="preserve"> </w:t>
      </w:r>
    </w:p>
    <w:p w14:paraId="0C3F4363" w14:textId="20FCFF2D" w:rsidR="00E40DFA" w:rsidRDefault="002004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Técnicas de Programación Avanzada (</w:t>
      </w:r>
      <w:r w:rsidR="00A96DBD">
        <w:rPr>
          <w:b/>
          <w:sz w:val="52"/>
          <w:szCs w:val="52"/>
        </w:rPr>
        <w:t>TPA</w:t>
      </w:r>
      <w:r>
        <w:rPr>
          <w:b/>
          <w:sz w:val="52"/>
          <w:szCs w:val="52"/>
        </w:rPr>
        <w:t>)</w:t>
      </w:r>
    </w:p>
    <w:p w14:paraId="7208D80C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  <w:rPr>
          <w:sz w:val="56"/>
          <w:szCs w:val="56"/>
        </w:rPr>
      </w:pPr>
    </w:p>
    <w:p w14:paraId="135374A8" w14:textId="77777777" w:rsidR="00A96DBD" w:rsidRDefault="009C3F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30AE2812" wp14:editId="2444046C">
            <wp:extent cx="3228975" cy="3199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5167" t="3907" r="25472" b="904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9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BF3A6" w14:textId="77777777" w:rsidR="00A96DBD" w:rsidRDefault="00A96D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</w:p>
    <w:p w14:paraId="57778ED6" w14:textId="0ED83EA3" w:rsidR="00E40DFA" w:rsidRPr="00A96DBD" w:rsidRDefault="009C3F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b/>
          <w:sz w:val="40"/>
          <w:szCs w:val="40"/>
        </w:rPr>
        <w:t xml:space="preserve">Práctica </w:t>
      </w:r>
      <w:r w:rsidR="00381108">
        <w:rPr>
          <w:b/>
          <w:sz w:val="40"/>
          <w:szCs w:val="40"/>
        </w:rPr>
        <w:t>1</w:t>
      </w:r>
      <w:r w:rsidR="00A96DBD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r w:rsidR="00A96DBD">
        <w:rPr>
          <w:b/>
          <w:sz w:val="40"/>
          <w:szCs w:val="40"/>
        </w:rPr>
        <w:t>Temas 1,2,3</w:t>
      </w:r>
    </w:p>
    <w:p w14:paraId="20AF9C68" w14:textId="745D428B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38CEB838" w14:textId="6D7E2192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1ADAC717" w14:textId="56148A4E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6D0AC114" w14:textId="509E07F0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9A35CC6" w14:textId="6B2B08EB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77648B0C" w14:textId="77777777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FEF60B8" w14:textId="7667F40B" w:rsidR="00E40DFA" w:rsidRDefault="00A96DBD" w:rsidP="00381108">
      <w:pPr>
        <w:widowControl w:val="0"/>
        <w:shd w:val="clear" w:color="auto" w:fill="FFFFFF"/>
        <w:spacing w:before="240" w:after="240" w:line="240" w:lineRule="auto"/>
        <w:rPr>
          <w:sz w:val="31"/>
          <w:szCs w:val="31"/>
        </w:rPr>
      </w:pPr>
      <w:r>
        <w:rPr>
          <w:color w:val="191919"/>
          <w:sz w:val="32"/>
          <w:szCs w:val="32"/>
        </w:rPr>
        <w:t>07</w:t>
      </w:r>
      <w:r w:rsidR="009C3FBD">
        <w:rPr>
          <w:color w:val="191919"/>
          <w:sz w:val="32"/>
          <w:szCs w:val="32"/>
        </w:rPr>
        <w:t>/0</w:t>
      </w:r>
      <w:r>
        <w:rPr>
          <w:color w:val="191919"/>
          <w:sz w:val="32"/>
          <w:szCs w:val="32"/>
        </w:rPr>
        <w:t>6</w:t>
      </w:r>
      <w:r w:rsidR="009C3FBD">
        <w:rPr>
          <w:color w:val="191919"/>
          <w:sz w:val="32"/>
          <w:szCs w:val="32"/>
        </w:rPr>
        <w:t>/2021</w:t>
      </w:r>
    </w:p>
    <w:p w14:paraId="7D5E5419" w14:textId="0D0A3B24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sz w:val="31"/>
          <w:szCs w:val="31"/>
        </w:rPr>
      </w:pPr>
      <w:r>
        <w:rPr>
          <w:sz w:val="31"/>
          <w:szCs w:val="31"/>
        </w:rPr>
        <w:t xml:space="preserve"> Marcos Eladio Somoza</w:t>
      </w:r>
      <w:r w:rsidR="00381108">
        <w:rPr>
          <w:sz w:val="31"/>
          <w:szCs w:val="31"/>
        </w:rPr>
        <w:t xml:space="preserve"> Corral</w:t>
      </w:r>
    </w:p>
    <w:p w14:paraId="5C8B9258" w14:textId="43EDC65E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sz w:val="31"/>
          <w:szCs w:val="31"/>
        </w:rPr>
      </w:pPr>
      <w:r>
        <w:rPr>
          <w:sz w:val="31"/>
          <w:szCs w:val="31"/>
        </w:rPr>
        <w:lastRenderedPageBreak/>
        <w:t>21711787</w:t>
      </w:r>
    </w:p>
    <w:p w14:paraId="3EAAA92A" w14:textId="77777777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color w:val="000000"/>
          <w:sz w:val="31"/>
          <w:szCs w:val="31"/>
        </w:rPr>
      </w:pPr>
    </w:p>
    <w:p w14:paraId="3F0505FE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51866E1D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2D3B2D05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  <w:r>
        <w:rPr>
          <w:rFonts w:ascii="Franklin Gothic" w:eastAsia="Franklin Gothic" w:hAnsi="Franklin Gothic" w:cs="Franklin Gothic"/>
          <w:b/>
          <w:sz w:val="28"/>
          <w:szCs w:val="28"/>
        </w:rPr>
        <w:t xml:space="preserve">ÍNDICE </w:t>
      </w:r>
    </w:p>
    <w:p w14:paraId="523AF487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</w:p>
    <w:sdt>
      <w:sdtPr>
        <w:id w:val="-1014679712"/>
        <w:docPartObj>
          <w:docPartGallery w:val="Table of Contents"/>
          <w:docPartUnique/>
        </w:docPartObj>
      </w:sdtPr>
      <w:sdtEndPr/>
      <w:sdtContent>
        <w:p w14:paraId="41420297" w14:textId="0E150CDC" w:rsidR="00A96DBD" w:rsidRDefault="009C3FBD">
          <w:pPr>
            <w:pStyle w:val="TDC1"/>
            <w:tabs>
              <w:tab w:val="right" w:pos="938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953301" w:history="1">
            <w:r w:rsidR="00A96DBD" w:rsidRPr="00914A6B">
              <w:rPr>
                <w:rStyle w:val="Hipervnculo"/>
                <w:noProof/>
              </w:rPr>
              <w:t>1. OBJETIVO</w:t>
            </w:r>
            <w:r w:rsidR="00A96DBD">
              <w:rPr>
                <w:noProof/>
                <w:webHidden/>
              </w:rPr>
              <w:tab/>
            </w:r>
            <w:r w:rsidR="00A96DBD">
              <w:rPr>
                <w:noProof/>
                <w:webHidden/>
              </w:rPr>
              <w:fldChar w:fldCharType="begin"/>
            </w:r>
            <w:r w:rsidR="00A96DBD">
              <w:rPr>
                <w:noProof/>
                <w:webHidden/>
              </w:rPr>
              <w:instrText xml:space="preserve"> PAGEREF _Toc73953301 \h </w:instrText>
            </w:r>
            <w:r w:rsidR="00A96DBD">
              <w:rPr>
                <w:noProof/>
                <w:webHidden/>
              </w:rPr>
            </w:r>
            <w:r w:rsidR="00A96DBD">
              <w:rPr>
                <w:noProof/>
                <w:webHidden/>
              </w:rPr>
              <w:fldChar w:fldCharType="separate"/>
            </w:r>
            <w:r w:rsidR="00A96DBD">
              <w:rPr>
                <w:noProof/>
                <w:webHidden/>
              </w:rPr>
              <w:t>3</w:t>
            </w:r>
            <w:r w:rsidR="00A96DBD">
              <w:rPr>
                <w:noProof/>
                <w:webHidden/>
              </w:rPr>
              <w:fldChar w:fldCharType="end"/>
            </w:r>
          </w:hyperlink>
        </w:p>
        <w:p w14:paraId="1C6A3453" w14:textId="18E2B07E" w:rsidR="00A96DBD" w:rsidRDefault="00AD4A18">
          <w:pPr>
            <w:pStyle w:val="TDC2"/>
            <w:tabs>
              <w:tab w:val="right" w:pos="9383"/>
            </w:tabs>
            <w:rPr>
              <w:noProof/>
            </w:rPr>
          </w:pPr>
          <w:hyperlink w:anchor="_Toc73953302" w:history="1">
            <w:r w:rsidR="00A96DBD" w:rsidRPr="00914A6B">
              <w:rPr>
                <w:rStyle w:val="Hipervnculo"/>
                <w:noProof/>
              </w:rPr>
              <w:t>1.1 INTRODUCCIÓN</w:t>
            </w:r>
            <w:r w:rsidR="00A96DBD">
              <w:rPr>
                <w:noProof/>
                <w:webHidden/>
              </w:rPr>
              <w:tab/>
            </w:r>
            <w:r w:rsidR="00A96DBD">
              <w:rPr>
                <w:noProof/>
                <w:webHidden/>
              </w:rPr>
              <w:fldChar w:fldCharType="begin"/>
            </w:r>
            <w:r w:rsidR="00A96DBD">
              <w:rPr>
                <w:noProof/>
                <w:webHidden/>
              </w:rPr>
              <w:instrText xml:space="preserve"> PAGEREF _Toc73953302 \h </w:instrText>
            </w:r>
            <w:r w:rsidR="00A96DBD">
              <w:rPr>
                <w:noProof/>
                <w:webHidden/>
              </w:rPr>
            </w:r>
            <w:r w:rsidR="00A96DBD">
              <w:rPr>
                <w:noProof/>
                <w:webHidden/>
              </w:rPr>
              <w:fldChar w:fldCharType="separate"/>
            </w:r>
            <w:r w:rsidR="00A96DBD">
              <w:rPr>
                <w:noProof/>
                <w:webHidden/>
              </w:rPr>
              <w:t>3</w:t>
            </w:r>
            <w:r w:rsidR="00A96DBD">
              <w:rPr>
                <w:noProof/>
                <w:webHidden/>
              </w:rPr>
              <w:fldChar w:fldCharType="end"/>
            </w:r>
          </w:hyperlink>
        </w:p>
        <w:p w14:paraId="6D020B50" w14:textId="316602FC" w:rsidR="00E40DFA" w:rsidRDefault="009C3FBD">
          <w:pPr>
            <w:tabs>
              <w:tab w:val="right" w:pos="9398"/>
            </w:tabs>
            <w:spacing w:before="200" w:after="80" w:line="240" w:lineRule="auto"/>
            <w:rPr>
              <w:b/>
              <w:color w:val="2E308B"/>
              <w:sz w:val="28"/>
              <w:szCs w:val="28"/>
            </w:rPr>
          </w:pPr>
          <w:r>
            <w:fldChar w:fldCharType="end"/>
          </w:r>
        </w:p>
      </w:sdtContent>
    </w:sdt>
    <w:p w14:paraId="700759C8" w14:textId="0C91521E" w:rsidR="00E40DFA" w:rsidRDefault="009C3FBD">
      <w:pPr>
        <w:rPr>
          <w:ins w:id="1" w:author="Luis Blanco Belver" w:date="2021-05-16T19:25:00Z"/>
          <w:color w:val="2E308B"/>
          <w:sz w:val="28"/>
          <w:szCs w:val="28"/>
        </w:rPr>
      </w:pPr>
      <w:r>
        <w:rPr>
          <w:color w:val="2E308B"/>
          <w:sz w:val="28"/>
          <w:szCs w:val="28"/>
        </w:rPr>
        <w:br w:type="page"/>
      </w:r>
    </w:p>
    <w:p w14:paraId="5463D54B" w14:textId="43A2E9CD" w:rsidR="009C3FBD" w:rsidRPr="009C3FBD" w:rsidRDefault="00E344E4" w:rsidP="009C3FBD">
      <w:pPr>
        <w:pStyle w:val="Ttulo1"/>
        <w:numPr>
          <w:ilvl w:val="0"/>
          <w:numId w:val="5"/>
        </w:numPr>
        <w:rPr>
          <w:sz w:val="32"/>
          <w:szCs w:val="32"/>
        </w:rPr>
      </w:pPr>
      <w:r w:rsidRPr="009C3FBD">
        <w:rPr>
          <w:sz w:val="32"/>
          <w:szCs w:val="32"/>
        </w:rPr>
        <w:lastRenderedPageBreak/>
        <w:t>Ejercicio 1</w:t>
      </w:r>
      <w:r w:rsidR="009C3FBD" w:rsidRPr="009C3FBD">
        <w:rPr>
          <w:sz w:val="32"/>
          <w:szCs w:val="32"/>
        </w:rPr>
        <w:t xml:space="preserve"> </w:t>
      </w:r>
    </w:p>
    <w:p w14:paraId="0F0B3368" w14:textId="77777777" w:rsidR="00863B53" w:rsidRDefault="00863B53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1 </w:t>
      </w:r>
      <w:r w:rsidRPr="00863B53">
        <w:rPr>
          <w:rFonts w:ascii="Franklin Gothic" w:eastAsia="Franklin Gothic" w:hAnsi="Franklin Gothic" w:cs="Franklin Gothic"/>
        </w:rPr>
        <w:t>¿Qué significan las siglas LTS de la versión utilizada?</w:t>
      </w:r>
    </w:p>
    <w:p w14:paraId="48044CE4" w14:textId="12755519" w:rsidR="00863B53" w:rsidRDefault="00863B53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Long </w:t>
      </w:r>
      <w:proofErr w:type="spellStart"/>
      <w:r>
        <w:rPr>
          <w:rFonts w:ascii="Franklin Gothic" w:eastAsia="Franklin Gothic" w:hAnsi="Franklin Gothic" w:cs="Franklin Gothic"/>
        </w:rPr>
        <w:t>term</w:t>
      </w:r>
      <w:proofErr w:type="spellEnd"/>
      <w:r>
        <w:rPr>
          <w:rFonts w:ascii="Franklin Gothic" w:eastAsia="Franklin Gothic" w:hAnsi="Franklin Gothic" w:cs="Franklin Gothic"/>
        </w:rPr>
        <w:t xml:space="preserve"> </w:t>
      </w:r>
      <w:proofErr w:type="spellStart"/>
      <w:r>
        <w:rPr>
          <w:rFonts w:ascii="Franklin Gothic" w:eastAsia="Franklin Gothic" w:hAnsi="Franklin Gothic" w:cs="Franklin Gothic"/>
        </w:rPr>
        <w:t>service</w:t>
      </w:r>
      <w:proofErr w:type="spellEnd"/>
    </w:p>
    <w:p w14:paraId="5162CBF5" w14:textId="77777777" w:rsidR="00212752" w:rsidRDefault="00863B53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>2</w:t>
      </w:r>
      <w:r w:rsidRPr="00863B53">
        <w:rPr>
          <w:rFonts w:ascii="Franklin Gothic" w:eastAsia="Franklin Gothic" w:hAnsi="Franklin Gothic" w:cs="Franklin Gothic"/>
        </w:rPr>
        <w:t>Dentro de tu carpeta de usuario crea una nueva carpeta con el nombre Practicas. ¿qué comando has utilizado?</w:t>
      </w:r>
    </w:p>
    <w:p w14:paraId="08CA2127" w14:textId="3CB39B8A" w:rsidR="00744AB2" w:rsidRDefault="00863B53">
      <w:pPr>
        <w:rPr>
          <w:rFonts w:ascii="Franklin Gothic" w:eastAsia="Franklin Gothic" w:hAnsi="Franklin Gothic" w:cs="Franklin Gothic"/>
        </w:rPr>
      </w:pPr>
      <w:r w:rsidRPr="00863B53">
        <w:rPr>
          <w:rFonts w:ascii="Franklin Gothic" w:eastAsia="Franklin Gothic" w:hAnsi="Franklin Gothic" w:cs="Franklin Gothic"/>
        </w:rPr>
        <w:drawing>
          <wp:inline distT="0" distB="0" distL="0" distR="0" wp14:anchorId="325EA6BB" wp14:editId="742F230E">
            <wp:extent cx="3972479" cy="122889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E104" w14:textId="77777777" w:rsidR="00863B53" w:rsidRDefault="00863B53">
      <w:pPr>
        <w:rPr>
          <w:rFonts w:ascii="Franklin Gothic" w:eastAsia="Franklin Gothic" w:hAnsi="Franklin Gothic" w:cs="Franklin Gothic"/>
        </w:rPr>
      </w:pPr>
    </w:p>
    <w:p w14:paraId="237D5D74" w14:textId="77777777" w:rsidR="00212752" w:rsidRDefault="00863B53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>3</w:t>
      </w:r>
      <w:r w:rsidRPr="00863B53">
        <w:rPr>
          <w:rFonts w:ascii="Franklin Gothic" w:eastAsia="Franklin Gothic" w:hAnsi="Franklin Gothic" w:cs="Franklin Gothic"/>
        </w:rPr>
        <w:t xml:space="preserve">¿Cuál  es  la  ubicación  de  tu carpeta  de  </w:t>
      </w:r>
      <w:proofErr w:type="spellStart"/>
      <w:r w:rsidRPr="00863B53">
        <w:rPr>
          <w:rFonts w:ascii="Franklin Gothic" w:eastAsia="Franklin Gothic" w:hAnsi="Franklin Gothic" w:cs="Franklin Gothic"/>
        </w:rPr>
        <w:t>usuario?Adjunta</w:t>
      </w:r>
      <w:proofErr w:type="spellEnd"/>
      <w:r w:rsidRPr="00863B53">
        <w:rPr>
          <w:rFonts w:ascii="Franklin Gothic" w:eastAsia="Franklin Gothic" w:hAnsi="Franklin Gothic" w:cs="Franklin Gothic"/>
        </w:rPr>
        <w:t xml:space="preserve">  captura  de  pantalla  del comando lanzado por terminal</w:t>
      </w:r>
    </w:p>
    <w:p w14:paraId="77C4F4FF" w14:textId="56375324" w:rsidR="00863B53" w:rsidRDefault="00863B53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 </w:t>
      </w:r>
      <w:r w:rsidRPr="00863B53">
        <w:rPr>
          <w:rFonts w:ascii="Franklin Gothic" w:eastAsia="Franklin Gothic" w:hAnsi="Franklin Gothic" w:cs="Franklin Gothic"/>
        </w:rPr>
        <w:drawing>
          <wp:inline distT="0" distB="0" distL="0" distR="0" wp14:anchorId="6328D8FF" wp14:editId="3119A626">
            <wp:extent cx="2181529" cy="99073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935F" w14:textId="03BB85A9" w:rsidR="00863B53" w:rsidRDefault="00863B53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4 </w:t>
      </w:r>
      <w:proofErr w:type="gramStart"/>
      <w:r w:rsidRPr="00863B53">
        <w:rPr>
          <w:rFonts w:ascii="Franklin Gothic" w:eastAsia="Franklin Gothic" w:hAnsi="Franklin Gothic" w:cs="Franklin Gothic"/>
        </w:rPr>
        <w:t>Adjunta</w:t>
      </w:r>
      <w:proofErr w:type="gramEnd"/>
      <w:r w:rsidRPr="00863B53">
        <w:rPr>
          <w:rFonts w:ascii="Franklin Gothic" w:eastAsia="Franklin Gothic" w:hAnsi="Franklin Gothic" w:cs="Franklin Gothic"/>
        </w:rPr>
        <w:t xml:space="preserve"> una captura de </w:t>
      </w:r>
      <w:proofErr w:type="spellStart"/>
      <w:r w:rsidRPr="00863B53">
        <w:rPr>
          <w:rFonts w:ascii="Franklin Gothic" w:eastAsia="Franklin Gothic" w:hAnsi="Franklin Gothic" w:cs="Franklin Gothic"/>
        </w:rPr>
        <w:t>pantalladonde</w:t>
      </w:r>
      <w:proofErr w:type="spellEnd"/>
      <w:r w:rsidRPr="00863B53">
        <w:rPr>
          <w:rFonts w:ascii="Franklin Gothic" w:eastAsia="Franklin Gothic" w:hAnsi="Franklin Gothic" w:cs="Franklin Gothic"/>
        </w:rPr>
        <w:t xml:space="preserve"> aparezca el listado de carpetas y archivos de la ruta /</w:t>
      </w:r>
      <w:proofErr w:type="spellStart"/>
      <w:r w:rsidRPr="00863B53">
        <w:rPr>
          <w:rFonts w:ascii="Franklin Gothic" w:eastAsia="Franklin Gothic" w:hAnsi="Franklin Gothic" w:cs="Franklin Gothic"/>
        </w:rPr>
        <w:t>usr</w:t>
      </w:r>
      <w:proofErr w:type="spellEnd"/>
      <w:r w:rsidRPr="00863B53">
        <w:rPr>
          <w:rFonts w:ascii="Franklin Gothic" w:eastAsia="Franklin Gothic" w:hAnsi="Franklin Gothic" w:cs="Franklin Gothic"/>
        </w:rPr>
        <w:t>/local</w:t>
      </w:r>
      <w:r w:rsidRPr="00863B53">
        <w:rPr>
          <w:rFonts w:ascii="Franklin Gothic" w:eastAsia="Franklin Gothic" w:hAnsi="Franklin Gothic" w:cs="Franklin Gothic"/>
        </w:rPr>
        <w:drawing>
          <wp:inline distT="0" distB="0" distL="0" distR="0" wp14:anchorId="6D20143D" wp14:editId="3513C418">
            <wp:extent cx="5964555" cy="3696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896D" w14:textId="58B2E006" w:rsidR="00863B53" w:rsidRDefault="00863B53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5 </w:t>
      </w:r>
      <w:proofErr w:type="gramStart"/>
      <w:r w:rsidRPr="00863B53">
        <w:rPr>
          <w:rFonts w:ascii="Franklin Gothic" w:eastAsia="Franklin Gothic" w:hAnsi="Franklin Gothic" w:cs="Franklin Gothic"/>
        </w:rPr>
        <w:t>Describe</w:t>
      </w:r>
      <w:proofErr w:type="gramEnd"/>
      <w:r w:rsidRPr="00863B53">
        <w:rPr>
          <w:rFonts w:ascii="Franklin Gothic" w:eastAsia="Franklin Gothic" w:hAnsi="Franklin Gothic" w:cs="Franklin Gothic"/>
        </w:rPr>
        <w:t xml:space="preserve"> las principales carpetas utilizadas en la gestión de Linux</w:t>
      </w:r>
    </w:p>
    <w:p w14:paraId="614933DF" w14:textId="5E9EA94C" w:rsidR="00212752" w:rsidRDefault="00212752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lastRenderedPageBreak/>
        <w:t xml:space="preserve">6 </w:t>
      </w:r>
      <w:r w:rsidRPr="00212752">
        <w:rPr>
          <w:rFonts w:ascii="Franklin Gothic" w:eastAsia="Franklin Gothic" w:hAnsi="Franklin Gothic" w:cs="Franklin Gothic"/>
        </w:rPr>
        <w:t>¿Cuál es la dirección IP asignada a tu máquina virtual? ¿Qué comando has utilizado?</w:t>
      </w:r>
      <w:r w:rsidRPr="00212752">
        <w:rPr>
          <w:rFonts w:ascii="Franklin Gothic" w:eastAsia="Franklin Gothic" w:hAnsi="Franklin Gothic" w:cs="Franklin Gothic"/>
        </w:rPr>
        <w:drawing>
          <wp:inline distT="0" distB="0" distL="0" distR="0" wp14:anchorId="4D41F026" wp14:editId="00AF58AA">
            <wp:extent cx="5964555" cy="46596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B389" w14:textId="046BACFA" w:rsidR="00212752" w:rsidRPr="00744AB2" w:rsidRDefault="00212752" w:rsidP="00212752">
      <w:pPr>
        <w:ind w:left="720"/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7 </w:t>
      </w:r>
      <w:proofErr w:type="gramStart"/>
      <w:r w:rsidRPr="00212752">
        <w:rPr>
          <w:rFonts w:ascii="Franklin Gothic" w:eastAsia="Franklin Gothic" w:hAnsi="Franklin Gothic" w:cs="Franklin Gothic"/>
        </w:rPr>
        <w:t>Descarga</w:t>
      </w:r>
      <w:proofErr w:type="gramEnd"/>
      <w:r w:rsidRPr="00212752">
        <w:rPr>
          <w:rFonts w:ascii="Franklin Gothic" w:eastAsia="Franklin Gothic" w:hAnsi="Franklin Gothic" w:cs="Franklin Gothic"/>
        </w:rPr>
        <w:t xml:space="preserve"> el </w:t>
      </w:r>
      <w:proofErr w:type="spellStart"/>
      <w:r w:rsidRPr="00212752">
        <w:rPr>
          <w:rFonts w:ascii="Franklin Gothic" w:eastAsia="Franklin Gothic" w:hAnsi="Franklin Gothic" w:cs="Franklin Gothic"/>
        </w:rPr>
        <w:t>softwarePuTTYen</w:t>
      </w:r>
      <w:proofErr w:type="spellEnd"/>
      <w:r w:rsidRPr="00212752">
        <w:rPr>
          <w:rFonts w:ascii="Franklin Gothic" w:eastAsia="Franklin Gothic" w:hAnsi="Franklin Gothic" w:cs="Franklin Gothic"/>
        </w:rPr>
        <w:t xml:space="preserve"> tu S.O. Windows y accede remotamente a la máquina virtual Linux que acabamos de instalar. ¿Qué protocolo estás usando para la conexión?</w:t>
      </w:r>
    </w:p>
    <w:sectPr w:rsidR="00212752" w:rsidRPr="00744AB2">
      <w:headerReference w:type="default" r:id="rId13"/>
      <w:headerReference w:type="first" r:id="rId14"/>
      <w:footerReference w:type="first" r:id="rId15"/>
      <w:pgSz w:w="11900" w:h="16820"/>
      <w:pgMar w:top="688" w:right="1232" w:bottom="746" w:left="1275" w:header="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F8405" w14:textId="77777777" w:rsidR="00AD4A18" w:rsidRDefault="00AD4A18">
      <w:pPr>
        <w:spacing w:line="240" w:lineRule="auto"/>
      </w:pPr>
      <w:r>
        <w:separator/>
      </w:r>
    </w:p>
  </w:endnote>
  <w:endnote w:type="continuationSeparator" w:id="0">
    <w:p w14:paraId="60524315" w14:textId="77777777" w:rsidR="00AD4A18" w:rsidRDefault="00AD4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charset w:val="00"/>
    <w:family w:val="auto"/>
    <w:pitch w:val="default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DC1D1" w14:textId="77777777" w:rsidR="009C3FBD" w:rsidRDefault="009C3F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B4794" w14:textId="77777777" w:rsidR="00AD4A18" w:rsidRDefault="00AD4A18">
      <w:pPr>
        <w:spacing w:line="240" w:lineRule="auto"/>
      </w:pPr>
      <w:r>
        <w:separator/>
      </w:r>
    </w:p>
  </w:footnote>
  <w:footnote w:type="continuationSeparator" w:id="0">
    <w:p w14:paraId="0B64F270" w14:textId="77777777" w:rsidR="00AD4A18" w:rsidRDefault="00AD4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67007" w14:textId="77777777" w:rsidR="009C3FBD" w:rsidRDefault="009C3FBD"/>
  <w:p w14:paraId="3A6460A9" w14:textId="77777777" w:rsidR="009C3FBD" w:rsidRDefault="009C3FBD">
    <w:r>
      <w:t xml:space="preserve">Sistemas Inteligentes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 Práctica 2</w:t>
    </w:r>
  </w:p>
  <w:p w14:paraId="37DCFC00" w14:textId="77777777" w:rsidR="009C3FBD" w:rsidRDefault="009C3FBD">
    <w:pPr>
      <w:spacing w:line="312" w:lineRule="auto"/>
      <w:jc w:val="both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70126B03" wp14:editId="0DA041A9">
          <wp:extent cx="5943600" cy="1905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75000" b="75000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A1A21" w14:textId="77777777" w:rsidR="009C3FBD" w:rsidRDefault="009C3F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6446"/>
    <w:multiLevelType w:val="hybridMultilevel"/>
    <w:tmpl w:val="3DE8526C"/>
    <w:lvl w:ilvl="0" w:tplc="B0821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894"/>
    <w:multiLevelType w:val="multilevel"/>
    <w:tmpl w:val="23026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F57B7"/>
    <w:multiLevelType w:val="multilevel"/>
    <w:tmpl w:val="B34CF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405994"/>
    <w:multiLevelType w:val="multilevel"/>
    <w:tmpl w:val="795AD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5E6543"/>
    <w:multiLevelType w:val="hybridMultilevel"/>
    <w:tmpl w:val="85C2E4C0"/>
    <w:lvl w:ilvl="0" w:tplc="2D7C6C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9385D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6" w15:restartNumberingAfterBreak="0">
    <w:nsid w:val="67FA1C26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7" w15:restartNumberingAfterBreak="0">
    <w:nsid w:val="7E100F03"/>
    <w:multiLevelType w:val="multilevel"/>
    <w:tmpl w:val="3D86A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FA"/>
    <w:rsid w:val="001C35F8"/>
    <w:rsid w:val="002004F2"/>
    <w:rsid w:val="00212752"/>
    <w:rsid w:val="00381108"/>
    <w:rsid w:val="003F5EBA"/>
    <w:rsid w:val="004728FD"/>
    <w:rsid w:val="00744AB2"/>
    <w:rsid w:val="00863B53"/>
    <w:rsid w:val="009C3FBD"/>
    <w:rsid w:val="009F1910"/>
    <w:rsid w:val="00A96DBD"/>
    <w:rsid w:val="00AD4A18"/>
    <w:rsid w:val="00AE6706"/>
    <w:rsid w:val="00C7309B"/>
    <w:rsid w:val="00E23C33"/>
    <w:rsid w:val="00E344E4"/>
    <w:rsid w:val="00E4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94E8"/>
  <w15:docId w15:val="{6315D12F-CECB-4483-AE50-1165D96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DB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96D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6D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6D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4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2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somoza</dc:creator>
  <cp:lastModifiedBy>marcos somoza</cp:lastModifiedBy>
  <cp:revision>2</cp:revision>
  <dcterms:created xsi:type="dcterms:W3CDTF">2021-09-15T15:04:00Z</dcterms:created>
  <dcterms:modified xsi:type="dcterms:W3CDTF">2021-09-15T15:04:00Z</dcterms:modified>
</cp:coreProperties>
</file>