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79468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right="649"/>
      </w:pPr>
      <w:bookmarkStart w:id="0" w:name="_Hlk73988163"/>
      <w:bookmarkEnd w:id="0"/>
    </w:p>
    <w:p w14:paraId="24152A42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rPr>
          <w:color w:val="FF0000"/>
        </w:rPr>
      </w:pPr>
    </w:p>
    <w:p w14:paraId="5B02DC99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</w:pPr>
    </w:p>
    <w:p w14:paraId="17D5C362" w14:textId="77777777" w:rsidR="00E40DFA" w:rsidRDefault="009C3FBD">
      <w:pPr>
        <w:spacing w:line="312" w:lineRule="auto"/>
        <w:jc w:val="both"/>
        <w:rPr>
          <w:b/>
          <w:sz w:val="56"/>
          <w:szCs w:val="56"/>
        </w:rPr>
      </w:pPr>
      <w:r>
        <w:rPr>
          <w:rFonts w:ascii="Proxima Nova" w:eastAsia="Proxima Nova" w:hAnsi="Proxima Nova" w:cs="Proxima Nova"/>
          <w:noProof/>
          <w:color w:val="353744"/>
        </w:rPr>
        <w:drawing>
          <wp:inline distT="114300" distB="114300" distL="114300" distR="114300" wp14:anchorId="267265D9" wp14:editId="0DB9EC62">
            <wp:extent cx="5943600" cy="190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75000" b="750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54C5B" w14:textId="77777777" w:rsidR="00E40DFA" w:rsidRDefault="009C3F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b/>
          <w:sz w:val="52"/>
          <w:szCs w:val="52"/>
        </w:rPr>
      </w:pPr>
      <w:r>
        <w:rPr>
          <w:b/>
          <w:sz w:val="56"/>
          <w:szCs w:val="56"/>
        </w:rPr>
        <w:t xml:space="preserve">  </w:t>
      </w:r>
      <w:r>
        <w:rPr>
          <w:b/>
          <w:sz w:val="52"/>
          <w:szCs w:val="52"/>
        </w:rPr>
        <w:t xml:space="preserve"> </w:t>
      </w:r>
    </w:p>
    <w:p w14:paraId="0C3F4363" w14:textId="2B98C490" w:rsidR="00E40DFA" w:rsidRDefault="008777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Administración de Sistemas</w:t>
      </w:r>
    </w:p>
    <w:p w14:paraId="7208D80C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right="649"/>
        <w:rPr>
          <w:sz w:val="56"/>
          <w:szCs w:val="56"/>
        </w:rPr>
      </w:pPr>
    </w:p>
    <w:p w14:paraId="135374A8" w14:textId="77777777" w:rsidR="00A96DBD" w:rsidRDefault="009C3FBD" w:rsidP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114300" distB="114300" distL="114300" distR="114300" wp14:anchorId="30AE2812" wp14:editId="2444046C">
            <wp:extent cx="3228975" cy="31996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5167" t="3907" r="25472" b="904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99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BF3A6" w14:textId="77777777" w:rsidR="00A96DBD" w:rsidRDefault="00A96DBD" w:rsidP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sz w:val="56"/>
          <w:szCs w:val="56"/>
        </w:rPr>
      </w:pPr>
    </w:p>
    <w:p w14:paraId="57778ED6" w14:textId="048E2CAC" w:rsidR="00E40DFA" w:rsidRPr="00A96DBD" w:rsidRDefault="00A95FB0" w:rsidP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sz w:val="56"/>
          <w:szCs w:val="56"/>
        </w:rPr>
      </w:pPr>
      <w:r>
        <w:rPr>
          <w:b/>
          <w:sz w:val="40"/>
          <w:szCs w:val="40"/>
        </w:rPr>
        <w:t>Actividad en clase</w:t>
      </w:r>
      <w:r w:rsidR="009C3FBD">
        <w:rPr>
          <w:b/>
          <w:sz w:val="40"/>
          <w:szCs w:val="40"/>
        </w:rPr>
        <w:t xml:space="preserve"> </w:t>
      </w:r>
      <w:r w:rsidR="00F334CB">
        <w:rPr>
          <w:b/>
          <w:sz w:val="40"/>
          <w:szCs w:val="40"/>
        </w:rPr>
        <w:t>3</w:t>
      </w:r>
    </w:p>
    <w:p w14:paraId="20AF9C68" w14:textId="532FC1F1" w:rsidR="00E40DFA" w:rsidRPr="00A95FB0" w:rsidRDefault="00A95F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i/>
          <w:iCs/>
          <w:sz w:val="31"/>
          <w:szCs w:val="31"/>
        </w:rPr>
      </w:pPr>
      <w:r>
        <w:rPr>
          <w:sz w:val="31"/>
          <w:szCs w:val="31"/>
        </w:rPr>
        <w:tab/>
      </w:r>
      <w:r>
        <w:rPr>
          <w:sz w:val="31"/>
          <w:szCs w:val="31"/>
        </w:rPr>
        <w:tab/>
      </w:r>
      <w:r>
        <w:rPr>
          <w:sz w:val="31"/>
          <w:szCs w:val="31"/>
        </w:rPr>
        <w:tab/>
      </w:r>
      <w:r>
        <w:rPr>
          <w:sz w:val="31"/>
          <w:szCs w:val="31"/>
        </w:rPr>
        <w:tab/>
      </w:r>
      <w:r>
        <w:rPr>
          <w:sz w:val="31"/>
          <w:szCs w:val="31"/>
        </w:rPr>
        <w:tab/>
        <w:t xml:space="preserve">  </w:t>
      </w:r>
      <w:proofErr w:type="spellStart"/>
      <w:r w:rsidRPr="00A95FB0">
        <w:rPr>
          <w:i/>
          <w:iCs/>
          <w:sz w:val="31"/>
          <w:szCs w:val="31"/>
        </w:rPr>
        <w:t>Netfilter</w:t>
      </w:r>
      <w:proofErr w:type="spellEnd"/>
    </w:p>
    <w:p w14:paraId="38CEB838" w14:textId="6D7E2192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1ADAC717" w14:textId="56148A4E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6D0AC114" w14:textId="509E07F0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59A35CC6" w14:textId="6B2B08EB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77648B0C" w14:textId="77777777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5FEF60B8" w14:textId="25FF96F7" w:rsidR="00E40DFA" w:rsidRDefault="00A95FB0" w:rsidP="00381108">
      <w:pPr>
        <w:widowControl w:val="0"/>
        <w:shd w:val="clear" w:color="auto" w:fill="FFFFFF"/>
        <w:spacing w:before="240" w:after="240" w:line="240" w:lineRule="auto"/>
        <w:rPr>
          <w:sz w:val="31"/>
          <w:szCs w:val="31"/>
        </w:rPr>
      </w:pPr>
      <w:r>
        <w:rPr>
          <w:color w:val="191919"/>
          <w:sz w:val="32"/>
          <w:szCs w:val="32"/>
        </w:rPr>
        <w:t>08</w:t>
      </w:r>
      <w:r w:rsidR="009C3FBD">
        <w:rPr>
          <w:color w:val="191919"/>
          <w:sz w:val="32"/>
          <w:szCs w:val="32"/>
        </w:rPr>
        <w:t>/</w:t>
      </w:r>
      <w:r w:rsidR="00F334CB">
        <w:rPr>
          <w:color w:val="191919"/>
          <w:sz w:val="32"/>
          <w:szCs w:val="32"/>
        </w:rPr>
        <w:t>1</w:t>
      </w:r>
      <w:r>
        <w:rPr>
          <w:color w:val="191919"/>
          <w:sz w:val="32"/>
          <w:szCs w:val="32"/>
        </w:rPr>
        <w:t>1</w:t>
      </w:r>
      <w:r w:rsidR="009C3FBD">
        <w:rPr>
          <w:color w:val="191919"/>
          <w:sz w:val="32"/>
          <w:szCs w:val="32"/>
        </w:rPr>
        <w:t>/2021</w:t>
      </w:r>
    </w:p>
    <w:p w14:paraId="7D5E5419" w14:textId="0D0A3B24" w:rsidR="00E40DFA" w:rsidRDefault="009C3F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jc w:val="right"/>
        <w:rPr>
          <w:sz w:val="31"/>
          <w:szCs w:val="31"/>
        </w:rPr>
      </w:pPr>
      <w:r>
        <w:rPr>
          <w:sz w:val="31"/>
          <w:szCs w:val="31"/>
        </w:rPr>
        <w:t xml:space="preserve"> Marcos Eladio Somoza</w:t>
      </w:r>
      <w:r w:rsidR="00381108">
        <w:rPr>
          <w:sz w:val="31"/>
          <w:szCs w:val="31"/>
        </w:rPr>
        <w:t xml:space="preserve"> Corral</w:t>
      </w:r>
    </w:p>
    <w:p w14:paraId="5C8B9258" w14:textId="43EDC65E" w:rsidR="00381108" w:rsidRDefault="00381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jc w:val="right"/>
        <w:rPr>
          <w:sz w:val="31"/>
          <w:szCs w:val="31"/>
        </w:rPr>
      </w:pPr>
      <w:r>
        <w:rPr>
          <w:sz w:val="31"/>
          <w:szCs w:val="31"/>
        </w:rPr>
        <w:t>21711787</w:t>
      </w:r>
    </w:p>
    <w:p w14:paraId="3EAAA92A" w14:textId="77777777" w:rsidR="00381108" w:rsidRDefault="00381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jc w:val="right"/>
        <w:rPr>
          <w:color w:val="000000"/>
          <w:sz w:val="31"/>
          <w:szCs w:val="31"/>
        </w:rPr>
      </w:pPr>
    </w:p>
    <w:p w14:paraId="3F0505FE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Franklin Gothic" w:eastAsia="Franklin Gothic" w:hAnsi="Franklin Gothic" w:cs="Franklin Gothic"/>
          <w:color w:val="2E308B"/>
          <w:sz w:val="19"/>
          <w:szCs w:val="19"/>
        </w:rPr>
      </w:pPr>
    </w:p>
    <w:p w14:paraId="51866E1D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ranklin Gothic" w:eastAsia="Franklin Gothic" w:hAnsi="Franklin Gothic" w:cs="Franklin Gothic"/>
          <w:color w:val="2E308B"/>
          <w:sz w:val="19"/>
          <w:szCs w:val="19"/>
        </w:rPr>
      </w:pPr>
    </w:p>
    <w:p w14:paraId="2D3B2D05" w14:textId="77777777" w:rsidR="00E40DFA" w:rsidRDefault="009C3F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ranklin Gothic" w:eastAsia="Franklin Gothic" w:hAnsi="Franklin Gothic" w:cs="Franklin Gothic"/>
          <w:b/>
          <w:sz w:val="28"/>
          <w:szCs w:val="28"/>
        </w:rPr>
      </w:pPr>
      <w:r>
        <w:rPr>
          <w:rFonts w:ascii="Franklin Gothic" w:eastAsia="Franklin Gothic" w:hAnsi="Franklin Gothic" w:cs="Franklin Gothic"/>
          <w:b/>
          <w:sz w:val="28"/>
          <w:szCs w:val="28"/>
        </w:rPr>
        <w:t xml:space="preserve">ÍNDICE </w:t>
      </w:r>
    </w:p>
    <w:p w14:paraId="523AF487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ranklin Gothic" w:eastAsia="Franklin Gothic" w:hAnsi="Franklin Gothic" w:cs="Franklin Gothic"/>
          <w:b/>
          <w:sz w:val="28"/>
          <w:szCs w:val="28"/>
        </w:rPr>
      </w:pPr>
    </w:p>
    <w:sdt>
      <w:sdtPr>
        <w:id w:val="-1014679712"/>
        <w:docPartObj>
          <w:docPartGallery w:val="Table of Contents"/>
          <w:docPartUnique/>
        </w:docPartObj>
      </w:sdtPr>
      <w:sdtEndPr/>
      <w:sdtContent>
        <w:p w14:paraId="65062E81" w14:textId="55D73049" w:rsidR="00A95FB0" w:rsidRDefault="009C3FBD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7282631" w:history="1">
            <w:r w:rsidR="00A95FB0" w:rsidRPr="004C7943">
              <w:rPr>
                <w:rStyle w:val="Hipervnculo"/>
                <w:noProof/>
              </w:rPr>
              <w:t>1. Aceptar las conexiones entrantes al puerto TCP 5432.</w:t>
            </w:r>
            <w:r w:rsidR="00A95FB0">
              <w:rPr>
                <w:noProof/>
                <w:webHidden/>
              </w:rPr>
              <w:tab/>
            </w:r>
            <w:r w:rsidR="00A95FB0">
              <w:rPr>
                <w:noProof/>
                <w:webHidden/>
              </w:rPr>
              <w:fldChar w:fldCharType="begin"/>
            </w:r>
            <w:r w:rsidR="00A95FB0">
              <w:rPr>
                <w:noProof/>
                <w:webHidden/>
              </w:rPr>
              <w:instrText xml:space="preserve"> PAGEREF _Toc87282631 \h </w:instrText>
            </w:r>
            <w:r w:rsidR="00A95FB0">
              <w:rPr>
                <w:noProof/>
                <w:webHidden/>
              </w:rPr>
            </w:r>
            <w:r w:rsidR="00A95FB0">
              <w:rPr>
                <w:noProof/>
                <w:webHidden/>
              </w:rPr>
              <w:fldChar w:fldCharType="separate"/>
            </w:r>
            <w:r w:rsidR="00BF070C">
              <w:rPr>
                <w:noProof/>
                <w:webHidden/>
              </w:rPr>
              <w:t>4</w:t>
            </w:r>
            <w:r w:rsidR="00A95FB0">
              <w:rPr>
                <w:noProof/>
                <w:webHidden/>
              </w:rPr>
              <w:fldChar w:fldCharType="end"/>
            </w:r>
          </w:hyperlink>
        </w:p>
        <w:p w14:paraId="3932E9B9" w14:textId="398B1CAF" w:rsidR="00A95FB0" w:rsidRDefault="00A95FB0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282632" w:history="1">
            <w:r w:rsidRPr="004C7943">
              <w:rPr>
                <w:rStyle w:val="Hipervnculo"/>
                <w:noProof/>
              </w:rPr>
              <w:t>3.Eliminar todas las reglas anteriores.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7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3665" w14:textId="09172D6D" w:rsidR="00A95FB0" w:rsidRDefault="00A95FB0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282633" w:history="1">
            <w:r w:rsidRPr="004C7943">
              <w:rPr>
                <w:rStyle w:val="Hipervnculo"/>
                <w:noProof/>
              </w:rPr>
              <w:t>4.Denegar en modo silencioso todas las conexiones entrantes de la red 10.0.4.0/30 al puerto TCP 22.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7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CB8E0" w14:textId="190965CC" w:rsidR="00A95FB0" w:rsidRDefault="00A95FB0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282634" w:history="1">
            <w:r w:rsidRPr="004C7943">
              <w:rPr>
                <w:rStyle w:val="Hipervnculo"/>
                <w:noProof/>
              </w:rPr>
              <w:t>5.Aceptar todas las conexiones entrantes de la interfaz de loopback.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7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D50B5" w14:textId="5B778E3A" w:rsidR="00A95FB0" w:rsidRDefault="00A95FB0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282635" w:history="1">
            <w:r w:rsidRPr="004C7943">
              <w:rPr>
                <w:rStyle w:val="Hipervnculo"/>
                <w:noProof/>
              </w:rPr>
              <w:t>6.Aceptar las conexiones entrantes al puerto TCP 5432.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7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DCF5F" w14:textId="2FB6E854" w:rsidR="00A95FB0" w:rsidRDefault="00A95FB0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282636" w:history="1">
            <w:r w:rsidRPr="004C7943">
              <w:rPr>
                <w:rStyle w:val="Hipervnculo"/>
                <w:noProof/>
              </w:rPr>
              <w:t>7.Permitir  las  conexiones  entrantes  para  el  servicio  LDAP  utilizando el  puerto  por defecto.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7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96260" w14:textId="50BCD9AA" w:rsidR="00A95FB0" w:rsidRDefault="00A95FB0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282637" w:history="1">
            <w:r w:rsidRPr="004C7943">
              <w:rPr>
                <w:rStyle w:val="Hipervnculo"/>
                <w:noProof/>
              </w:rPr>
              <w:t>8.Guardar la configuración de forma permanente.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7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FE82D" w14:textId="5E509919" w:rsidR="00A95FB0" w:rsidRDefault="00A95FB0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282638" w:history="1">
            <w:r w:rsidRPr="004C7943">
              <w:rPr>
                <w:rStyle w:val="Hipervnculo"/>
                <w:noProof/>
              </w:rPr>
              <w:t>9. Denegar el acceso al puerto SSH desde cualquier origen.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7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ABE06" w14:textId="20B0529C" w:rsidR="00A95FB0" w:rsidRDefault="00A95FB0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282639" w:history="1">
            <w:r w:rsidRPr="004C7943">
              <w:rPr>
                <w:rStyle w:val="Hipervnculo"/>
                <w:noProof/>
              </w:rPr>
              <w:t>10. Permitir el acceso al puerto por defecto de MySQL para la ip 192.168.1.5.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7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20B50" w14:textId="06E89E16" w:rsidR="00E40DFA" w:rsidRDefault="009C3FBD">
          <w:pPr>
            <w:tabs>
              <w:tab w:val="right" w:pos="9398"/>
            </w:tabs>
            <w:spacing w:before="200" w:after="80" w:line="240" w:lineRule="auto"/>
            <w:rPr>
              <w:b/>
              <w:color w:val="2E308B"/>
              <w:sz w:val="28"/>
              <w:szCs w:val="28"/>
            </w:rPr>
          </w:pPr>
          <w:r>
            <w:fldChar w:fldCharType="end"/>
          </w:r>
        </w:p>
      </w:sdtContent>
    </w:sdt>
    <w:p w14:paraId="700759C8" w14:textId="0C91521E" w:rsidR="00E40DFA" w:rsidRDefault="009C3FBD">
      <w:pPr>
        <w:rPr>
          <w:ins w:id="1" w:author="Luis Blanco Belver" w:date="2021-05-16T19:25:00Z"/>
          <w:color w:val="2E308B"/>
          <w:sz w:val="28"/>
          <w:szCs w:val="28"/>
        </w:rPr>
      </w:pPr>
      <w:r>
        <w:rPr>
          <w:color w:val="2E308B"/>
          <w:sz w:val="28"/>
          <w:szCs w:val="28"/>
        </w:rPr>
        <w:br w:type="page"/>
      </w:r>
    </w:p>
    <w:p w14:paraId="0F0B3368" w14:textId="34A65D44" w:rsidR="00863B53" w:rsidRDefault="00863B53" w:rsidP="006C4565">
      <w:pPr>
        <w:pStyle w:val="Ttulo1"/>
        <w:jc w:val="both"/>
      </w:pPr>
      <w:bookmarkStart w:id="2" w:name="_Toc87282631"/>
      <w:r>
        <w:lastRenderedPageBreak/>
        <w:t>1</w:t>
      </w:r>
      <w:r w:rsidR="008777CA">
        <w:t>.</w:t>
      </w:r>
      <w:r>
        <w:t xml:space="preserve"> </w:t>
      </w:r>
      <w:r w:rsidR="00A95FB0" w:rsidRPr="00A95FB0">
        <w:t>Aceptar las conexiones entrantes al puerto TCP 5432</w:t>
      </w:r>
      <w:r w:rsidR="003A483E">
        <w:t>.</w:t>
      </w:r>
      <w:bookmarkEnd w:id="2"/>
    </w:p>
    <w:p w14:paraId="5E1EDC3E" w14:textId="23C0DC61" w:rsidR="00F16306" w:rsidRPr="00C864C9" w:rsidRDefault="004D55F8" w:rsidP="00A95FB0">
      <w:pPr>
        <w:rPr>
          <w:rFonts w:eastAsia="Franklin Gothic"/>
        </w:rPr>
      </w:pPr>
      <w:r w:rsidRPr="00C864C9">
        <w:rPr>
          <w:rFonts w:eastAsia="Franklin Gothic"/>
        </w:rPr>
        <w:t xml:space="preserve">Utilizando el comando </w:t>
      </w:r>
      <w:proofErr w:type="spellStart"/>
      <w:r w:rsidRPr="00C864C9">
        <w:rPr>
          <w:rFonts w:eastAsia="Franklin Gothic"/>
          <w:b/>
          <w:bCs/>
          <w:i/>
          <w:iCs/>
        </w:rPr>
        <w:t>iptables</w:t>
      </w:r>
      <w:proofErr w:type="spellEnd"/>
      <w:r w:rsidRPr="00C864C9">
        <w:rPr>
          <w:rFonts w:eastAsia="Franklin Gothic"/>
          <w:b/>
          <w:bCs/>
          <w:i/>
          <w:iCs/>
        </w:rPr>
        <w:t xml:space="preserve"> -A INPUT -p </w:t>
      </w:r>
      <w:proofErr w:type="spellStart"/>
      <w:r w:rsidR="00F16306" w:rsidRPr="00C864C9">
        <w:rPr>
          <w:rFonts w:eastAsia="Franklin Gothic"/>
          <w:b/>
          <w:bCs/>
          <w:i/>
          <w:iCs/>
        </w:rPr>
        <w:t>tcp</w:t>
      </w:r>
      <w:proofErr w:type="spellEnd"/>
      <w:r w:rsidR="00F16306" w:rsidRPr="00C864C9">
        <w:rPr>
          <w:rFonts w:eastAsia="Franklin Gothic"/>
          <w:b/>
          <w:bCs/>
          <w:i/>
          <w:iCs/>
        </w:rPr>
        <w:t xml:space="preserve"> --</w:t>
      </w:r>
      <w:proofErr w:type="spellStart"/>
      <w:r w:rsidR="00F16306" w:rsidRPr="00C864C9">
        <w:rPr>
          <w:rFonts w:eastAsia="Franklin Gothic"/>
          <w:b/>
          <w:bCs/>
          <w:i/>
          <w:iCs/>
        </w:rPr>
        <w:t>dport</w:t>
      </w:r>
      <w:proofErr w:type="spellEnd"/>
      <w:r w:rsidR="00F16306" w:rsidRPr="00C864C9">
        <w:rPr>
          <w:rFonts w:eastAsia="Franklin Gothic"/>
          <w:b/>
          <w:bCs/>
          <w:i/>
          <w:iCs/>
        </w:rPr>
        <w:t xml:space="preserve"> 5432 </w:t>
      </w:r>
      <w:r w:rsidR="00C864C9" w:rsidRPr="00C864C9">
        <w:rPr>
          <w:rFonts w:eastAsia="Franklin Gothic"/>
          <w:b/>
          <w:bCs/>
          <w:i/>
          <w:iCs/>
        </w:rPr>
        <w:t xml:space="preserve">-j ACCEPT </w:t>
      </w:r>
      <w:r w:rsidR="00F16306" w:rsidRPr="00C864C9">
        <w:rPr>
          <w:rFonts w:eastAsia="Franklin Gothic"/>
        </w:rPr>
        <w:t xml:space="preserve">permitiremos conexiones entrantes del protocolo </w:t>
      </w:r>
      <w:proofErr w:type="spellStart"/>
      <w:r w:rsidR="00F16306" w:rsidRPr="00C864C9">
        <w:rPr>
          <w:rFonts w:eastAsia="Franklin Gothic"/>
        </w:rPr>
        <w:t>tcp</w:t>
      </w:r>
      <w:proofErr w:type="spellEnd"/>
      <w:r w:rsidR="00F16306" w:rsidRPr="00C864C9">
        <w:rPr>
          <w:rFonts w:eastAsia="Franklin Gothic"/>
        </w:rPr>
        <w:t xml:space="preserve"> por el puerto 5432.</w:t>
      </w:r>
    </w:p>
    <w:p w14:paraId="04B5BC2A" w14:textId="56ABF643" w:rsidR="00A95FB0" w:rsidRDefault="00A95FB0" w:rsidP="00F16306">
      <w:pPr>
        <w:pStyle w:val="Ttulo1"/>
      </w:pPr>
      <w:r>
        <w:t>2</w:t>
      </w:r>
      <w:r>
        <w:t>.</w:t>
      </w:r>
      <w:r w:rsidRPr="00A95FB0">
        <w:t>Denegar por defecto todas las conexiones del tipo FORWARD</w:t>
      </w:r>
      <w:r>
        <w:t xml:space="preserve">. </w:t>
      </w:r>
    </w:p>
    <w:p w14:paraId="068C320D" w14:textId="315653CB" w:rsidR="00A95FB0" w:rsidRPr="00C864C9" w:rsidRDefault="00C864C9" w:rsidP="00A95FB0">
      <w:r w:rsidRPr="00C864C9">
        <w:t xml:space="preserve">Usando el comando </w:t>
      </w:r>
      <w:proofErr w:type="spellStart"/>
      <w:r w:rsidRPr="00C864C9">
        <w:rPr>
          <w:b/>
          <w:bCs/>
          <w:i/>
          <w:iCs/>
        </w:rPr>
        <w:t>iptables</w:t>
      </w:r>
      <w:proofErr w:type="spellEnd"/>
      <w:r w:rsidRPr="00C864C9">
        <w:rPr>
          <w:b/>
          <w:bCs/>
          <w:i/>
          <w:iCs/>
        </w:rPr>
        <w:t xml:space="preserve"> -P FORWARD REJECT</w:t>
      </w:r>
      <w:r w:rsidRPr="00C864C9">
        <w:t xml:space="preserve"> asignamos forward como política</w:t>
      </w:r>
      <w:r>
        <w:t xml:space="preserve"> predeterminada, además de denegar por defecto todas sus conexiones. </w:t>
      </w:r>
    </w:p>
    <w:p w14:paraId="6695F094" w14:textId="4CC70348" w:rsidR="00A95FB0" w:rsidRDefault="00A95FB0" w:rsidP="00A95FB0">
      <w:pPr>
        <w:pStyle w:val="Ttulo1"/>
        <w:jc w:val="both"/>
      </w:pPr>
      <w:bookmarkStart w:id="3" w:name="_Toc87282632"/>
      <w:r>
        <w:t>3</w:t>
      </w:r>
      <w:r>
        <w:t>.</w:t>
      </w:r>
      <w:r w:rsidRPr="00A95FB0">
        <w:t>Eliminar todas las reglas anteriores</w:t>
      </w:r>
      <w:r>
        <w:t>.</w:t>
      </w:r>
      <w:bookmarkEnd w:id="3"/>
    </w:p>
    <w:p w14:paraId="09D5B1EF" w14:textId="1744BBD1" w:rsidR="00A95FB0" w:rsidRPr="00A95FB0" w:rsidRDefault="00C864C9" w:rsidP="00C864C9">
      <w:r>
        <w:t xml:space="preserve">Con el comando </w:t>
      </w:r>
      <w:proofErr w:type="spellStart"/>
      <w:r w:rsidRPr="00C864C9">
        <w:rPr>
          <w:b/>
          <w:bCs/>
          <w:i/>
          <w:iCs/>
        </w:rPr>
        <w:t>iptables</w:t>
      </w:r>
      <w:proofErr w:type="spellEnd"/>
      <w:r w:rsidRPr="00C864C9">
        <w:rPr>
          <w:b/>
          <w:bCs/>
          <w:i/>
          <w:iCs/>
        </w:rPr>
        <w:t xml:space="preserve"> --</w:t>
      </w:r>
      <w:proofErr w:type="spellStart"/>
      <w:r w:rsidRPr="00C864C9">
        <w:rPr>
          <w:b/>
          <w:bCs/>
          <w:i/>
          <w:iCs/>
        </w:rPr>
        <w:t>flush</w:t>
      </w:r>
      <w:proofErr w:type="spellEnd"/>
      <w:r>
        <w:t xml:space="preserve"> borraríamos todas las reglas. Cabe destacar que también se pueden utilizar el comando  </w:t>
      </w:r>
      <w:proofErr w:type="spellStart"/>
      <w:r w:rsidRPr="00C864C9">
        <w:rPr>
          <w:b/>
          <w:bCs/>
          <w:i/>
          <w:iCs/>
        </w:rPr>
        <w:t>iptables</w:t>
      </w:r>
      <w:proofErr w:type="spellEnd"/>
      <w:r w:rsidRPr="00C864C9">
        <w:rPr>
          <w:b/>
          <w:bCs/>
          <w:i/>
          <w:iCs/>
        </w:rPr>
        <w:t xml:space="preserve"> -F</w:t>
      </w:r>
      <w:r>
        <w:t>.</w:t>
      </w:r>
    </w:p>
    <w:p w14:paraId="57FED771" w14:textId="598AA0DC" w:rsidR="00A95FB0" w:rsidRDefault="00A95FB0" w:rsidP="00A95FB0">
      <w:pPr>
        <w:pStyle w:val="Ttulo1"/>
        <w:jc w:val="both"/>
      </w:pPr>
      <w:bookmarkStart w:id="4" w:name="_Toc87282633"/>
      <w:r>
        <w:t>4</w:t>
      </w:r>
      <w:r>
        <w:t>.</w:t>
      </w:r>
      <w:r w:rsidRPr="00A95FB0">
        <w:t>Denegar en modo silencioso todas las conexiones entrantes de la red 10.0.4.0/30 al puerto TCP 22</w:t>
      </w:r>
      <w:r>
        <w:t>.</w:t>
      </w:r>
      <w:bookmarkEnd w:id="4"/>
    </w:p>
    <w:p w14:paraId="6686B996" w14:textId="3A9F9BF8" w:rsidR="00A95FB0" w:rsidRPr="00A95FB0" w:rsidRDefault="008C2ADD" w:rsidP="00A95FB0">
      <w:r>
        <w:t xml:space="preserve">Usando el comando </w:t>
      </w:r>
      <w:proofErr w:type="spellStart"/>
      <w:r w:rsidRPr="008C2ADD">
        <w:rPr>
          <w:b/>
          <w:bCs/>
          <w:i/>
          <w:iCs/>
        </w:rPr>
        <w:t>iptables</w:t>
      </w:r>
      <w:proofErr w:type="spellEnd"/>
      <w:r w:rsidRPr="008C2ADD">
        <w:rPr>
          <w:b/>
          <w:bCs/>
          <w:i/>
          <w:iCs/>
        </w:rPr>
        <w:t xml:space="preserve"> -</w:t>
      </w:r>
      <w:r w:rsidR="00860A96">
        <w:rPr>
          <w:b/>
          <w:bCs/>
          <w:i/>
          <w:iCs/>
        </w:rPr>
        <w:t>P</w:t>
      </w:r>
      <w:r w:rsidRPr="008C2ADD">
        <w:rPr>
          <w:b/>
          <w:bCs/>
          <w:i/>
          <w:iCs/>
        </w:rPr>
        <w:t xml:space="preserve"> INPUT -s 10.4.0/30 -p </w:t>
      </w:r>
      <w:proofErr w:type="spellStart"/>
      <w:r w:rsidRPr="008C2ADD">
        <w:rPr>
          <w:b/>
          <w:bCs/>
          <w:i/>
          <w:iCs/>
        </w:rPr>
        <w:t>tcp</w:t>
      </w:r>
      <w:proofErr w:type="spellEnd"/>
      <w:r w:rsidRPr="008C2ADD">
        <w:rPr>
          <w:b/>
          <w:bCs/>
          <w:i/>
          <w:iCs/>
        </w:rPr>
        <w:t xml:space="preserve"> --</w:t>
      </w:r>
      <w:proofErr w:type="spellStart"/>
      <w:r w:rsidRPr="008C2ADD">
        <w:rPr>
          <w:b/>
          <w:bCs/>
          <w:i/>
          <w:iCs/>
        </w:rPr>
        <w:t>dport</w:t>
      </w:r>
      <w:proofErr w:type="spellEnd"/>
      <w:r w:rsidRPr="008C2ADD">
        <w:rPr>
          <w:b/>
          <w:bCs/>
          <w:i/>
          <w:iCs/>
        </w:rPr>
        <w:t xml:space="preserve"> 22</w:t>
      </w:r>
      <w:r>
        <w:t xml:space="preserve"> denegaremos en modo silencioso </w:t>
      </w:r>
      <w:r w:rsidR="00860A96">
        <w:t xml:space="preserve">(DROP) </w:t>
      </w:r>
      <w:r>
        <w:t>las conexiones entrantes (-A INPUT) de la red (-s 10.0.4.0/30) al puerto 22 (--</w:t>
      </w:r>
      <w:proofErr w:type="spellStart"/>
      <w:r>
        <w:t>dport</w:t>
      </w:r>
      <w:proofErr w:type="spellEnd"/>
      <w:r>
        <w:t xml:space="preserve"> 22) del protocolo TCP (-p </w:t>
      </w:r>
      <w:proofErr w:type="spellStart"/>
      <w:r>
        <w:t>tcp</w:t>
      </w:r>
      <w:proofErr w:type="spellEnd"/>
      <w:r>
        <w:t>).</w:t>
      </w:r>
    </w:p>
    <w:p w14:paraId="0593B2BA" w14:textId="191D826C" w:rsidR="00A95FB0" w:rsidRDefault="00A95FB0" w:rsidP="00A95FB0">
      <w:pPr>
        <w:pStyle w:val="Ttulo1"/>
        <w:jc w:val="both"/>
      </w:pPr>
      <w:bookmarkStart w:id="5" w:name="_Toc87282634"/>
      <w:r>
        <w:t>5</w:t>
      </w:r>
      <w:r>
        <w:t>.</w:t>
      </w:r>
      <w:r w:rsidRPr="00A95FB0">
        <w:t xml:space="preserve">Aceptar todas las conexiones entrantes de la interfaz de </w:t>
      </w:r>
      <w:proofErr w:type="spellStart"/>
      <w:r w:rsidRPr="00A95FB0">
        <w:t>loopback</w:t>
      </w:r>
      <w:proofErr w:type="spellEnd"/>
      <w:r>
        <w:t>.</w:t>
      </w:r>
      <w:bookmarkEnd w:id="5"/>
    </w:p>
    <w:p w14:paraId="1C212DDF" w14:textId="517056F5" w:rsidR="00A95FB0" w:rsidRPr="00A95FB0" w:rsidRDefault="004E1DC7" w:rsidP="00A95FB0">
      <w:r>
        <w:t xml:space="preserve">Gracias a este comando </w:t>
      </w:r>
      <w:proofErr w:type="spellStart"/>
      <w:r w:rsidRPr="004E1DC7">
        <w:rPr>
          <w:b/>
          <w:bCs/>
          <w:i/>
          <w:iCs/>
        </w:rPr>
        <w:t>iptables</w:t>
      </w:r>
      <w:proofErr w:type="spellEnd"/>
      <w:r w:rsidRPr="004E1DC7">
        <w:rPr>
          <w:b/>
          <w:bCs/>
          <w:i/>
          <w:iCs/>
        </w:rPr>
        <w:t xml:space="preserve"> -A INPUT</w:t>
      </w:r>
      <w:r w:rsidR="00860A96">
        <w:rPr>
          <w:b/>
          <w:bCs/>
          <w:i/>
          <w:iCs/>
        </w:rPr>
        <w:t xml:space="preserve"> </w:t>
      </w:r>
      <w:r w:rsidRPr="004E1DC7">
        <w:rPr>
          <w:b/>
          <w:bCs/>
          <w:i/>
          <w:iCs/>
        </w:rPr>
        <w:t>-i lo -j ACCEPT</w:t>
      </w:r>
      <w:r>
        <w:t xml:space="preserve"> agregamos la especificación de entrada a la cadena (-A), la interfaz de </w:t>
      </w:r>
      <w:proofErr w:type="spellStart"/>
      <w:r>
        <w:t>loopback</w:t>
      </w:r>
      <w:proofErr w:type="spellEnd"/>
      <w:r>
        <w:t xml:space="preserve"> con (-i lo) e identificamos el objetivo de aceptarla (-j ACCEPT). </w:t>
      </w:r>
    </w:p>
    <w:p w14:paraId="39F8B045" w14:textId="48954A26" w:rsidR="00A95FB0" w:rsidRDefault="00A95FB0" w:rsidP="00A95FB0">
      <w:pPr>
        <w:pStyle w:val="Ttulo1"/>
        <w:jc w:val="both"/>
      </w:pPr>
      <w:bookmarkStart w:id="6" w:name="_Toc87282635"/>
      <w:r>
        <w:t>6</w:t>
      </w:r>
      <w:r>
        <w:t>.</w:t>
      </w:r>
      <w:r w:rsidRPr="00A95FB0">
        <w:t>Aceptar las conexiones entrantes al puerto TCP 5432</w:t>
      </w:r>
      <w:r>
        <w:t>.</w:t>
      </w:r>
      <w:bookmarkEnd w:id="6"/>
    </w:p>
    <w:p w14:paraId="0CB56501" w14:textId="77777777" w:rsidR="00DF5BFB" w:rsidRPr="00C864C9" w:rsidRDefault="00DF5BFB" w:rsidP="00DF5BFB">
      <w:pPr>
        <w:rPr>
          <w:rFonts w:eastAsia="Franklin Gothic"/>
        </w:rPr>
      </w:pPr>
      <w:r w:rsidRPr="00C864C9">
        <w:rPr>
          <w:rFonts w:eastAsia="Franklin Gothic"/>
        </w:rPr>
        <w:t xml:space="preserve">Utilizando el comando </w:t>
      </w:r>
      <w:proofErr w:type="spellStart"/>
      <w:r w:rsidRPr="00C864C9">
        <w:rPr>
          <w:rFonts w:eastAsia="Franklin Gothic"/>
          <w:b/>
          <w:bCs/>
          <w:i/>
          <w:iCs/>
        </w:rPr>
        <w:t>iptables</w:t>
      </w:r>
      <w:proofErr w:type="spellEnd"/>
      <w:r w:rsidRPr="00C864C9">
        <w:rPr>
          <w:rFonts w:eastAsia="Franklin Gothic"/>
          <w:b/>
          <w:bCs/>
          <w:i/>
          <w:iCs/>
        </w:rPr>
        <w:t xml:space="preserve"> -A INPUT -p </w:t>
      </w:r>
      <w:proofErr w:type="spellStart"/>
      <w:r w:rsidRPr="00C864C9">
        <w:rPr>
          <w:rFonts w:eastAsia="Franklin Gothic"/>
          <w:b/>
          <w:bCs/>
          <w:i/>
          <w:iCs/>
        </w:rPr>
        <w:t>tcp</w:t>
      </w:r>
      <w:proofErr w:type="spellEnd"/>
      <w:r w:rsidRPr="00C864C9">
        <w:rPr>
          <w:rFonts w:eastAsia="Franklin Gothic"/>
          <w:b/>
          <w:bCs/>
          <w:i/>
          <w:iCs/>
        </w:rPr>
        <w:t xml:space="preserve"> --</w:t>
      </w:r>
      <w:proofErr w:type="spellStart"/>
      <w:r w:rsidRPr="00C864C9">
        <w:rPr>
          <w:rFonts w:eastAsia="Franklin Gothic"/>
          <w:b/>
          <w:bCs/>
          <w:i/>
          <w:iCs/>
        </w:rPr>
        <w:t>dport</w:t>
      </w:r>
      <w:proofErr w:type="spellEnd"/>
      <w:r w:rsidRPr="00C864C9">
        <w:rPr>
          <w:rFonts w:eastAsia="Franklin Gothic"/>
          <w:b/>
          <w:bCs/>
          <w:i/>
          <w:iCs/>
        </w:rPr>
        <w:t xml:space="preserve"> 5432 -j ACCEPT </w:t>
      </w:r>
      <w:r w:rsidRPr="00C864C9">
        <w:rPr>
          <w:rFonts w:eastAsia="Franklin Gothic"/>
        </w:rPr>
        <w:t xml:space="preserve">permitiremos conexiones entrantes del protocolo </w:t>
      </w:r>
      <w:proofErr w:type="spellStart"/>
      <w:r w:rsidRPr="00C864C9">
        <w:rPr>
          <w:rFonts w:eastAsia="Franklin Gothic"/>
        </w:rPr>
        <w:t>tcp</w:t>
      </w:r>
      <w:proofErr w:type="spellEnd"/>
      <w:r w:rsidRPr="00C864C9">
        <w:rPr>
          <w:rFonts w:eastAsia="Franklin Gothic"/>
        </w:rPr>
        <w:t xml:space="preserve"> por el puerto 5432.</w:t>
      </w:r>
    </w:p>
    <w:p w14:paraId="224A640E" w14:textId="77777777" w:rsidR="00A95FB0" w:rsidRPr="00A95FB0" w:rsidRDefault="00A95FB0" w:rsidP="00A95FB0"/>
    <w:p w14:paraId="5266F085" w14:textId="4FE46A49" w:rsidR="00A95FB0" w:rsidRDefault="00A95FB0" w:rsidP="00A95FB0">
      <w:pPr>
        <w:pStyle w:val="Ttulo1"/>
        <w:jc w:val="both"/>
      </w:pPr>
      <w:bookmarkStart w:id="7" w:name="_Toc87282636"/>
      <w:r>
        <w:lastRenderedPageBreak/>
        <w:t>7</w:t>
      </w:r>
      <w:r>
        <w:t>.</w:t>
      </w:r>
      <w:r w:rsidRPr="00A95FB0">
        <w:t>Permitir  las  conexiones  entrantes  para  el  servicio  LDAP  utilizando</w:t>
      </w:r>
      <w:r>
        <w:t xml:space="preserve"> </w:t>
      </w:r>
      <w:r w:rsidRPr="00A95FB0">
        <w:t>el  puerto  por defecto</w:t>
      </w:r>
      <w:r>
        <w:t>.</w:t>
      </w:r>
      <w:bookmarkEnd w:id="7"/>
    </w:p>
    <w:p w14:paraId="08CE5C19" w14:textId="568F7060" w:rsidR="00A95FB0" w:rsidRDefault="00DF5BFB" w:rsidP="00A95FB0">
      <w:r>
        <w:t xml:space="preserve">Para poder permitir las conexiones entrantes para el servicio LDAP (usando el puerto por defecto), se debe saber de qué puerto se trata; con una rápida búsqueda en Google se soluciona: </w:t>
      </w:r>
      <w:r w:rsidRPr="00DF5BFB">
        <w:drawing>
          <wp:inline distT="0" distB="0" distL="0" distR="0" wp14:anchorId="0581B4E6" wp14:editId="596D70DB">
            <wp:extent cx="5964555" cy="27768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0584" w14:textId="6EFB6F58" w:rsidR="00DF5BFB" w:rsidRDefault="00DF5BFB" w:rsidP="00A95FB0"/>
    <w:p w14:paraId="3EEB6D5E" w14:textId="50FE744C" w:rsidR="00DF5BFB" w:rsidRPr="00A95FB0" w:rsidRDefault="00DF5BFB" w:rsidP="00A95FB0">
      <w:r>
        <w:t xml:space="preserve">Así pues, el comando sería </w:t>
      </w:r>
      <w:proofErr w:type="spellStart"/>
      <w:r w:rsidRPr="00DF5BFB">
        <w:rPr>
          <w:b/>
          <w:bCs/>
          <w:i/>
          <w:iCs/>
        </w:rPr>
        <w:t>iptables</w:t>
      </w:r>
      <w:proofErr w:type="spellEnd"/>
      <w:r w:rsidRPr="00DF5BFB">
        <w:rPr>
          <w:b/>
          <w:bCs/>
          <w:i/>
          <w:iCs/>
        </w:rPr>
        <w:t xml:space="preserve"> -A INPUT -p </w:t>
      </w:r>
      <w:proofErr w:type="spellStart"/>
      <w:r w:rsidRPr="00DF5BFB">
        <w:rPr>
          <w:b/>
          <w:bCs/>
          <w:i/>
          <w:iCs/>
        </w:rPr>
        <w:t>tcp</w:t>
      </w:r>
      <w:proofErr w:type="spellEnd"/>
      <w:r w:rsidRPr="00DF5BFB">
        <w:rPr>
          <w:b/>
          <w:bCs/>
          <w:i/>
          <w:iCs/>
        </w:rPr>
        <w:t xml:space="preserve"> --</w:t>
      </w:r>
      <w:proofErr w:type="spellStart"/>
      <w:r w:rsidRPr="00DF5BFB">
        <w:rPr>
          <w:b/>
          <w:bCs/>
          <w:i/>
          <w:iCs/>
        </w:rPr>
        <w:t>dport</w:t>
      </w:r>
      <w:proofErr w:type="spellEnd"/>
      <w:r w:rsidRPr="00DF5BFB">
        <w:rPr>
          <w:b/>
          <w:bCs/>
          <w:i/>
          <w:iCs/>
        </w:rPr>
        <w:t xml:space="preserve"> 389 -j ACCEPT</w:t>
      </w:r>
      <w:r>
        <w:t xml:space="preserve">, igual que el apartado anterior pero con el puerto correcto. </w:t>
      </w:r>
    </w:p>
    <w:p w14:paraId="287EC5DC" w14:textId="77C09C3F" w:rsidR="00A95FB0" w:rsidRDefault="00A95FB0" w:rsidP="00A95FB0">
      <w:pPr>
        <w:pStyle w:val="Ttulo1"/>
        <w:jc w:val="both"/>
      </w:pPr>
      <w:bookmarkStart w:id="8" w:name="_Toc87282637"/>
      <w:r>
        <w:t>8</w:t>
      </w:r>
      <w:r>
        <w:t>.</w:t>
      </w:r>
      <w:r w:rsidRPr="00A95FB0">
        <w:t>Guardar la configuración de forma permanente</w:t>
      </w:r>
      <w:r>
        <w:t>.</w:t>
      </w:r>
      <w:bookmarkEnd w:id="8"/>
    </w:p>
    <w:p w14:paraId="33372435" w14:textId="4099C0DE" w:rsidR="00A95FB0" w:rsidRPr="00A95FB0" w:rsidRDefault="00DF5BFB" w:rsidP="00A95FB0">
      <w:r>
        <w:t xml:space="preserve">Para guardar la configuración de nuestro </w:t>
      </w:r>
      <w:proofErr w:type="spellStart"/>
      <w:r w:rsidRPr="00DF5BFB">
        <w:rPr>
          <w:b/>
          <w:bCs/>
          <w:i/>
          <w:iCs/>
        </w:rPr>
        <w:t>netfilter</w:t>
      </w:r>
      <w:proofErr w:type="spellEnd"/>
      <w:r>
        <w:t xml:space="preserve"> de forma permanente se debe hacer uso del comando </w:t>
      </w:r>
      <w:proofErr w:type="spellStart"/>
      <w:r w:rsidRPr="00DF5BFB">
        <w:rPr>
          <w:b/>
          <w:bCs/>
          <w:i/>
          <w:iCs/>
        </w:rPr>
        <w:t>iptable-save</w:t>
      </w:r>
      <w:proofErr w:type="spellEnd"/>
      <w:r>
        <w:t>, y, como se ha visto en entregas anteriores (</w:t>
      </w:r>
      <w:proofErr w:type="spellStart"/>
      <w:r w:rsidRPr="00DF5BFB">
        <w:rPr>
          <w:i/>
          <w:iCs/>
        </w:rPr>
        <w:t>crontab</w:t>
      </w:r>
      <w:proofErr w:type="spellEnd"/>
      <w:r w:rsidRPr="00DF5BFB">
        <w:rPr>
          <w:i/>
          <w:iCs/>
        </w:rPr>
        <w:t xml:space="preserve"> log file</w:t>
      </w:r>
      <w:r>
        <w:t xml:space="preserve">), se deberá guardar el output del comando en un directorio determinado. Así pues, el comando completo sería </w:t>
      </w:r>
      <w:proofErr w:type="spellStart"/>
      <w:r w:rsidRPr="00DF5BFB">
        <w:rPr>
          <w:b/>
          <w:bCs/>
          <w:i/>
          <w:iCs/>
        </w:rPr>
        <w:t>iptable-save</w:t>
      </w:r>
      <w:proofErr w:type="spellEnd"/>
      <w:r w:rsidRPr="00DF5BFB">
        <w:rPr>
          <w:b/>
          <w:bCs/>
          <w:i/>
          <w:iCs/>
        </w:rPr>
        <w:t xml:space="preserve"> &gt; /</w:t>
      </w:r>
      <w:proofErr w:type="spellStart"/>
      <w:r w:rsidRPr="00DF5BFB">
        <w:rPr>
          <w:b/>
          <w:bCs/>
          <w:i/>
          <w:iCs/>
        </w:rPr>
        <w:t>root</w:t>
      </w:r>
      <w:proofErr w:type="spellEnd"/>
      <w:r w:rsidRPr="00DF5BFB">
        <w:rPr>
          <w:b/>
          <w:bCs/>
          <w:i/>
          <w:iCs/>
        </w:rPr>
        <w:t>/</w:t>
      </w:r>
      <w:proofErr w:type="spellStart"/>
      <w:r w:rsidRPr="00DF5BFB">
        <w:rPr>
          <w:b/>
          <w:bCs/>
          <w:i/>
          <w:iCs/>
        </w:rPr>
        <w:t>dsl.fw</w:t>
      </w:r>
      <w:proofErr w:type="spellEnd"/>
      <w:r>
        <w:t xml:space="preserve">  (siendo </w:t>
      </w:r>
      <w:r w:rsidRPr="00DF5BFB">
        <w:rPr>
          <w:b/>
          <w:bCs/>
          <w:i/>
          <w:iCs/>
        </w:rPr>
        <w:t>/</w:t>
      </w:r>
      <w:proofErr w:type="spellStart"/>
      <w:r w:rsidRPr="00DF5BFB">
        <w:rPr>
          <w:b/>
          <w:bCs/>
          <w:i/>
          <w:iCs/>
        </w:rPr>
        <w:t>root</w:t>
      </w:r>
      <w:proofErr w:type="spellEnd"/>
      <w:r w:rsidRPr="00DF5BFB">
        <w:rPr>
          <w:b/>
          <w:bCs/>
          <w:i/>
          <w:iCs/>
        </w:rPr>
        <w:t>/</w:t>
      </w:r>
      <w:proofErr w:type="spellStart"/>
      <w:r w:rsidRPr="00DF5BFB">
        <w:rPr>
          <w:b/>
          <w:bCs/>
          <w:i/>
          <w:iCs/>
        </w:rPr>
        <w:t>dsl.fw</w:t>
      </w:r>
      <w:proofErr w:type="spellEnd"/>
      <w:r w:rsidRPr="00DF5BFB">
        <w:rPr>
          <w:b/>
          <w:bCs/>
          <w:i/>
          <w:iCs/>
        </w:rPr>
        <w:t xml:space="preserve"> </w:t>
      </w:r>
      <w:r>
        <w:t>el directorio de guardado).</w:t>
      </w:r>
    </w:p>
    <w:p w14:paraId="186B48A6" w14:textId="2167D736" w:rsidR="00A95FB0" w:rsidRDefault="00A95FB0" w:rsidP="00A95FB0">
      <w:pPr>
        <w:pStyle w:val="Ttulo1"/>
        <w:jc w:val="both"/>
      </w:pPr>
      <w:bookmarkStart w:id="9" w:name="_Toc87282638"/>
      <w:r>
        <w:t>9</w:t>
      </w:r>
      <w:r>
        <w:t>.</w:t>
      </w:r>
      <w:r w:rsidRPr="00A95FB0">
        <w:t xml:space="preserve"> </w:t>
      </w:r>
      <w:r w:rsidRPr="00A95FB0">
        <w:t>Denegar el acceso al puerto SSH desde cualquier origen</w:t>
      </w:r>
      <w:r>
        <w:t>.</w:t>
      </w:r>
      <w:bookmarkEnd w:id="9"/>
    </w:p>
    <w:p w14:paraId="27B7E9D7" w14:textId="43EC04E7" w:rsidR="00A95FB0" w:rsidRPr="00A95FB0" w:rsidRDefault="00860A96" w:rsidP="00A95FB0">
      <w:r>
        <w:t xml:space="preserve">El puerto predeterminado de las conexiones </w:t>
      </w:r>
      <w:proofErr w:type="spellStart"/>
      <w:r w:rsidRPr="00860A96">
        <w:rPr>
          <w:b/>
          <w:bCs/>
          <w:i/>
          <w:iCs/>
        </w:rPr>
        <w:t>ssh</w:t>
      </w:r>
      <w:proofErr w:type="spellEnd"/>
      <w:r>
        <w:t xml:space="preserve"> es el 22, así pues, y teniendo en cuenta de que se trata de una conexión </w:t>
      </w:r>
      <w:proofErr w:type="spellStart"/>
      <w:r w:rsidRPr="00860A96">
        <w:rPr>
          <w:b/>
          <w:bCs/>
          <w:i/>
          <w:iCs/>
        </w:rPr>
        <w:t>tcp</w:t>
      </w:r>
      <w:proofErr w:type="spellEnd"/>
      <w:r>
        <w:t xml:space="preserve">, el comando sería tal que </w:t>
      </w:r>
      <w:proofErr w:type="spellStart"/>
      <w:r w:rsidRPr="00860A96">
        <w:rPr>
          <w:b/>
          <w:bCs/>
          <w:i/>
          <w:iCs/>
        </w:rPr>
        <w:t>iptables</w:t>
      </w:r>
      <w:proofErr w:type="spellEnd"/>
      <w:r w:rsidRPr="00860A96">
        <w:rPr>
          <w:b/>
          <w:bCs/>
          <w:i/>
          <w:iCs/>
        </w:rPr>
        <w:t xml:space="preserve"> -I INPUT -p </w:t>
      </w:r>
      <w:proofErr w:type="spellStart"/>
      <w:r w:rsidRPr="00860A96">
        <w:rPr>
          <w:b/>
          <w:bCs/>
          <w:i/>
          <w:iCs/>
        </w:rPr>
        <w:t>tcp</w:t>
      </w:r>
      <w:proofErr w:type="spellEnd"/>
      <w:r w:rsidRPr="00860A96">
        <w:rPr>
          <w:b/>
          <w:bCs/>
          <w:i/>
          <w:iCs/>
        </w:rPr>
        <w:t xml:space="preserve"> -</w:t>
      </w:r>
      <w:r w:rsidRPr="00DF5BFB">
        <w:rPr>
          <w:b/>
          <w:bCs/>
          <w:i/>
          <w:iCs/>
        </w:rPr>
        <w:t>-</w:t>
      </w:r>
      <w:proofErr w:type="spellStart"/>
      <w:r w:rsidRPr="00860A96">
        <w:rPr>
          <w:b/>
          <w:bCs/>
          <w:i/>
          <w:iCs/>
        </w:rPr>
        <w:t>dport</w:t>
      </w:r>
      <w:proofErr w:type="spellEnd"/>
      <w:r w:rsidRPr="00860A96">
        <w:rPr>
          <w:b/>
          <w:bCs/>
          <w:i/>
          <w:iCs/>
        </w:rPr>
        <w:t xml:space="preserve"> 22 -j REJECT</w:t>
      </w:r>
      <w:r>
        <w:t xml:space="preserve">, se debe recordar que se usa </w:t>
      </w:r>
      <w:r w:rsidRPr="00860A96">
        <w:rPr>
          <w:b/>
          <w:bCs/>
          <w:i/>
          <w:iCs/>
        </w:rPr>
        <w:t>REJECT</w:t>
      </w:r>
      <w:r>
        <w:t xml:space="preserve"> en lugar de </w:t>
      </w:r>
      <w:r w:rsidRPr="00860A96">
        <w:rPr>
          <w:b/>
          <w:bCs/>
          <w:i/>
          <w:iCs/>
        </w:rPr>
        <w:t>DROP</w:t>
      </w:r>
      <w:r>
        <w:t xml:space="preserve"> porque no pide que sea un bloqueo silencioso.</w:t>
      </w:r>
    </w:p>
    <w:p w14:paraId="000B57A5" w14:textId="01B3CFF1" w:rsidR="00A95FB0" w:rsidRDefault="00A95FB0" w:rsidP="00A95FB0">
      <w:pPr>
        <w:pStyle w:val="Ttulo1"/>
        <w:jc w:val="both"/>
      </w:pPr>
      <w:bookmarkStart w:id="10" w:name="_Toc87282639"/>
      <w:r>
        <w:lastRenderedPageBreak/>
        <w:t>10</w:t>
      </w:r>
      <w:r>
        <w:t>.</w:t>
      </w:r>
      <w:r w:rsidRPr="00A95FB0">
        <w:t xml:space="preserve"> </w:t>
      </w:r>
      <w:r w:rsidRPr="00A95FB0">
        <w:t xml:space="preserve">Permitir el acceso al puerto por defecto de MySQL para la </w:t>
      </w:r>
      <w:proofErr w:type="spellStart"/>
      <w:r w:rsidRPr="00A95FB0">
        <w:t>ip</w:t>
      </w:r>
      <w:proofErr w:type="spellEnd"/>
      <w:r w:rsidRPr="00A95FB0">
        <w:t xml:space="preserve"> 192.168.1.5</w:t>
      </w:r>
      <w:r>
        <w:t>.</w:t>
      </w:r>
      <w:bookmarkEnd w:id="10"/>
    </w:p>
    <w:p w14:paraId="6A3CF976" w14:textId="6BDB5340" w:rsidR="00860A96" w:rsidRPr="00860A96" w:rsidRDefault="00860A96" w:rsidP="00860A96">
      <w:r w:rsidRPr="00860A96">
        <w:t>De nuevo, se debe c</w:t>
      </w:r>
      <w:r>
        <w:t>onocer el puerto predeterminado de MySQL (3306)</w:t>
      </w:r>
      <w:r>
        <w:rPr>
          <w:noProof/>
        </w:rPr>
        <w:t>.</w:t>
      </w:r>
      <w:r w:rsidRPr="00860A96">
        <w:drawing>
          <wp:inline distT="0" distB="0" distL="0" distR="0" wp14:anchorId="03C3A55F" wp14:editId="48C3F0E9">
            <wp:extent cx="5964555" cy="25958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70BB" w14:textId="525A802E" w:rsidR="00FF47EC" w:rsidRPr="00860A96" w:rsidRDefault="00860A96" w:rsidP="00FF47EC">
      <w:pPr>
        <w:jc w:val="both"/>
      </w:pPr>
      <w:r>
        <w:t xml:space="preserve">Y aplicarlo teniendo en cuenta que se deberá usar -s para asignar el host de origen : </w:t>
      </w:r>
      <w:proofErr w:type="spellStart"/>
      <w:r w:rsidRPr="00860A96">
        <w:rPr>
          <w:b/>
          <w:bCs/>
          <w:i/>
          <w:iCs/>
        </w:rPr>
        <w:t>iptables</w:t>
      </w:r>
      <w:proofErr w:type="spellEnd"/>
      <w:r w:rsidRPr="00860A96">
        <w:rPr>
          <w:b/>
          <w:bCs/>
          <w:i/>
          <w:iCs/>
        </w:rPr>
        <w:t xml:space="preserve"> -A INPUT -s 192.168.1.5 -p </w:t>
      </w:r>
      <w:proofErr w:type="spellStart"/>
      <w:r w:rsidRPr="00860A96">
        <w:rPr>
          <w:b/>
          <w:bCs/>
          <w:i/>
          <w:iCs/>
        </w:rPr>
        <w:t>tcp</w:t>
      </w:r>
      <w:proofErr w:type="spellEnd"/>
      <w:r w:rsidRPr="00860A96">
        <w:rPr>
          <w:b/>
          <w:bCs/>
          <w:i/>
          <w:iCs/>
        </w:rPr>
        <w:t xml:space="preserve"> --</w:t>
      </w:r>
      <w:proofErr w:type="spellStart"/>
      <w:r w:rsidRPr="00860A96">
        <w:rPr>
          <w:b/>
          <w:bCs/>
          <w:i/>
          <w:iCs/>
        </w:rPr>
        <w:t>dport</w:t>
      </w:r>
      <w:proofErr w:type="spellEnd"/>
      <w:r w:rsidRPr="00860A96">
        <w:rPr>
          <w:b/>
          <w:bCs/>
          <w:i/>
          <w:iCs/>
        </w:rPr>
        <w:t xml:space="preserve"> 3306</w:t>
      </w:r>
      <w:r>
        <w:t>.</w:t>
      </w:r>
    </w:p>
    <w:sectPr w:rsidR="00FF47EC" w:rsidRPr="00860A96">
      <w:headerReference w:type="default" r:id="rId11"/>
      <w:footerReference w:type="default" r:id="rId12"/>
      <w:pgSz w:w="11900" w:h="16820"/>
      <w:pgMar w:top="688" w:right="1232" w:bottom="746" w:left="1275" w:header="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CA312" w14:textId="77777777" w:rsidR="00BD04B6" w:rsidRDefault="00BD04B6">
      <w:pPr>
        <w:spacing w:line="240" w:lineRule="auto"/>
      </w:pPr>
      <w:r>
        <w:separator/>
      </w:r>
    </w:p>
  </w:endnote>
  <w:endnote w:type="continuationSeparator" w:id="0">
    <w:p w14:paraId="6686C309" w14:textId="77777777" w:rsidR="00BD04B6" w:rsidRDefault="00BD04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ahoma"/>
    <w:charset w:val="00"/>
    <w:family w:val="auto"/>
    <w:pitch w:val="default"/>
  </w:font>
  <w:font w:name="Franklin Gothic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1387020"/>
      <w:docPartObj>
        <w:docPartGallery w:val="Page Numbers (Bottom of Page)"/>
        <w:docPartUnique/>
      </w:docPartObj>
    </w:sdtPr>
    <w:sdtEndPr/>
    <w:sdtContent>
      <w:p w14:paraId="409A5AB1" w14:textId="2698A5DA" w:rsidR="008F2205" w:rsidRDefault="008F220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90D83D" w14:textId="77777777" w:rsidR="008F2205" w:rsidRDefault="008F22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F26C1" w14:textId="77777777" w:rsidR="00BD04B6" w:rsidRDefault="00BD04B6">
      <w:pPr>
        <w:spacing w:line="240" w:lineRule="auto"/>
      </w:pPr>
      <w:r>
        <w:separator/>
      </w:r>
    </w:p>
  </w:footnote>
  <w:footnote w:type="continuationSeparator" w:id="0">
    <w:p w14:paraId="417BC856" w14:textId="77777777" w:rsidR="00BD04B6" w:rsidRDefault="00BD04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67007" w14:textId="77777777" w:rsidR="008F2205" w:rsidRDefault="008F2205"/>
  <w:p w14:paraId="3A6460A9" w14:textId="54580D62" w:rsidR="008F2205" w:rsidRDefault="00F334CB">
    <w:r>
      <w:t>Administración de Sistemas</w:t>
    </w:r>
    <w:r w:rsidR="008F2205">
      <w:t xml:space="preserve"> - Marcos Somoza </w:t>
    </w:r>
    <w:r w:rsidR="008F2205">
      <w:tab/>
    </w:r>
    <w:r w:rsidR="008F2205">
      <w:tab/>
    </w:r>
    <w:r w:rsidR="008F2205">
      <w:tab/>
      <w:t xml:space="preserve">                      Práctica</w:t>
    </w:r>
    <w:r w:rsidR="00A95FB0">
      <w:t xml:space="preserve"> clase </w:t>
    </w:r>
    <w:r>
      <w:t>3</w:t>
    </w:r>
    <w:r w:rsidR="008F2205">
      <w:t xml:space="preserve"> </w:t>
    </w:r>
  </w:p>
  <w:p w14:paraId="37DCFC00" w14:textId="77777777" w:rsidR="008F2205" w:rsidRDefault="008F2205">
    <w:pPr>
      <w:spacing w:line="312" w:lineRule="auto"/>
      <w:jc w:val="both"/>
    </w:pPr>
    <w:r>
      <w:rPr>
        <w:rFonts w:ascii="Proxima Nova" w:eastAsia="Proxima Nova" w:hAnsi="Proxima Nova" w:cs="Proxima Nova"/>
        <w:noProof/>
        <w:color w:val="353744"/>
      </w:rPr>
      <w:drawing>
        <wp:inline distT="114300" distB="114300" distL="114300" distR="114300" wp14:anchorId="70126B03" wp14:editId="0DA041A9">
          <wp:extent cx="5943600" cy="190500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-75000" b="75000"/>
                  <a:stretch>
                    <a:fillRect/>
                  </a:stretch>
                </pic:blipFill>
                <pic:spPr>
                  <a:xfrm>
                    <a:off x="0" y="0"/>
                    <a:ext cx="59436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5C8A"/>
    <w:multiLevelType w:val="hybridMultilevel"/>
    <w:tmpl w:val="C4F0E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446"/>
    <w:multiLevelType w:val="hybridMultilevel"/>
    <w:tmpl w:val="3DE8526C"/>
    <w:lvl w:ilvl="0" w:tplc="B0821F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F7894"/>
    <w:multiLevelType w:val="multilevel"/>
    <w:tmpl w:val="23026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F57B7"/>
    <w:multiLevelType w:val="multilevel"/>
    <w:tmpl w:val="B34CF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405994"/>
    <w:multiLevelType w:val="multilevel"/>
    <w:tmpl w:val="795ADF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140075"/>
    <w:multiLevelType w:val="hybridMultilevel"/>
    <w:tmpl w:val="49E2B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E6543"/>
    <w:multiLevelType w:val="hybridMultilevel"/>
    <w:tmpl w:val="85C2E4C0"/>
    <w:lvl w:ilvl="0" w:tplc="2D7C6C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9385D"/>
    <w:multiLevelType w:val="multilevel"/>
    <w:tmpl w:val="E3CE1794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8" w15:restartNumberingAfterBreak="0">
    <w:nsid w:val="5DD152E3"/>
    <w:multiLevelType w:val="hybridMultilevel"/>
    <w:tmpl w:val="36969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627BC"/>
    <w:multiLevelType w:val="hybridMultilevel"/>
    <w:tmpl w:val="4006B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A1C26"/>
    <w:multiLevelType w:val="multilevel"/>
    <w:tmpl w:val="E3CE1794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11" w15:restartNumberingAfterBreak="0">
    <w:nsid w:val="7E100F03"/>
    <w:multiLevelType w:val="multilevel"/>
    <w:tmpl w:val="3D86A5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DFA"/>
    <w:rsid w:val="0006757A"/>
    <w:rsid w:val="000E2DE4"/>
    <w:rsid w:val="00133F81"/>
    <w:rsid w:val="00191DA9"/>
    <w:rsid w:val="001939AD"/>
    <w:rsid w:val="001C35F8"/>
    <w:rsid w:val="001C4E2D"/>
    <w:rsid w:val="001F01F3"/>
    <w:rsid w:val="002004F2"/>
    <w:rsid w:val="00212752"/>
    <w:rsid w:val="002B254F"/>
    <w:rsid w:val="0034492E"/>
    <w:rsid w:val="00356A38"/>
    <w:rsid w:val="00381108"/>
    <w:rsid w:val="003A483E"/>
    <w:rsid w:val="003D6CC3"/>
    <w:rsid w:val="003D6E3E"/>
    <w:rsid w:val="003F5EBA"/>
    <w:rsid w:val="0044067C"/>
    <w:rsid w:val="004728FD"/>
    <w:rsid w:val="004D55F8"/>
    <w:rsid w:val="004E1DC7"/>
    <w:rsid w:val="0053762F"/>
    <w:rsid w:val="00564BE8"/>
    <w:rsid w:val="0057574E"/>
    <w:rsid w:val="0058586B"/>
    <w:rsid w:val="00613576"/>
    <w:rsid w:val="00627C95"/>
    <w:rsid w:val="00663B45"/>
    <w:rsid w:val="006C4565"/>
    <w:rsid w:val="006D2FA2"/>
    <w:rsid w:val="00744AB2"/>
    <w:rsid w:val="007A5D7F"/>
    <w:rsid w:val="007C73DA"/>
    <w:rsid w:val="007F1FE6"/>
    <w:rsid w:val="00801486"/>
    <w:rsid w:val="0085497A"/>
    <w:rsid w:val="00860A96"/>
    <w:rsid w:val="00863B53"/>
    <w:rsid w:val="008777CA"/>
    <w:rsid w:val="008848BB"/>
    <w:rsid w:val="008968B9"/>
    <w:rsid w:val="008C2ADD"/>
    <w:rsid w:val="008D25E5"/>
    <w:rsid w:val="008E65C2"/>
    <w:rsid w:val="008F2205"/>
    <w:rsid w:val="00960BFB"/>
    <w:rsid w:val="009938E1"/>
    <w:rsid w:val="009C3FBD"/>
    <w:rsid w:val="009F1910"/>
    <w:rsid w:val="00A054E4"/>
    <w:rsid w:val="00A4023F"/>
    <w:rsid w:val="00A51F36"/>
    <w:rsid w:val="00A95FB0"/>
    <w:rsid w:val="00A96DBD"/>
    <w:rsid w:val="00AD4A18"/>
    <w:rsid w:val="00AE6706"/>
    <w:rsid w:val="00AF664E"/>
    <w:rsid w:val="00B20FDA"/>
    <w:rsid w:val="00B60210"/>
    <w:rsid w:val="00BD04B6"/>
    <w:rsid w:val="00BF070C"/>
    <w:rsid w:val="00C7309B"/>
    <w:rsid w:val="00C864C9"/>
    <w:rsid w:val="00C960FD"/>
    <w:rsid w:val="00D62B07"/>
    <w:rsid w:val="00DC4281"/>
    <w:rsid w:val="00DF5BFB"/>
    <w:rsid w:val="00E2152D"/>
    <w:rsid w:val="00E23C33"/>
    <w:rsid w:val="00E344E4"/>
    <w:rsid w:val="00E40DFA"/>
    <w:rsid w:val="00F16306"/>
    <w:rsid w:val="00F334CB"/>
    <w:rsid w:val="00F71E9B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E94E8"/>
  <w15:docId w15:val="{6315D12F-CECB-4483-AE50-1165D967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8777CA"/>
    <w:pPr>
      <w:keepNext/>
      <w:keepLines/>
      <w:spacing w:before="480" w:after="120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96D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DBD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A96DB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96DB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96DB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44E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728F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F1FE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FE6"/>
  </w:style>
  <w:style w:type="paragraph" w:styleId="Piedepgina">
    <w:name w:val="footer"/>
    <w:basedOn w:val="Normal"/>
    <w:link w:val="PiedepginaCar"/>
    <w:uiPriority w:val="99"/>
    <w:unhideWhenUsed/>
    <w:rsid w:val="007F1FE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FE6"/>
  </w:style>
  <w:style w:type="character" w:styleId="Refdecomentario">
    <w:name w:val="annotation reference"/>
    <w:basedOn w:val="Fuentedeprrafopredeter"/>
    <w:uiPriority w:val="99"/>
    <w:semiHidden/>
    <w:unhideWhenUsed/>
    <w:rsid w:val="00356A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6A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6A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6A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6A38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D62B07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A95FB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866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36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52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72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somoza</dc:creator>
  <cp:lastModifiedBy>marcos somoza</cp:lastModifiedBy>
  <cp:revision>6</cp:revision>
  <cp:lastPrinted>2021-11-08T22:49:00Z</cp:lastPrinted>
  <dcterms:created xsi:type="dcterms:W3CDTF">2021-11-08T15:50:00Z</dcterms:created>
  <dcterms:modified xsi:type="dcterms:W3CDTF">2021-11-08T22:49:00Z</dcterms:modified>
</cp:coreProperties>
</file>