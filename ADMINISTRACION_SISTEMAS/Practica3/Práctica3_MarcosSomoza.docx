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C3F4363" w14:textId="2B98C490" w:rsidR="00E40DFA" w:rsidRDefault="008777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Administración de Sistemas</w:t>
      </w:r>
    </w:p>
    <w:p w14:paraId="7208D80C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sz w:val="56"/>
          <w:szCs w:val="56"/>
        </w:rPr>
      </w:pPr>
    </w:p>
    <w:p w14:paraId="135374A8" w14:textId="77777777" w:rsid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30AE2812" wp14:editId="2444046C">
            <wp:extent cx="3228975" cy="3199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199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BF3A6" w14:textId="77777777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57778ED6" w14:textId="218013E7" w:rsidR="00E40DFA" w:rsidRPr="00A96DBD" w:rsidRDefault="009C3F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 xml:space="preserve">Práctica </w:t>
      </w:r>
      <w:r w:rsidR="00F334CB">
        <w:rPr>
          <w:b/>
          <w:sz w:val="40"/>
          <w:szCs w:val="40"/>
        </w:rPr>
        <w:t>3</w:t>
      </w:r>
    </w:p>
    <w:p w14:paraId="20AF9C68" w14:textId="745D428B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8CEB838" w14:textId="6D7E2192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1ADAC717" w14:textId="56148A4E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6D0AC114" w14:textId="509E07F0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9A35CC6" w14:textId="6B2B08EB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77648B0C" w14:textId="77777777" w:rsidR="00A96DBD" w:rsidRDefault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5FEF60B8" w14:textId="2B148698" w:rsidR="00E40DFA" w:rsidRDefault="00F334CB" w:rsidP="00381108">
      <w:pPr>
        <w:widowControl w:val="0"/>
        <w:shd w:val="clear" w:color="auto" w:fill="FFFFFF"/>
        <w:spacing w:before="240" w:after="240" w:line="240" w:lineRule="auto"/>
        <w:rPr>
          <w:sz w:val="31"/>
          <w:szCs w:val="31"/>
        </w:rPr>
      </w:pPr>
      <w:r>
        <w:rPr>
          <w:color w:val="191919"/>
          <w:sz w:val="32"/>
          <w:szCs w:val="32"/>
        </w:rPr>
        <w:t>26</w:t>
      </w:r>
      <w:r w:rsidR="009C3FBD">
        <w:rPr>
          <w:color w:val="191919"/>
          <w:sz w:val="32"/>
          <w:szCs w:val="32"/>
        </w:rPr>
        <w:t>/</w:t>
      </w:r>
      <w:r>
        <w:rPr>
          <w:color w:val="191919"/>
          <w:sz w:val="32"/>
          <w:szCs w:val="32"/>
        </w:rPr>
        <w:t>10</w:t>
      </w:r>
      <w:r w:rsidR="009C3FBD">
        <w:rPr>
          <w:color w:val="191919"/>
          <w:sz w:val="32"/>
          <w:szCs w:val="32"/>
        </w:rPr>
        <w:t>/2021</w:t>
      </w:r>
    </w:p>
    <w:p w14:paraId="7D5E5419" w14:textId="0D0A3B24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 xml:space="preserve"> Marcos Eladio Somoza</w:t>
      </w:r>
      <w:r w:rsidR="00381108">
        <w:rPr>
          <w:sz w:val="31"/>
          <w:szCs w:val="31"/>
        </w:rPr>
        <w:t xml:space="preserve"> Corral</w:t>
      </w:r>
    </w:p>
    <w:p w14:paraId="5C8B9258" w14:textId="43EDC65E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sz w:val="31"/>
          <w:szCs w:val="31"/>
        </w:rPr>
      </w:pPr>
      <w:r>
        <w:rPr>
          <w:sz w:val="31"/>
          <w:szCs w:val="31"/>
        </w:rPr>
        <w:t>21711787</w:t>
      </w:r>
    </w:p>
    <w:p w14:paraId="3EAAA92A" w14:textId="77777777" w:rsidR="00381108" w:rsidRDefault="003811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jc w:val="right"/>
        <w:rPr>
          <w:color w:val="000000"/>
          <w:sz w:val="31"/>
          <w:szCs w:val="31"/>
        </w:rPr>
      </w:pP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id w:val="-1014679712"/>
        <w:docPartObj>
          <w:docPartGallery w:val="Table of Contents"/>
          <w:docPartUnique/>
        </w:docPartObj>
      </w:sdtPr>
      <w:sdtEndPr/>
      <w:sdtContent>
        <w:p w14:paraId="5BBE8D82" w14:textId="6A40C08E" w:rsidR="008F2205" w:rsidRDefault="009C3FBD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087950" w:history="1">
            <w:r w:rsidR="008F2205" w:rsidRPr="00C7724B">
              <w:rPr>
                <w:rStyle w:val="Hipervnculo"/>
                <w:noProof/>
              </w:rPr>
              <w:t>1. ¿Qué significan las siglas LTS de la versión utilizada?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_Toc83087950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5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3847A392" w14:textId="4AE0F767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1" w:history="1">
            <w:r w:rsidR="008F2205" w:rsidRPr="00C7724B">
              <w:rPr>
                <w:rStyle w:val="Hipervnculo"/>
                <w:noProof/>
              </w:rPr>
              <w:t>2. Dentro de tu carpeta de usuario crea una nueva carpeta con el nombre Practicas. ¿qué comando has utilizado?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_Toc83087951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5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F5AEEBC" w14:textId="524F9CB7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2" w:history="1">
            <w:r w:rsidR="008F2205" w:rsidRPr="00C7724B">
              <w:rPr>
                <w:rStyle w:val="Hipervnculo"/>
                <w:noProof/>
              </w:rPr>
              <w:t>3. ¿Cuál es la ubicación de tu carpeta de usuario? Adjunta captura de pantalla del comando lanzado por terminal.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_Toc83087952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5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4E855BD7" w14:textId="3F36352B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3" w:history="1">
            <w:r w:rsidR="008F2205" w:rsidRPr="00C7724B">
              <w:rPr>
                <w:rStyle w:val="Hipervnculo"/>
                <w:noProof/>
              </w:rPr>
              <w:t xml:space="preserve">4. Adjunta una captura de pantalla donde aparezca el listado de carpetas y archivos de la ruta </w:t>
            </w:r>
            <w:r w:rsidR="008F2205" w:rsidRPr="00C7724B">
              <w:rPr>
                <w:rStyle w:val="Hipervnculo"/>
                <w:i/>
                <w:iCs/>
                <w:noProof/>
              </w:rPr>
              <w:t>/usr/local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_Toc83087953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6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6D213420" w14:textId="7CCE80BF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4" w:history="1">
            <w:r w:rsidR="008F2205" w:rsidRPr="00C7724B">
              <w:rPr>
                <w:rStyle w:val="Hipervnculo"/>
                <w:noProof/>
              </w:rPr>
              <w:t>5. Describe las principales carpetas utilizadas en la gestión de Linux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_Toc83087954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6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DD9947B" w14:textId="19E07135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5" w:history="1">
            <w:r w:rsidR="008F2205" w:rsidRPr="00C7724B">
              <w:rPr>
                <w:rStyle w:val="Hipervnculo"/>
                <w:noProof/>
              </w:rPr>
              <w:t>6 ¿Cuál es la dirección IP asignada a tu máquina virtual? ¿Qué comando has utilizado?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_Toc83087955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7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0F21F90B" w14:textId="589FE255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6" w:history="1">
            <w:r w:rsidR="008F2205" w:rsidRPr="00C7724B">
              <w:rPr>
                <w:rStyle w:val="Hipervnculo"/>
                <w:noProof/>
              </w:rPr>
              <w:t>7. Descarga el software PuTTY en tu S.O. Windows y accede remotamente a la máquina virtual Linux que acabamos de instalar. ¿Qué protocolo estás usando para la conexión?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_Toc83087956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7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55BE3FA" w14:textId="0019D1FD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7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8.Haz un breve resumen de para qué se utiliza el comando apt-get. Describe 5 de las opciones que estimes más relevantes.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_Toc83087957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8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5145C483" w14:textId="14221556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8" w:history="1">
            <w:r w:rsidR="008F2205" w:rsidRPr="00C7724B">
              <w:rPr>
                <w:rStyle w:val="Hipervnculo"/>
                <w:noProof/>
              </w:rPr>
              <w:t>9. ¿Es  posible  utilizar  el  comando  apt-get  en  todas  las  distribuciones  de  Linux?  ¿Qué otros comandos se utilizan en las principales distribuciones?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_Toc83087958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9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7C90B57F" w14:textId="65BE7FB3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59" w:history="1">
            <w:r w:rsidR="008F2205" w:rsidRPr="00C7724B">
              <w:rPr>
                <w:rStyle w:val="Hipervnculo"/>
                <w:noProof/>
              </w:rPr>
              <w:t>10. Actualiza el listado de paquetes disponibles para apt-get. ¿Qué comando has utilizado? ¿Qué significa el comando sudo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_Toc83087959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9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568FB628" w14:textId="26B02414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0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11. Mediante  el  comando  apt-cache  busca  los  paquetes  que  coincidan  con el  nombre apache. ¿Qué comando has utilizado?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_Toc83087960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9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624C0175" w14:textId="0B73F556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1" w:history="1">
            <w:r w:rsidR="008F2205" w:rsidRPr="00C7724B">
              <w:rPr>
                <w:rStyle w:val="Hipervnculo"/>
                <w:noProof/>
              </w:rPr>
              <w:t>12.¿Cuál  es  el  primer  paquete  de  la  lista  anterior?  ¿Qué  comando  has  utilizado  para mostrar sólo el primer paquete?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_Toc83087961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10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18E0D90C" w14:textId="25C3B296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2" w:history="1">
            <w:r w:rsidR="008F2205" w:rsidRPr="00C7724B">
              <w:rPr>
                <w:rStyle w:val="Hipervnculo"/>
                <w:noProof/>
              </w:rPr>
              <w:t>13.Instala el paquete apache2. ¿Qué pregunta te aparece al intentar instalarlo?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_Toc83087962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10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04F35849" w14:textId="20280637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3" w:history="1">
            <w:r w:rsidR="008F2205" w:rsidRPr="00C7724B">
              <w:rPr>
                <w:rStyle w:val="Hipervnculo"/>
                <w:noProof/>
              </w:rPr>
              <w:t>14. Desde tu S.O. principal, abre una ventana del navegador con la URL http://[tuiplinux] Adjunta una captura de la página mostrada.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_Toc83087963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11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068EA178" w14:textId="54B94D66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4" w:history="1">
            <w:r w:rsidR="008F2205" w:rsidRPr="00C7724B">
              <w:rPr>
                <w:rStyle w:val="Hipervnculo"/>
                <w:noProof/>
              </w:rPr>
              <w:t>15.¿Cuál es la ruta al directorio público de Apache?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_Toc83087964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11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8D52DDF" w14:textId="671D799F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5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16. Crea el archivo index.html incluyendo la siguiente información y adjunta una captura de la web generada desde tu S.O. principal http://[tuiplinux]/index.html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_Toc83087965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12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154D7D1C" w14:textId="6B1BE2E8" w:rsidR="008F2205" w:rsidRDefault="00191DA9">
          <w:pPr>
            <w:pStyle w:val="TDC2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6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a. Imagen con el logo de la Universidad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_Toc83087966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12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58C55E62" w14:textId="5A5F45B2" w:rsidR="008F2205" w:rsidRDefault="00191DA9">
          <w:pPr>
            <w:pStyle w:val="TDC2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7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b. Nombre y apellidos del alumno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_Toc83087967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12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6C2ACD2" w14:textId="1E9F04B3" w:rsidR="008F2205" w:rsidRDefault="00191DA9">
          <w:pPr>
            <w:pStyle w:val="TDC2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8" w:history="1">
            <w:r w:rsidR="008F2205" w:rsidRPr="00C7724B">
              <w:rPr>
                <w:rStyle w:val="Hipervnculo"/>
                <w:noProof/>
                <w:shd w:val="clear" w:color="auto" w:fill="FFFFFF"/>
              </w:rPr>
              <w:t>c. Titulación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_Toc83087968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12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156CB840" w14:textId="435ED656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69" w:history="1">
            <w:r w:rsidR="008F2205" w:rsidRPr="00C7724B">
              <w:rPr>
                <w:rStyle w:val="Hipervnculo"/>
                <w:noProof/>
              </w:rPr>
              <w:t>17. ¿Qué comando utilizarás para apagar el sistema operativo?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_Toc83087969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13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06E53F6D" w14:textId="59DA3B91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70" w:history="1">
            <w:r w:rsidR="008F2205" w:rsidRPr="00C7724B">
              <w:rPr>
                <w:rStyle w:val="Hipervnculo"/>
                <w:noProof/>
              </w:rPr>
              <w:t>18. Desinstala el paquete de apache. Adjunta captura del comando ejecutado.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_Toc83087970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13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23BEF9B6" w14:textId="47FA0BD7" w:rsidR="008F2205" w:rsidRDefault="00191DA9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087971" w:history="1">
            <w:r w:rsidR="008F2205" w:rsidRPr="00C7724B">
              <w:rPr>
                <w:rStyle w:val="Hipervnculo"/>
                <w:noProof/>
              </w:rPr>
              <w:t>Extra. Utiliza  para  el  software PuTTY  Key  Generator para  generar  un  certificado  RSA.  Una  vez generado, agrega la clave pública a tu servidor anterior. Describe los principales pasos que has realizado y haz un breve resumen de por qué es importante utilizar este tipo de autenticación.</w:t>
            </w:r>
            <w:r w:rsidR="008F2205">
              <w:rPr>
                <w:noProof/>
                <w:webHidden/>
              </w:rPr>
              <w:tab/>
            </w:r>
            <w:r w:rsidR="008F2205">
              <w:rPr>
                <w:noProof/>
                <w:webHidden/>
              </w:rPr>
              <w:fldChar w:fldCharType="begin"/>
            </w:r>
            <w:r w:rsidR="008F2205">
              <w:rPr>
                <w:noProof/>
                <w:webHidden/>
              </w:rPr>
              <w:instrText xml:space="preserve"> PAGEREF _Toc83087971 \h </w:instrText>
            </w:r>
            <w:r w:rsidR="008F2205">
              <w:rPr>
                <w:noProof/>
                <w:webHidden/>
              </w:rPr>
            </w:r>
            <w:r w:rsidR="008F2205">
              <w:rPr>
                <w:noProof/>
                <w:webHidden/>
              </w:rPr>
              <w:fldChar w:fldCharType="separate"/>
            </w:r>
            <w:r w:rsidR="00A054E4">
              <w:rPr>
                <w:noProof/>
                <w:webHidden/>
              </w:rPr>
              <w:t>14</w:t>
            </w:r>
            <w:r w:rsidR="008F2205">
              <w:rPr>
                <w:noProof/>
                <w:webHidden/>
              </w:rPr>
              <w:fldChar w:fldCharType="end"/>
            </w:r>
          </w:hyperlink>
        </w:p>
        <w:p w14:paraId="6D020B50" w14:textId="707E8F09" w:rsidR="00E40DFA" w:rsidRDefault="009C3FBD">
          <w:pPr>
            <w:tabs>
              <w:tab w:val="right" w:pos="9398"/>
            </w:tabs>
            <w:spacing w:before="200" w:after="80" w:line="240" w:lineRule="auto"/>
            <w:rPr>
              <w:b/>
              <w:color w:val="2E308B"/>
              <w:sz w:val="28"/>
              <w:szCs w:val="28"/>
            </w:rPr>
          </w:pPr>
          <w:r>
            <w:fldChar w:fldCharType="end"/>
          </w:r>
        </w:p>
      </w:sdtContent>
    </w:sdt>
    <w:p w14:paraId="700759C8" w14:textId="0C91521E" w:rsidR="00E40DFA" w:rsidRDefault="009C3FBD">
      <w:pPr>
        <w:rPr>
          <w:ins w:id="1" w:author="Luis Blanco Belver" w:date="2021-05-16T19:25:00Z"/>
          <w:color w:val="2E308B"/>
          <w:sz w:val="28"/>
          <w:szCs w:val="28"/>
        </w:rPr>
      </w:pPr>
      <w:r>
        <w:rPr>
          <w:color w:val="2E308B"/>
          <w:sz w:val="28"/>
          <w:szCs w:val="28"/>
        </w:rPr>
        <w:lastRenderedPageBreak/>
        <w:br w:type="page"/>
      </w:r>
    </w:p>
    <w:p w14:paraId="0F0B3368" w14:textId="3FA14A1B" w:rsidR="00863B53" w:rsidRDefault="00863B53" w:rsidP="006C4565">
      <w:pPr>
        <w:pStyle w:val="Ttulo1"/>
        <w:jc w:val="both"/>
      </w:pPr>
      <w:bookmarkStart w:id="2" w:name="_Toc83087950"/>
      <w:r>
        <w:lastRenderedPageBreak/>
        <w:t>1</w:t>
      </w:r>
      <w:r w:rsidR="008777CA">
        <w:t>.</w:t>
      </w:r>
      <w:r>
        <w:t xml:space="preserve"> </w:t>
      </w:r>
      <w:bookmarkEnd w:id="2"/>
      <w:r w:rsidR="003A483E">
        <w:t>Crea un script que todos los días a las 2 de la mañana actualice los paquetes de APT y posteriormente actualice el software instalado.</w:t>
      </w:r>
    </w:p>
    <w:p w14:paraId="5549D6FB" w14:textId="77777777" w:rsidR="00663B45" w:rsidRDefault="003A483E" w:rsidP="00663B45">
      <w:pPr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Para que realice algo a una hora concreta, se deberá hacer uso de </w:t>
      </w:r>
      <w:proofErr w:type="spellStart"/>
      <w:r w:rsidRPr="00663B45">
        <w:rPr>
          <w:rFonts w:ascii="Franklin Gothic" w:eastAsia="Franklin Gothic" w:hAnsi="Franklin Gothic" w:cs="Franklin Gothic"/>
          <w:b/>
          <w:bCs/>
          <w:i/>
          <w:iCs/>
        </w:rPr>
        <w:t>crontab</w:t>
      </w:r>
      <w:proofErr w:type="spellEnd"/>
      <w:r>
        <w:rPr>
          <w:rFonts w:ascii="Franklin Gothic" w:eastAsia="Franklin Gothic" w:hAnsi="Franklin Gothic" w:cs="Franklin Gothic"/>
        </w:rPr>
        <w:t xml:space="preserve">. En este caso, </w:t>
      </w:r>
      <w:r w:rsidR="00663B45">
        <w:rPr>
          <w:rFonts w:ascii="Franklin Gothic" w:eastAsia="Franklin Gothic" w:hAnsi="Franklin Gothic" w:cs="Franklin Gothic"/>
        </w:rPr>
        <w:t xml:space="preserve">crear un nuevo </w:t>
      </w:r>
      <w:proofErr w:type="spellStart"/>
      <w:r w:rsidR="00663B45" w:rsidRPr="00663B45">
        <w:rPr>
          <w:rFonts w:ascii="Franklin Gothic" w:eastAsia="Franklin Gothic" w:hAnsi="Franklin Gothic" w:cs="Franklin Gothic"/>
          <w:b/>
          <w:bCs/>
          <w:i/>
          <w:iCs/>
        </w:rPr>
        <w:t>crontab</w:t>
      </w:r>
      <w:proofErr w:type="spellEnd"/>
      <w:r w:rsidR="00663B45">
        <w:rPr>
          <w:rFonts w:ascii="Franklin Gothic" w:eastAsia="Franklin Gothic" w:hAnsi="Franklin Gothic" w:cs="Franklin Gothic"/>
        </w:rPr>
        <w:t xml:space="preserve"> para el usuario </w:t>
      </w:r>
      <w:proofErr w:type="spellStart"/>
      <w:r w:rsidR="00663B45" w:rsidRPr="00663B45">
        <w:rPr>
          <w:rFonts w:ascii="Franklin Gothic" w:eastAsia="Franklin Gothic" w:hAnsi="Franklin Gothic" w:cs="Franklin Gothic"/>
          <w:i/>
          <w:iCs/>
        </w:rPr>
        <w:t>root</w:t>
      </w:r>
      <w:proofErr w:type="spellEnd"/>
      <w:r w:rsidR="00663B45">
        <w:rPr>
          <w:rFonts w:ascii="Franklin Gothic" w:eastAsia="Franklin Gothic" w:hAnsi="Franklin Gothic" w:cs="Franklin Gothic"/>
        </w:rPr>
        <w:t xml:space="preserve"> con </w:t>
      </w:r>
      <w:r w:rsidR="00663B45" w:rsidRPr="00663B45">
        <w:rPr>
          <w:rFonts w:ascii="Franklin Gothic" w:eastAsia="Franklin Gothic" w:hAnsi="Franklin Gothic" w:cs="Franklin Gothic"/>
          <w:b/>
          <w:bCs/>
          <w:i/>
          <w:iCs/>
        </w:rPr>
        <w:t xml:space="preserve">sudo </w:t>
      </w:r>
      <w:proofErr w:type="spellStart"/>
      <w:r w:rsidR="00663B45" w:rsidRPr="00663B45">
        <w:rPr>
          <w:rFonts w:ascii="Franklin Gothic" w:eastAsia="Franklin Gothic" w:hAnsi="Franklin Gothic" w:cs="Franklin Gothic"/>
          <w:b/>
          <w:bCs/>
          <w:i/>
          <w:iCs/>
        </w:rPr>
        <w:t>crontab</w:t>
      </w:r>
      <w:proofErr w:type="spellEnd"/>
      <w:r w:rsidR="00663B45" w:rsidRPr="00663B45">
        <w:rPr>
          <w:rFonts w:ascii="Franklin Gothic" w:eastAsia="Franklin Gothic" w:hAnsi="Franklin Gothic" w:cs="Franklin Gothic"/>
          <w:b/>
          <w:bCs/>
          <w:i/>
          <w:iCs/>
        </w:rPr>
        <w:t xml:space="preserve"> -e</w:t>
      </w:r>
      <w:r w:rsidR="00663B45">
        <w:rPr>
          <w:rFonts w:ascii="Franklin Gothic" w:eastAsia="Franklin Gothic" w:hAnsi="Franklin Gothic" w:cs="Franklin Gothic"/>
        </w:rPr>
        <w:t xml:space="preserve">: </w:t>
      </w:r>
      <w:r>
        <w:rPr>
          <w:rFonts w:ascii="Franklin Gothic" w:eastAsia="Franklin Gothic" w:hAnsi="Franklin Gothic" w:cs="Franklin Gothic"/>
          <w:noProof/>
        </w:rPr>
        <w:drawing>
          <wp:inline distT="0" distB="0" distL="0" distR="0" wp14:anchorId="1C37D724" wp14:editId="12F120B6">
            <wp:extent cx="6105525" cy="561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E42EC4" w14:textId="77777777" w:rsidR="00663B45" w:rsidRDefault="00663B45" w:rsidP="00663B45">
      <w:pPr>
        <w:rPr>
          <w:rFonts w:ascii="Franklin Gothic" w:eastAsia="Franklin Gothic" w:hAnsi="Franklin Gothic" w:cs="Franklin Gothic"/>
        </w:rPr>
      </w:pPr>
    </w:p>
    <w:p w14:paraId="48044CE4" w14:textId="4019C92E" w:rsidR="00863B53" w:rsidRDefault="00663B45" w:rsidP="00663B45">
      <w:pPr>
        <w:jc w:val="both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</w:rPr>
        <w:t xml:space="preserve">Dentro de </w:t>
      </w:r>
      <w:proofErr w:type="spellStart"/>
      <w:r>
        <w:rPr>
          <w:rFonts w:ascii="Franklin Gothic" w:eastAsia="Franklin Gothic" w:hAnsi="Franklin Gothic" w:cs="Franklin Gothic"/>
        </w:rPr>
        <w:t>crontab</w:t>
      </w:r>
      <w:proofErr w:type="spellEnd"/>
      <w:r>
        <w:rPr>
          <w:rFonts w:ascii="Franklin Gothic" w:eastAsia="Franklin Gothic" w:hAnsi="Franklin Gothic" w:cs="Franklin Gothic"/>
        </w:rPr>
        <w:t xml:space="preserve">, con la secuencia </w:t>
      </w:r>
      <w:r w:rsidRPr="00663B45">
        <w:rPr>
          <w:rFonts w:ascii="Franklin Gothic" w:eastAsia="Franklin Gothic" w:hAnsi="Franklin Gothic" w:cs="Franklin Gothic"/>
          <w:b/>
          <w:bCs/>
          <w:i/>
          <w:iCs/>
        </w:rPr>
        <w:t>* 2 * * * /fichero.sh</w:t>
      </w:r>
      <w:r>
        <w:rPr>
          <w:rFonts w:ascii="Franklin Gothic" w:eastAsia="Franklin Gothic" w:hAnsi="Franklin Gothic" w:cs="Franklin Gothic"/>
        </w:rPr>
        <w:t xml:space="preserve"> se le está diciendo que todos los días a las 2 de  la mañana llame al fichero.sh (en este caso, a </w:t>
      </w:r>
      <w:r w:rsidRPr="00663B45">
        <w:rPr>
          <w:rFonts w:ascii="Franklin Gothic" w:eastAsia="Franklin Gothic" w:hAnsi="Franklin Gothic" w:cs="Franklin Gothic"/>
          <w:b/>
          <w:bCs/>
          <w:i/>
          <w:iCs/>
        </w:rPr>
        <w:t>/home/somo/practicas/PC2/Practica_2/autoupdater.sh</w:t>
      </w:r>
      <w:r>
        <w:rPr>
          <w:rFonts w:ascii="Franklin Gothic" w:eastAsia="Franklin Gothic" w:hAnsi="Franklin Gothic" w:cs="Franklin Gothic"/>
        </w:rPr>
        <w:t xml:space="preserve">). Y con </w:t>
      </w:r>
      <w:r w:rsidRPr="00663B45">
        <w:rPr>
          <w:rFonts w:ascii="Franklin Gothic" w:eastAsia="Franklin Gothic" w:hAnsi="Franklin Gothic" w:cs="Franklin Gothic"/>
          <w:b/>
          <w:bCs/>
          <w:i/>
          <w:iCs/>
        </w:rPr>
        <w:t>&gt;&gt; /home/somo/practicas/PC2/Practica_2/autoupdater.log</w:t>
      </w:r>
      <w:r>
        <w:rPr>
          <w:rFonts w:ascii="Franklin Gothic" w:eastAsia="Franklin Gothic" w:hAnsi="Franklin Gothic" w:cs="Franklin Gothic"/>
        </w:rPr>
        <w:t xml:space="preserve"> guardaremos un fichero .log de la llamada.</w:t>
      </w:r>
      <w:r>
        <w:rPr>
          <w:rFonts w:ascii="Franklin Gothic" w:eastAsia="Franklin Gothic" w:hAnsi="Franklin Gothic" w:cs="Franklin Gothic"/>
          <w:noProof/>
        </w:rPr>
        <w:drawing>
          <wp:inline distT="0" distB="0" distL="0" distR="0" wp14:anchorId="67BFB4A1" wp14:editId="019B1FB7">
            <wp:extent cx="6125977" cy="73759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919" cy="79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7B7F0" w14:textId="6B675014" w:rsidR="00663B45" w:rsidRPr="003A483E" w:rsidRDefault="00663B45" w:rsidP="00663B45">
      <w:pPr>
        <w:jc w:val="center"/>
        <w:rPr>
          <w:rFonts w:ascii="Franklin Gothic" w:eastAsia="Franklin Gothic" w:hAnsi="Franklin Gothic" w:cs="Franklin Gothic"/>
        </w:rPr>
      </w:pPr>
      <w:r>
        <w:rPr>
          <w:rFonts w:ascii="Franklin Gothic" w:eastAsia="Franklin Gothic" w:hAnsi="Franklin Gothic" w:cs="Franklin Gothic"/>
          <w:noProof/>
        </w:rPr>
        <w:drawing>
          <wp:anchor distT="0" distB="0" distL="114300" distR="114300" simplePos="0" relativeHeight="251658240" behindDoc="1" locked="0" layoutInCell="1" allowOverlap="1" wp14:anchorId="521AA0B0" wp14:editId="22AB821E">
            <wp:simplePos x="0" y="0"/>
            <wp:positionH relativeFrom="margin">
              <wp:align>left</wp:align>
            </wp:positionH>
            <wp:positionV relativeFrom="paragraph">
              <wp:posOffset>329744</wp:posOffset>
            </wp:positionV>
            <wp:extent cx="2264925" cy="1216901"/>
            <wp:effectExtent l="0" t="0" r="2540" b="2540"/>
            <wp:wrapTight wrapText="bothSides">
              <wp:wrapPolygon edited="0">
                <wp:start x="0" y="0"/>
                <wp:lineTo x="0" y="21307"/>
                <wp:lineTo x="21443" y="21307"/>
                <wp:lineTo x="21443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25" cy="1216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" w:eastAsia="Franklin Gothic" w:hAnsi="Franklin Gothic" w:cs="Franklin Gothic"/>
          <w:noProof/>
        </w:rPr>
        <w:drawing>
          <wp:inline distT="0" distB="0" distL="0" distR="0" wp14:anchorId="64AA001F" wp14:editId="1B177F97">
            <wp:extent cx="3392502" cy="1828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927" cy="1884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463C42" w14:textId="684B62C0" w:rsidR="003A483E" w:rsidRDefault="003A483E" w:rsidP="003A483E">
      <w:pPr>
        <w:pStyle w:val="Ttulo1"/>
        <w:jc w:val="both"/>
      </w:pPr>
      <w:bookmarkStart w:id="3" w:name="_Toc83087951"/>
      <w:r w:rsidRPr="008777CA">
        <w:t>2</w:t>
      </w:r>
      <w:bookmarkEnd w:id="3"/>
      <w:r>
        <w:t xml:space="preserve">. Instala los paquetes </w:t>
      </w:r>
      <w:proofErr w:type="spellStart"/>
      <w:r>
        <w:t>slapd</w:t>
      </w:r>
      <w:proofErr w:type="spellEnd"/>
      <w:r>
        <w:t xml:space="preserve"> y </w:t>
      </w:r>
      <w:proofErr w:type="spellStart"/>
      <w:r>
        <w:t>ldap-utils</w:t>
      </w:r>
      <w:proofErr w:type="spellEnd"/>
      <w:r>
        <w:t>. Indica una breve descripción de qué contiene cada paquete.</w:t>
      </w:r>
    </w:p>
    <w:p w14:paraId="2F185025" w14:textId="0B9714CA" w:rsidR="003D6E3E" w:rsidRDefault="003D6E3E" w:rsidP="003D6E3E">
      <w:pPr>
        <w:jc w:val="both"/>
      </w:pPr>
      <w:proofErr w:type="spellStart"/>
      <w:r w:rsidRPr="003D6E3E">
        <w:rPr>
          <w:b/>
          <w:bCs/>
          <w:i/>
          <w:iCs/>
        </w:rPr>
        <w:t>Slapd</w:t>
      </w:r>
      <w:proofErr w:type="spellEnd"/>
      <w:r>
        <w:t xml:space="preserve"> es un servidor de directorio LDAP (el primero que se creó) que se ejecuta en distintas plataformas, siendo LDAP un conjunto de protocolos de licencia abierta que son utilizados para acceder a la información que está almacenada de forma centralizada en una red. </w:t>
      </w:r>
    </w:p>
    <w:p w14:paraId="3E053943" w14:textId="2A1FA63C" w:rsidR="003D6E3E" w:rsidRPr="003D6E3E" w:rsidRDefault="003D6E3E" w:rsidP="003D6E3E">
      <w:pPr>
        <w:jc w:val="both"/>
      </w:pPr>
      <w:proofErr w:type="spellStart"/>
      <w:r w:rsidRPr="003D6E3E">
        <w:rPr>
          <w:b/>
          <w:bCs/>
          <w:i/>
          <w:iCs/>
        </w:rPr>
        <w:t>Ldap-utils</w:t>
      </w:r>
      <w:proofErr w:type="spellEnd"/>
      <w:r>
        <w:t xml:space="preserve"> por otro lado ofrece una serie de utilidades usadas para ejecutar </w:t>
      </w:r>
      <w:r w:rsidRPr="003D6E3E">
        <w:rPr>
          <w:i/>
          <w:iCs/>
        </w:rPr>
        <w:t>queries</w:t>
      </w:r>
      <w:r>
        <w:t xml:space="preserve"> en un servidor LDAP.</w:t>
      </w:r>
    </w:p>
    <w:p w14:paraId="4B827E5A" w14:textId="4296B18A" w:rsidR="003A483E" w:rsidRDefault="003A483E" w:rsidP="003A483E">
      <w:pPr>
        <w:pStyle w:val="Ttulo1"/>
        <w:jc w:val="both"/>
      </w:pPr>
      <w:r>
        <w:lastRenderedPageBreak/>
        <w:t>3</w:t>
      </w:r>
      <w:r>
        <w:t xml:space="preserve">. </w:t>
      </w:r>
      <w:r>
        <w:t xml:space="preserve">¿Qué comando debemos ejecutar para relanzar la configuración de </w:t>
      </w:r>
      <w:proofErr w:type="spellStart"/>
      <w:r>
        <w:t>slapd</w:t>
      </w:r>
      <w:proofErr w:type="spellEnd"/>
      <w:r>
        <w:t>? Ejecútalo con la siguiente configuración:</w:t>
      </w:r>
    </w:p>
    <w:p w14:paraId="3F40C6B5" w14:textId="77777777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 xml:space="preserve">Omit </w:t>
      </w:r>
      <w:proofErr w:type="spellStart"/>
      <w:r w:rsidRPr="003A483E">
        <w:rPr>
          <w:lang w:val="en-GB"/>
        </w:rPr>
        <w:t>OpenLDAP</w:t>
      </w:r>
      <w:proofErr w:type="spellEnd"/>
      <w:r w:rsidRPr="003A483E">
        <w:rPr>
          <w:lang w:val="en-GB"/>
        </w:rPr>
        <w:t xml:space="preserve"> server configuration? No</w:t>
      </w:r>
    </w:p>
    <w:p w14:paraId="3313F4A2" w14:textId="75C6D574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>DNS domain name? practicas.administracionsistemas.com</w:t>
      </w:r>
    </w:p>
    <w:p w14:paraId="1F9CB8DB" w14:textId="3A8F0630" w:rsidR="003A483E" w:rsidRDefault="003A483E" w:rsidP="003A483E">
      <w:pPr>
        <w:pStyle w:val="Prrafodelista"/>
        <w:numPr>
          <w:ilvl w:val="0"/>
          <w:numId w:val="11"/>
        </w:numPr>
      </w:pPr>
      <w:proofErr w:type="spellStart"/>
      <w:r>
        <w:t>Organization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? Tu nombre e inicial del primer apellido</w:t>
      </w:r>
    </w:p>
    <w:p w14:paraId="5A6C6068" w14:textId="6AFDE346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 xml:space="preserve">Administrator password? </w:t>
      </w:r>
      <w:proofErr w:type="spellStart"/>
      <w:r w:rsidRPr="003A483E">
        <w:rPr>
          <w:lang w:val="en-GB"/>
        </w:rPr>
        <w:t>Indicar</w:t>
      </w:r>
      <w:proofErr w:type="spellEnd"/>
      <w:r w:rsidRPr="003A483E">
        <w:rPr>
          <w:lang w:val="en-GB"/>
        </w:rPr>
        <w:t xml:space="preserve"> la clave</w:t>
      </w:r>
    </w:p>
    <w:p w14:paraId="0ABB4E20" w14:textId="7FEF1F14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>Database backend? MDB</w:t>
      </w:r>
    </w:p>
    <w:p w14:paraId="722643FC" w14:textId="220141E1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 xml:space="preserve">Remove the database when </w:t>
      </w:r>
      <w:proofErr w:type="spellStart"/>
      <w:r w:rsidRPr="003A483E">
        <w:rPr>
          <w:lang w:val="en-GB"/>
        </w:rPr>
        <w:t>slapd</w:t>
      </w:r>
      <w:proofErr w:type="spellEnd"/>
      <w:r w:rsidRPr="003A483E">
        <w:rPr>
          <w:lang w:val="en-GB"/>
        </w:rPr>
        <w:t xml:space="preserve"> is purged? No</w:t>
      </w:r>
    </w:p>
    <w:p w14:paraId="71CF2DE6" w14:textId="6F72CBCC" w:rsidR="003A483E" w:rsidRPr="003A483E" w:rsidRDefault="003A483E" w:rsidP="003A483E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>Move old database? Yes</w:t>
      </w:r>
    </w:p>
    <w:p w14:paraId="586C14AB" w14:textId="2B2C46B3" w:rsidR="00960BFB" w:rsidRDefault="003A483E" w:rsidP="00960BFB">
      <w:pPr>
        <w:pStyle w:val="Prrafodelista"/>
        <w:numPr>
          <w:ilvl w:val="0"/>
          <w:numId w:val="11"/>
        </w:numPr>
        <w:rPr>
          <w:lang w:val="en-GB"/>
        </w:rPr>
      </w:pPr>
      <w:r w:rsidRPr="003A483E">
        <w:rPr>
          <w:lang w:val="en-GB"/>
        </w:rPr>
        <w:t>Allow LDAPv2 protocol? No</w:t>
      </w:r>
    </w:p>
    <w:p w14:paraId="5CA11399" w14:textId="3EFA05AF" w:rsidR="00960BFB" w:rsidRDefault="00960BFB" w:rsidP="00960BFB">
      <w:pPr>
        <w:rPr>
          <w:lang w:val="en-GB"/>
        </w:rPr>
      </w:pPr>
    </w:p>
    <w:p w14:paraId="18B8EC0F" w14:textId="6671F9D2" w:rsidR="00960BFB" w:rsidRDefault="00960BFB" w:rsidP="00960BFB">
      <w:r w:rsidRPr="00960BFB">
        <w:t xml:space="preserve">Para reconfigurar </w:t>
      </w:r>
      <w:proofErr w:type="spellStart"/>
      <w:r w:rsidRPr="00E2152D">
        <w:rPr>
          <w:b/>
          <w:bCs/>
          <w:i/>
          <w:iCs/>
        </w:rPr>
        <w:t>slapd</w:t>
      </w:r>
      <w:proofErr w:type="spellEnd"/>
      <w:r w:rsidRPr="00960BFB">
        <w:t>, hay que u</w:t>
      </w:r>
      <w:r>
        <w:t xml:space="preserve">tilizar el siguiente comando: </w:t>
      </w:r>
      <w:r w:rsidRPr="00960BFB">
        <w:drawing>
          <wp:inline distT="0" distB="0" distL="0" distR="0" wp14:anchorId="681495DA" wp14:editId="763B928C">
            <wp:extent cx="5964555" cy="727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0A52" w14:textId="4DF8DF26" w:rsidR="001C4E2D" w:rsidRDefault="001C4E2D" w:rsidP="00960BFB">
      <w:pPr>
        <w:rPr>
          <w:noProof/>
        </w:rPr>
      </w:pPr>
      <w:r>
        <w:rPr>
          <w:noProof/>
        </w:rPr>
        <w:t xml:space="preserve">Cabe mencionar que con </w:t>
      </w:r>
      <w:r w:rsidRPr="00C960FD">
        <w:rPr>
          <w:b/>
          <w:bCs/>
          <w:i/>
          <w:iCs/>
          <w:noProof/>
        </w:rPr>
        <w:t>sudo slapcat</w:t>
      </w:r>
      <w:r>
        <w:rPr>
          <w:noProof/>
        </w:rPr>
        <w:t xml:space="preserve"> podemos ver la configuración actual de </w:t>
      </w:r>
      <w:r w:rsidR="00C960FD">
        <w:rPr>
          <w:noProof/>
        </w:rPr>
        <w:t>slapd</w:t>
      </w:r>
      <w:r w:rsidR="00C960FD" w:rsidRPr="00C960FD">
        <w:rPr>
          <w:noProof/>
        </w:rPr>
        <w:t>:</w:t>
      </w:r>
    </w:p>
    <w:p w14:paraId="5F95922A" w14:textId="234A2C54" w:rsidR="00C960FD" w:rsidRPr="00C960FD" w:rsidRDefault="00C960FD" w:rsidP="00960BFB">
      <w:pPr>
        <w:rPr>
          <w:noProof/>
        </w:rPr>
      </w:pPr>
      <w:r w:rsidRPr="00C960FD">
        <w:rPr>
          <w:noProof/>
        </w:rPr>
        <w:drawing>
          <wp:inline distT="0" distB="0" distL="0" distR="0" wp14:anchorId="6F93489C" wp14:editId="26C1B4EC">
            <wp:extent cx="5957625" cy="5307505"/>
            <wp:effectExtent l="0" t="0" r="508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1339" cy="54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7AC0" w14:textId="3F79539E" w:rsidR="00960BFB" w:rsidRDefault="00960BFB" w:rsidP="00960BFB">
      <w:pPr>
        <w:pStyle w:val="Ttulo1"/>
        <w:jc w:val="both"/>
      </w:pPr>
      <w:r>
        <w:lastRenderedPageBreak/>
        <w:t>4</w:t>
      </w:r>
      <w:r>
        <w:t>.</w:t>
      </w:r>
      <w:r>
        <w:t xml:space="preserve"> </w:t>
      </w:r>
      <w:r>
        <w:t xml:space="preserve">Por defecto el firewall de Ubuntu </w:t>
      </w:r>
      <w:proofErr w:type="spellStart"/>
      <w:r>
        <w:t>ufw</w:t>
      </w:r>
      <w:proofErr w:type="spellEnd"/>
      <w:r>
        <w:t xml:space="preserve"> bloquea las conexiones, ¿qué comando debes ejecutar para habilitarlas? ¿Qué otras opciones de </w:t>
      </w:r>
      <w:proofErr w:type="spellStart"/>
      <w:r>
        <w:t>ufw</w:t>
      </w:r>
      <w:proofErr w:type="spellEnd"/>
      <w:r>
        <w:t xml:space="preserve"> consideras interesantes?</w:t>
      </w:r>
    </w:p>
    <w:p w14:paraId="2C89AF83" w14:textId="71E3FEBA" w:rsidR="001C4E2D" w:rsidRPr="001C4E2D" w:rsidRDefault="001C4E2D" w:rsidP="001C4E2D">
      <w:r>
        <w:t xml:space="preserve">Para permitir las conexiones de LDAP hay que primero, activar </w:t>
      </w:r>
      <w:proofErr w:type="spellStart"/>
      <w:r>
        <w:t>ufw</w:t>
      </w:r>
      <w:proofErr w:type="spellEnd"/>
      <w:r>
        <w:t xml:space="preserve"> con </w:t>
      </w:r>
      <w:r w:rsidRPr="001C4E2D">
        <w:rPr>
          <w:b/>
          <w:bCs/>
          <w:i/>
          <w:iCs/>
        </w:rPr>
        <w:t xml:space="preserve">sudo </w:t>
      </w:r>
      <w:proofErr w:type="spellStart"/>
      <w:r w:rsidRPr="001C4E2D">
        <w:rPr>
          <w:b/>
          <w:bCs/>
          <w:i/>
          <w:iCs/>
        </w:rPr>
        <w:t>ufw</w:t>
      </w:r>
      <w:proofErr w:type="spellEnd"/>
      <w:r w:rsidRPr="001C4E2D">
        <w:rPr>
          <w:b/>
          <w:bCs/>
          <w:i/>
          <w:iCs/>
        </w:rPr>
        <w:t xml:space="preserve"> </w:t>
      </w:r>
      <w:proofErr w:type="spellStart"/>
      <w:r w:rsidRPr="001C4E2D">
        <w:rPr>
          <w:b/>
          <w:bCs/>
          <w:i/>
          <w:iCs/>
        </w:rPr>
        <w:t>enable</w:t>
      </w:r>
      <w:proofErr w:type="spellEnd"/>
      <w:r>
        <w:t xml:space="preserve"> y segundo añadir las conexiones de LDAP con sudo </w:t>
      </w:r>
      <w:proofErr w:type="spellStart"/>
      <w:r w:rsidRPr="001C4E2D">
        <w:rPr>
          <w:b/>
          <w:bCs/>
          <w:i/>
          <w:iCs/>
        </w:rPr>
        <w:t>ufw</w:t>
      </w:r>
      <w:proofErr w:type="spellEnd"/>
      <w:r w:rsidRPr="001C4E2D">
        <w:rPr>
          <w:b/>
          <w:bCs/>
          <w:i/>
          <w:iCs/>
        </w:rPr>
        <w:t xml:space="preserve"> </w:t>
      </w:r>
      <w:proofErr w:type="spellStart"/>
      <w:r w:rsidRPr="001C4E2D">
        <w:rPr>
          <w:b/>
          <w:bCs/>
          <w:i/>
          <w:iCs/>
        </w:rPr>
        <w:t>allow</w:t>
      </w:r>
      <w:proofErr w:type="spellEnd"/>
      <w:r w:rsidRPr="001C4E2D">
        <w:rPr>
          <w:b/>
          <w:bCs/>
          <w:i/>
          <w:iCs/>
        </w:rPr>
        <w:t xml:space="preserve"> “</w:t>
      </w:r>
      <w:proofErr w:type="spellStart"/>
      <w:r w:rsidRPr="001C4E2D">
        <w:rPr>
          <w:b/>
          <w:bCs/>
          <w:i/>
          <w:iCs/>
        </w:rPr>
        <w:t>openLDAP</w:t>
      </w:r>
      <w:proofErr w:type="spellEnd"/>
      <w:r w:rsidRPr="001C4E2D">
        <w:rPr>
          <w:b/>
          <w:bCs/>
          <w:i/>
          <w:iCs/>
        </w:rPr>
        <w:t xml:space="preserve"> LDAP”</w:t>
      </w:r>
      <w:r>
        <w:t xml:space="preserve"> </w:t>
      </w:r>
      <w:r w:rsidRPr="001C4E2D">
        <w:t>:</w:t>
      </w:r>
      <w:r>
        <w:t xml:space="preserve"> </w:t>
      </w:r>
    </w:p>
    <w:p w14:paraId="2CD1B5F2" w14:textId="67074FB5" w:rsidR="001C4E2D" w:rsidRPr="001C4E2D" w:rsidRDefault="001C4E2D" w:rsidP="001C4E2D">
      <w:r w:rsidRPr="001C4E2D">
        <w:drawing>
          <wp:inline distT="0" distB="0" distL="0" distR="0" wp14:anchorId="1E89BFA1" wp14:editId="25C10E85">
            <wp:extent cx="5964555" cy="34931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E29B" w14:textId="52B00FE5" w:rsidR="00960BFB" w:rsidRDefault="00960BFB" w:rsidP="00960BFB"/>
    <w:p w14:paraId="475E9471" w14:textId="70468278" w:rsidR="001C4E2D" w:rsidRDefault="001C4E2D" w:rsidP="001C4E2D">
      <w:pPr>
        <w:jc w:val="both"/>
      </w:pPr>
      <w:r>
        <w:t xml:space="preserve">En cuanto a más opciones interesantes, </w:t>
      </w:r>
      <w:r w:rsidRPr="001C4E2D">
        <w:rPr>
          <w:b/>
          <w:bCs/>
        </w:rPr>
        <w:t xml:space="preserve">sudo </w:t>
      </w:r>
      <w:proofErr w:type="spellStart"/>
      <w:r w:rsidRPr="001C4E2D">
        <w:rPr>
          <w:b/>
          <w:bCs/>
        </w:rPr>
        <w:t>ufw</w:t>
      </w:r>
      <w:proofErr w:type="spellEnd"/>
      <w:r w:rsidRPr="001C4E2D">
        <w:rPr>
          <w:b/>
          <w:bCs/>
        </w:rPr>
        <w:t xml:space="preserve"> status </w:t>
      </w:r>
      <w:proofErr w:type="spellStart"/>
      <w:r w:rsidRPr="001C4E2D">
        <w:rPr>
          <w:b/>
          <w:bCs/>
        </w:rPr>
        <w:t>verbose</w:t>
      </w:r>
      <w:proofErr w:type="spellEnd"/>
      <w:r>
        <w:t xml:space="preserve"> nos muestra todas las conexiones activas , en mi caso, están además de </w:t>
      </w:r>
      <w:r w:rsidRPr="001C4E2D">
        <w:rPr>
          <w:b/>
          <w:bCs/>
          <w:i/>
          <w:iCs/>
        </w:rPr>
        <w:t>LDAP</w:t>
      </w:r>
      <w:r>
        <w:t xml:space="preserve"> las conexiones </w:t>
      </w:r>
      <w:proofErr w:type="spellStart"/>
      <w:r w:rsidRPr="001C4E2D">
        <w:rPr>
          <w:b/>
          <w:bCs/>
          <w:i/>
          <w:iCs/>
        </w:rPr>
        <w:t>ssh</w:t>
      </w:r>
      <w:proofErr w:type="spellEnd"/>
      <w:r>
        <w:t xml:space="preserve">. También se pueden listar su id correspondiente mediante </w:t>
      </w:r>
      <w:r w:rsidRPr="001C4E2D">
        <w:rPr>
          <w:b/>
          <w:bCs/>
          <w:i/>
          <w:iCs/>
        </w:rPr>
        <w:t xml:space="preserve">sudo </w:t>
      </w:r>
      <w:proofErr w:type="spellStart"/>
      <w:r w:rsidRPr="001C4E2D">
        <w:rPr>
          <w:b/>
          <w:bCs/>
          <w:i/>
          <w:iCs/>
        </w:rPr>
        <w:t>ufw</w:t>
      </w:r>
      <w:proofErr w:type="spellEnd"/>
      <w:r w:rsidRPr="001C4E2D">
        <w:rPr>
          <w:b/>
          <w:bCs/>
          <w:i/>
          <w:iCs/>
        </w:rPr>
        <w:t xml:space="preserve"> status </w:t>
      </w:r>
      <w:proofErr w:type="spellStart"/>
      <w:r w:rsidRPr="001C4E2D">
        <w:rPr>
          <w:b/>
          <w:bCs/>
          <w:i/>
          <w:iCs/>
        </w:rPr>
        <w:t>numbered</w:t>
      </w:r>
      <w:proofErr w:type="spellEnd"/>
      <w:r>
        <w:t xml:space="preserve">, para poder eliminarlos si se desea usando </w:t>
      </w:r>
      <w:r w:rsidRPr="001C4E2D">
        <w:rPr>
          <w:b/>
          <w:bCs/>
        </w:rPr>
        <w:t xml:space="preserve">sudo </w:t>
      </w:r>
      <w:proofErr w:type="spellStart"/>
      <w:r w:rsidRPr="001C4E2D">
        <w:rPr>
          <w:b/>
          <w:bCs/>
        </w:rPr>
        <w:t>ufw</w:t>
      </w:r>
      <w:proofErr w:type="spellEnd"/>
      <w:r w:rsidRPr="001C4E2D">
        <w:rPr>
          <w:b/>
          <w:bCs/>
        </w:rPr>
        <w:t xml:space="preserve"> </w:t>
      </w:r>
      <w:proofErr w:type="spellStart"/>
      <w:r w:rsidRPr="001C4E2D">
        <w:rPr>
          <w:b/>
          <w:bCs/>
        </w:rPr>
        <w:t>delete</w:t>
      </w:r>
      <w:proofErr w:type="spellEnd"/>
      <w:r w:rsidRPr="001C4E2D">
        <w:rPr>
          <w:b/>
          <w:bCs/>
        </w:rPr>
        <w:t xml:space="preserve"> </w:t>
      </w:r>
      <w:r w:rsidRPr="001C4E2D">
        <w:rPr>
          <w:b/>
          <w:bCs/>
          <w:i/>
          <w:iCs/>
        </w:rPr>
        <w:t>id</w:t>
      </w:r>
      <w:r>
        <w:t xml:space="preserve">, siendo id el número correspondiente. </w:t>
      </w:r>
    </w:p>
    <w:p w14:paraId="5C083366" w14:textId="41A8A8FF" w:rsidR="00C960FD" w:rsidRDefault="00C960FD" w:rsidP="001C4E2D">
      <w:pPr>
        <w:jc w:val="both"/>
      </w:pPr>
    </w:p>
    <w:p w14:paraId="229D962B" w14:textId="1AB366B2" w:rsidR="00C960FD" w:rsidRDefault="00C960FD" w:rsidP="00C960FD">
      <w:pPr>
        <w:pStyle w:val="Ttulo1"/>
        <w:jc w:val="both"/>
      </w:pPr>
      <w:r>
        <w:t>5</w:t>
      </w:r>
      <w:r>
        <w:t xml:space="preserve">. Instala los paquetes apache2 php7.3. ¿Cuáles son las principales novedades de </w:t>
      </w:r>
      <w:proofErr w:type="spellStart"/>
      <w:r>
        <w:t>php</w:t>
      </w:r>
      <w:proofErr w:type="spellEnd"/>
      <w:r>
        <w:t xml:space="preserve"> 7 frente a versiones anteriores?</w:t>
      </w:r>
    </w:p>
    <w:p w14:paraId="0D89710D" w14:textId="77777777" w:rsidR="00C960FD" w:rsidRPr="00C960FD" w:rsidRDefault="00C960FD" w:rsidP="00C960FD">
      <w:pPr>
        <w:jc w:val="both"/>
      </w:pPr>
      <w:r>
        <w:t xml:space="preserve">Para habilitar módulos en apache2, hay que hacer uso del comando </w:t>
      </w:r>
      <w:r>
        <w:t>a2enmod</w:t>
      </w:r>
      <w:r>
        <w:t xml:space="preserve"> usando sudo a2enmod </w:t>
      </w:r>
      <w:proofErr w:type="spellStart"/>
      <w:r>
        <w:t>módulo_a</w:t>
      </w:r>
      <w:r w:rsidRPr="00C960FD">
        <w:t>_</w:t>
      </w:r>
      <w:r>
        <w:t>habilitar</w:t>
      </w:r>
      <w:proofErr w:type="spellEnd"/>
      <w:r>
        <w:t>. Como se pide habilitar php7.3, primero se añadir el repositorio de dicho módulo mediante</w:t>
      </w:r>
      <w:r w:rsidRPr="00C960FD">
        <w:t>:</w:t>
      </w:r>
    </w:p>
    <w:p w14:paraId="684BFD66" w14:textId="412DBACC" w:rsidR="00C960FD" w:rsidRDefault="00C960FD" w:rsidP="00C960FD">
      <w:pPr>
        <w:pStyle w:val="Prrafodelista"/>
        <w:numPr>
          <w:ilvl w:val="0"/>
          <w:numId w:val="12"/>
        </w:numPr>
        <w:jc w:val="both"/>
      </w:pPr>
      <w:r w:rsidRPr="00C960FD">
        <w:rPr>
          <w:b/>
          <w:bCs/>
          <w:i/>
          <w:iCs/>
        </w:rPr>
        <w:t>s</w:t>
      </w:r>
      <w:r w:rsidRPr="00C960FD">
        <w:rPr>
          <w:b/>
          <w:bCs/>
          <w:i/>
          <w:iCs/>
        </w:rPr>
        <w:t xml:space="preserve">udo </w:t>
      </w:r>
      <w:proofErr w:type="spellStart"/>
      <w:r w:rsidRPr="00C960FD">
        <w:rPr>
          <w:b/>
          <w:bCs/>
          <w:i/>
          <w:iCs/>
        </w:rPr>
        <w:t>add-apt-repository</w:t>
      </w:r>
      <w:proofErr w:type="spellEnd"/>
      <w:r w:rsidRPr="00C960FD">
        <w:rPr>
          <w:b/>
          <w:bCs/>
          <w:i/>
          <w:iCs/>
        </w:rPr>
        <w:t xml:space="preserve"> </w:t>
      </w:r>
      <w:proofErr w:type="spellStart"/>
      <w:r w:rsidRPr="00C960FD">
        <w:rPr>
          <w:b/>
          <w:bCs/>
          <w:i/>
          <w:iCs/>
        </w:rPr>
        <w:t>ppa:ondrej</w:t>
      </w:r>
      <w:proofErr w:type="spellEnd"/>
      <w:r w:rsidRPr="00C960FD">
        <w:rPr>
          <w:b/>
          <w:bCs/>
          <w:i/>
          <w:iCs/>
        </w:rPr>
        <w:t>/</w:t>
      </w:r>
      <w:proofErr w:type="spellStart"/>
      <w:r w:rsidRPr="00C960FD">
        <w:rPr>
          <w:b/>
          <w:bCs/>
          <w:i/>
          <w:iCs/>
        </w:rPr>
        <w:t>php</w:t>
      </w:r>
      <w:proofErr w:type="spellEnd"/>
      <w:r>
        <w:t xml:space="preserve"> </w:t>
      </w:r>
    </w:p>
    <w:p w14:paraId="1263E992" w14:textId="174A2C0D" w:rsidR="00C960FD" w:rsidRDefault="0057574E" w:rsidP="00C960FD">
      <w:pPr>
        <w:jc w:val="both"/>
      </w:pPr>
      <w:r w:rsidRPr="0057574E">
        <w:drawing>
          <wp:inline distT="0" distB="0" distL="0" distR="0" wp14:anchorId="4AEEC248" wp14:editId="20166C6C">
            <wp:extent cx="5964555" cy="4565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A6C6" w14:textId="77777777" w:rsidR="0057574E" w:rsidRDefault="0057574E" w:rsidP="00C960FD">
      <w:pPr>
        <w:jc w:val="both"/>
      </w:pPr>
    </w:p>
    <w:p w14:paraId="079A490D" w14:textId="7F217260" w:rsidR="00C960FD" w:rsidRPr="00C960FD" w:rsidRDefault="00C960FD" w:rsidP="00C960FD">
      <w:pPr>
        <w:jc w:val="both"/>
      </w:pPr>
      <w:r>
        <w:lastRenderedPageBreak/>
        <w:t>P</w:t>
      </w:r>
      <w:r>
        <w:t>ara instalar todos los paquetes de php7.3</w:t>
      </w:r>
      <w:r>
        <w:t xml:space="preserve">: </w:t>
      </w:r>
    </w:p>
    <w:p w14:paraId="5ECCBC8D" w14:textId="7FC488A3" w:rsidR="00C960FD" w:rsidRDefault="00C960FD" w:rsidP="00C960FD">
      <w:pPr>
        <w:pStyle w:val="Prrafodelista"/>
        <w:numPr>
          <w:ilvl w:val="0"/>
          <w:numId w:val="12"/>
        </w:numPr>
        <w:jc w:val="both"/>
      </w:pPr>
      <w:r w:rsidRPr="00C960FD">
        <w:rPr>
          <w:b/>
          <w:bCs/>
          <w:i/>
          <w:iCs/>
        </w:rPr>
        <w:t>s</w:t>
      </w:r>
      <w:r w:rsidRPr="00C960FD">
        <w:rPr>
          <w:b/>
          <w:bCs/>
          <w:i/>
          <w:iCs/>
        </w:rPr>
        <w:t xml:space="preserve">udo </w:t>
      </w:r>
      <w:proofErr w:type="spellStart"/>
      <w:r w:rsidRPr="00C960FD">
        <w:rPr>
          <w:b/>
          <w:bCs/>
          <w:i/>
          <w:iCs/>
        </w:rPr>
        <w:t>apt-get</w:t>
      </w:r>
      <w:proofErr w:type="spellEnd"/>
      <w:r w:rsidRPr="00C960FD">
        <w:rPr>
          <w:b/>
          <w:bCs/>
          <w:i/>
          <w:iCs/>
        </w:rPr>
        <w:t xml:space="preserve"> </w:t>
      </w:r>
      <w:proofErr w:type="spellStart"/>
      <w:r w:rsidRPr="00C960FD">
        <w:rPr>
          <w:b/>
          <w:bCs/>
          <w:i/>
          <w:iCs/>
        </w:rPr>
        <w:t>install</w:t>
      </w:r>
      <w:proofErr w:type="spellEnd"/>
      <w:r w:rsidRPr="00C960FD">
        <w:rPr>
          <w:b/>
          <w:bCs/>
          <w:i/>
          <w:iCs/>
        </w:rPr>
        <w:t xml:space="preserve"> php7.3 php7.3-cli php7.3-mysql php7.3-Gd php7.3-imagick php7.3-recode php7.3-tidy php7.3-xmlrpc php7.3-common php7.3-curl php7.3-mbstring php7.3-xml php7.3-bcmath php7.3-bz2 php7.3-intl php7.3-json php7.3-readline php7.3-Zip</w:t>
      </w:r>
      <w:r>
        <w:t xml:space="preserve">. </w:t>
      </w:r>
    </w:p>
    <w:p w14:paraId="31BAE2D5" w14:textId="2ABBD0F4" w:rsidR="0057574E" w:rsidRDefault="0057574E" w:rsidP="0057574E">
      <w:pPr>
        <w:jc w:val="both"/>
      </w:pPr>
      <w:r w:rsidRPr="0057574E">
        <w:drawing>
          <wp:inline distT="0" distB="0" distL="0" distR="0" wp14:anchorId="024BF996" wp14:editId="5AEBA9FC">
            <wp:extent cx="5964555" cy="13144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29A" w14:textId="77777777" w:rsidR="00C960FD" w:rsidRDefault="00C960FD" w:rsidP="00C960FD">
      <w:pPr>
        <w:jc w:val="both"/>
      </w:pPr>
    </w:p>
    <w:p w14:paraId="234C38E6" w14:textId="3CD35763" w:rsidR="00C960FD" w:rsidRDefault="00C960FD" w:rsidP="00C960FD">
      <w:pPr>
        <w:jc w:val="both"/>
      </w:pPr>
      <w:r>
        <w:t>P</w:t>
      </w:r>
      <w:r>
        <w:t>ara el módulo</w:t>
      </w:r>
      <w:r>
        <w:t xml:space="preserve">: </w:t>
      </w:r>
    </w:p>
    <w:p w14:paraId="0A2DF941" w14:textId="4945CF34" w:rsidR="00C960FD" w:rsidRPr="0057574E" w:rsidRDefault="00C960FD" w:rsidP="00C960FD">
      <w:pPr>
        <w:pStyle w:val="Prrafodelista"/>
        <w:numPr>
          <w:ilvl w:val="0"/>
          <w:numId w:val="12"/>
        </w:numPr>
        <w:jc w:val="both"/>
      </w:pPr>
      <w:r>
        <w:t xml:space="preserve">Luego </w:t>
      </w:r>
      <w:r w:rsidRPr="00C960FD">
        <w:rPr>
          <w:b/>
          <w:bCs/>
          <w:i/>
          <w:iCs/>
        </w:rPr>
        <w:t>s</w:t>
      </w:r>
      <w:r w:rsidRPr="00C960FD">
        <w:rPr>
          <w:b/>
          <w:bCs/>
          <w:i/>
          <w:iCs/>
        </w:rPr>
        <w:t xml:space="preserve">udo </w:t>
      </w:r>
      <w:proofErr w:type="spellStart"/>
      <w:r w:rsidRPr="00C960FD">
        <w:rPr>
          <w:b/>
          <w:bCs/>
          <w:i/>
          <w:iCs/>
        </w:rPr>
        <w:t>apt</w:t>
      </w:r>
      <w:proofErr w:type="spellEnd"/>
      <w:r w:rsidRPr="00C960FD">
        <w:rPr>
          <w:b/>
          <w:bCs/>
          <w:i/>
          <w:iCs/>
        </w:rPr>
        <w:t xml:space="preserve"> </w:t>
      </w:r>
      <w:proofErr w:type="spellStart"/>
      <w:r w:rsidRPr="00C960FD">
        <w:rPr>
          <w:b/>
          <w:bCs/>
          <w:i/>
          <w:iCs/>
        </w:rPr>
        <w:t>install</w:t>
      </w:r>
      <w:proofErr w:type="spellEnd"/>
      <w:r w:rsidRPr="00C960FD">
        <w:rPr>
          <w:b/>
          <w:bCs/>
          <w:i/>
          <w:iCs/>
        </w:rPr>
        <w:t xml:space="preserve"> libapache2-mod-php7.3</w:t>
      </w:r>
      <w:r w:rsidRPr="00C960FD">
        <w:rPr>
          <w:b/>
          <w:bCs/>
          <w:i/>
          <w:iCs/>
        </w:rPr>
        <w:t xml:space="preserve"> </w:t>
      </w:r>
    </w:p>
    <w:p w14:paraId="7BCB57CD" w14:textId="00FBA1D8" w:rsidR="0057574E" w:rsidRDefault="0057574E" w:rsidP="0057574E">
      <w:pPr>
        <w:jc w:val="both"/>
      </w:pPr>
      <w:r w:rsidRPr="0057574E">
        <w:drawing>
          <wp:inline distT="0" distB="0" distL="0" distR="0" wp14:anchorId="4A8AE197" wp14:editId="7D820B62">
            <wp:extent cx="5964555" cy="8680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9D08" w14:textId="77777777" w:rsidR="0057574E" w:rsidRDefault="0057574E" w:rsidP="0057574E">
      <w:pPr>
        <w:jc w:val="both"/>
      </w:pPr>
    </w:p>
    <w:p w14:paraId="162AD988" w14:textId="1D164E6C" w:rsidR="0057574E" w:rsidRPr="00C960FD" w:rsidRDefault="0057574E" w:rsidP="0057574E">
      <w:pPr>
        <w:jc w:val="both"/>
      </w:pPr>
      <w:r>
        <w:t>P</w:t>
      </w:r>
      <w:r>
        <w:t>ara activarlo en apache2</w:t>
      </w:r>
      <w:r>
        <w:t>:</w:t>
      </w:r>
    </w:p>
    <w:p w14:paraId="3D6D5778" w14:textId="21901886" w:rsidR="0057574E" w:rsidRDefault="00C960FD" w:rsidP="007D5253">
      <w:pPr>
        <w:pStyle w:val="Prrafodelista"/>
        <w:numPr>
          <w:ilvl w:val="0"/>
          <w:numId w:val="12"/>
        </w:numPr>
        <w:jc w:val="both"/>
      </w:pPr>
      <w:r w:rsidRPr="0057574E">
        <w:rPr>
          <w:b/>
          <w:bCs/>
          <w:i/>
          <w:iCs/>
        </w:rPr>
        <w:t>s</w:t>
      </w:r>
      <w:r w:rsidRPr="0057574E">
        <w:rPr>
          <w:b/>
          <w:bCs/>
          <w:i/>
          <w:iCs/>
        </w:rPr>
        <w:t>udo a2enmod php7.3</w:t>
      </w:r>
    </w:p>
    <w:p w14:paraId="300994C3" w14:textId="2408B9C9" w:rsidR="0057574E" w:rsidRDefault="0057574E" w:rsidP="0057574E">
      <w:pPr>
        <w:jc w:val="both"/>
      </w:pPr>
      <w:r w:rsidRPr="0057574E">
        <w:drawing>
          <wp:inline distT="0" distB="0" distL="0" distR="0" wp14:anchorId="7DCC1880" wp14:editId="512FE909">
            <wp:extent cx="5964555" cy="10102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CA8B" w14:textId="77777777" w:rsidR="0057574E" w:rsidRDefault="0057574E" w:rsidP="0057574E">
      <w:pPr>
        <w:jc w:val="both"/>
      </w:pPr>
    </w:p>
    <w:p w14:paraId="7E680969" w14:textId="49E9A86A" w:rsidR="00C960FD" w:rsidRDefault="0057574E" w:rsidP="0057574E">
      <w:pPr>
        <w:jc w:val="both"/>
        <w:rPr>
          <w:noProof/>
        </w:rPr>
      </w:pPr>
      <w:r>
        <w:t xml:space="preserve">Finalmente, y como pide el mismo apache, </w:t>
      </w:r>
      <w:r w:rsidRPr="0057574E">
        <w:rPr>
          <w:b/>
          <w:bCs/>
          <w:i/>
          <w:iCs/>
        </w:rPr>
        <w:t>sudo</w:t>
      </w:r>
      <w:r>
        <w:t xml:space="preserve"> </w:t>
      </w:r>
      <w:proofErr w:type="spellStart"/>
      <w:r w:rsidRPr="0057574E">
        <w:rPr>
          <w:b/>
          <w:bCs/>
          <w:i/>
          <w:iCs/>
        </w:rPr>
        <w:t>systemctl</w:t>
      </w:r>
      <w:proofErr w:type="spellEnd"/>
      <w:r w:rsidRPr="0057574E">
        <w:rPr>
          <w:b/>
          <w:bCs/>
          <w:i/>
          <w:iCs/>
        </w:rPr>
        <w:t xml:space="preserve"> </w:t>
      </w:r>
      <w:proofErr w:type="spellStart"/>
      <w:r w:rsidRPr="0057574E">
        <w:rPr>
          <w:b/>
          <w:bCs/>
          <w:i/>
          <w:iCs/>
        </w:rPr>
        <w:t>restart</w:t>
      </w:r>
      <w:proofErr w:type="spellEnd"/>
      <w:r w:rsidRPr="0057574E">
        <w:rPr>
          <w:b/>
          <w:bCs/>
          <w:i/>
          <w:iCs/>
        </w:rPr>
        <w:t xml:space="preserve"> apache2</w:t>
      </w:r>
      <w:r>
        <w:t xml:space="preserve"> para</w:t>
      </w:r>
      <w:r>
        <w:t xml:space="preserve"> reiniciar apache.</w:t>
      </w:r>
      <w:r w:rsidRPr="0057574E">
        <w:rPr>
          <w:noProof/>
        </w:rPr>
        <w:t xml:space="preserve"> </w:t>
      </w:r>
      <w:r w:rsidRPr="0057574E">
        <w:drawing>
          <wp:inline distT="0" distB="0" distL="0" distR="0" wp14:anchorId="02F97C76" wp14:editId="0DC49736">
            <wp:extent cx="5964555" cy="4629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D462" w14:textId="1C568055" w:rsidR="0057574E" w:rsidRDefault="0057574E" w:rsidP="0057574E">
      <w:pPr>
        <w:jc w:val="both"/>
        <w:rPr>
          <w:noProof/>
        </w:rPr>
      </w:pPr>
    </w:p>
    <w:p w14:paraId="3D85F05B" w14:textId="5662A4BB" w:rsidR="0057574E" w:rsidRDefault="0057574E" w:rsidP="0057574E">
      <w:pPr>
        <w:jc w:val="both"/>
        <w:rPr>
          <w:noProof/>
        </w:rPr>
      </w:pPr>
    </w:p>
    <w:p w14:paraId="4A3D342A" w14:textId="77777777" w:rsidR="00FF47EC" w:rsidRDefault="0057574E" w:rsidP="0057574E">
      <w:pPr>
        <w:jc w:val="both"/>
        <w:rPr>
          <w:noProof/>
        </w:rPr>
      </w:pPr>
      <w:r>
        <w:rPr>
          <w:noProof/>
        </w:rPr>
        <w:t>En cuanto a las novedades de php7</w:t>
      </w:r>
      <w:r w:rsidR="00FF47EC">
        <w:rPr>
          <w:noProof/>
        </w:rPr>
        <w:t>:</w:t>
      </w:r>
    </w:p>
    <w:p w14:paraId="53483F47" w14:textId="77777777" w:rsidR="00FF47EC" w:rsidRDefault="00FF47EC" w:rsidP="00FF47EC">
      <w:pPr>
        <w:pStyle w:val="Prrafodelista"/>
        <w:numPr>
          <w:ilvl w:val="0"/>
          <w:numId w:val="12"/>
        </w:numPr>
        <w:jc w:val="both"/>
      </w:pPr>
      <w:r>
        <w:rPr>
          <w:noProof/>
        </w:rPr>
        <w:t>E</w:t>
      </w:r>
      <w:r w:rsidRPr="00FF47EC">
        <w:rPr>
          <w:noProof/>
        </w:rPr>
        <w:t>xtiende las declaraciones de tipos anteriores de parámetros en métodos (clases, interfaces y matrices) añadiendo los cuatro tipos escalares; Integers (int), Floats ( float), Booleans (bool) y Strings ( string) como posibles tipos de parámetro.</w:t>
      </w:r>
      <w:r w:rsidRPr="00FF47EC">
        <w:t xml:space="preserve"> </w:t>
      </w:r>
    </w:p>
    <w:p w14:paraId="21567353" w14:textId="15B06CEC" w:rsidR="0057574E" w:rsidRDefault="00FF47EC" w:rsidP="00FF47EC">
      <w:pPr>
        <w:pStyle w:val="Prrafodelista"/>
        <w:numPr>
          <w:ilvl w:val="0"/>
          <w:numId w:val="12"/>
        </w:numPr>
        <w:jc w:val="both"/>
        <w:rPr>
          <w:noProof/>
        </w:rPr>
      </w:pPr>
      <w:r w:rsidRPr="00FF47EC">
        <w:rPr>
          <w:noProof/>
        </w:rPr>
        <w:t>Con la adición de excepciones del motor, los errores fatales que podrían haber resultado en la terminación del Script se pueden capturar y manejar fácilmente.</w:t>
      </w:r>
    </w:p>
    <w:p w14:paraId="69EEDF49" w14:textId="2C17EB96" w:rsidR="00FF47EC" w:rsidRDefault="00FF47EC" w:rsidP="00FF47EC">
      <w:pPr>
        <w:pStyle w:val="Prrafodelista"/>
        <w:numPr>
          <w:ilvl w:val="0"/>
          <w:numId w:val="12"/>
        </w:numPr>
        <w:jc w:val="both"/>
      </w:pPr>
      <w:r>
        <w:t>Implementa l</w:t>
      </w:r>
      <w:r w:rsidRPr="00FF47EC">
        <w:t xml:space="preserve">as clases anónimas son primos de funciones anónimas que podrías usar en una instancia simple a corto plazo. Las clases anónimas se pueden crear y utilizar fácilmente como un objeto normal. </w:t>
      </w:r>
    </w:p>
    <w:p w14:paraId="2CB5A82B" w14:textId="4A650DCC" w:rsidR="00FF47EC" w:rsidRDefault="00FF47EC" w:rsidP="00FF47EC">
      <w:pPr>
        <w:pStyle w:val="Prrafodelista"/>
        <w:numPr>
          <w:ilvl w:val="0"/>
          <w:numId w:val="12"/>
        </w:numPr>
        <w:jc w:val="both"/>
      </w:pPr>
      <w:r w:rsidRPr="00FF47EC">
        <w:t>Se agregaron dos nuevas funciones para generar cadenas y números enteros criptográficamente seguros.</w:t>
      </w:r>
    </w:p>
    <w:p w14:paraId="21CF1EBB" w14:textId="1F0DD7C7" w:rsidR="00FF47EC" w:rsidRDefault="00FF47EC" w:rsidP="00FF47EC">
      <w:pPr>
        <w:pStyle w:val="Prrafodelista"/>
        <w:numPr>
          <w:ilvl w:val="0"/>
          <w:numId w:val="12"/>
        </w:numPr>
        <w:jc w:val="both"/>
      </w:pPr>
      <w:r w:rsidRPr="00FF47EC">
        <w:t xml:space="preserve">Sintaxis de </w:t>
      </w:r>
      <w:r>
        <w:t>e</w:t>
      </w:r>
      <w:r w:rsidRPr="00FF47EC">
        <w:t xml:space="preserve">scape de </w:t>
      </w:r>
      <w:proofErr w:type="spellStart"/>
      <w:r>
        <w:t>c</w:t>
      </w:r>
      <w:r w:rsidRPr="00FF47EC">
        <w:t>odepoint</w:t>
      </w:r>
      <w:proofErr w:type="spellEnd"/>
      <w:r w:rsidRPr="00FF47EC">
        <w:t xml:space="preserve"> </w:t>
      </w:r>
      <w:proofErr w:type="spellStart"/>
      <w:r>
        <w:t>u</w:t>
      </w:r>
      <w:r w:rsidRPr="00FF47EC">
        <w:t>nicode</w:t>
      </w:r>
      <w:proofErr w:type="spellEnd"/>
      <w:r>
        <w:t>.</w:t>
      </w:r>
      <w:r w:rsidRPr="00FF47EC">
        <w:t xml:space="preserve"> Esta funcionalidad agrega la secuencia de escape `\ u ‘para producir dichos caracteres usando su código de código UTF-8</w:t>
      </w:r>
      <w:r>
        <w:t>.</w:t>
      </w:r>
    </w:p>
    <w:p w14:paraId="0140B4EC" w14:textId="0CEB49D7" w:rsidR="00FF47EC" w:rsidRDefault="00FF47EC" w:rsidP="00FF47EC">
      <w:pPr>
        <w:pStyle w:val="Prrafodelista"/>
        <w:numPr>
          <w:ilvl w:val="0"/>
          <w:numId w:val="12"/>
        </w:numPr>
        <w:jc w:val="both"/>
      </w:pPr>
      <w:r>
        <w:lastRenderedPageBreak/>
        <w:t xml:space="preserve">Ahora, </w:t>
      </w:r>
      <w:r w:rsidRPr="00FF47EC">
        <w:t xml:space="preserve">Los </w:t>
      </w:r>
      <w:r>
        <w:t>g</w:t>
      </w:r>
      <w:r w:rsidRPr="00FF47EC">
        <w:t xml:space="preserve">eneradores </w:t>
      </w:r>
      <w:r>
        <w:t>s</w:t>
      </w:r>
      <w:r w:rsidRPr="00FF47EC">
        <w:t xml:space="preserve">e </w:t>
      </w:r>
      <w:r>
        <w:t>ac</w:t>
      </w:r>
      <w:r w:rsidRPr="00FF47EC">
        <w:t>tualizan</w:t>
      </w:r>
      <w:r>
        <w:t>,</w:t>
      </w:r>
      <w:r w:rsidRPr="00FF47EC">
        <w:t xml:space="preserve"> </w:t>
      </w:r>
      <w:r w:rsidRPr="00FF47EC">
        <w:t>tienen una instrucción de retorno que puede usarse para permitir que produzca un valor final después de la iteración</w:t>
      </w:r>
      <w:r>
        <w:t>.</w:t>
      </w:r>
    </w:p>
    <w:p w14:paraId="397C70BB" w14:textId="77777777" w:rsidR="00FF47EC" w:rsidRPr="00FF47EC" w:rsidRDefault="00FF47EC" w:rsidP="00FF47EC">
      <w:pPr>
        <w:jc w:val="both"/>
      </w:pPr>
    </w:p>
    <w:sectPr w:rsidR="00FF47EC" w:rsidRPr="00FF47EC">
      <w:headerReference w:type="default" r:id="rId21"/>
      <w:footerReference w:type="default" r:id="rId22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9481F" w14:textId="77777777" w:rsidR="00191DA9" w:rsidRDefault="00191DA9">
      <w:pPr>
        <w:spacing w:line="240" w:lineRule="auto"/>
      </w:pPr>
      <w:r>
        <w:separator/>
      </w:r>
    </w:p>
  </w:endnote>
  <w:endnote w:type="continuationSeparator" w:id="0">
    <w:p w14:paraId="737DB31D" w14:textId="77777777" w:rsidR="00191DA9" w:rsidRDefault="00191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1387020"/>
      <w:docPartObj>
        <w:docPartGallery w:val="Page Numbers (Bottom of Page)"/>
        <w:docPartUnique/>
      </w:docPartObj>
    </w:sdtPr>
    <w:sdtEndPr/>
    <w:sdtContent>
      <w:p w14:paraId="409A5AB1" w14:textId="2698A5DA" w:rsidR="008F2205" w:rsidRDefault="008F22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0D83D" w14:textId="77777777" w:rsidR="008F2205" w:rsidRDefault="008F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8F83B" w14:textId="77777777" w:rsidR="00191DA9" w:rsidRDefault="00191DA9">
      <w:pPr>
        <w:spacing w:line="240" w:lineRule="auto"/>
      </w:pPr>
      <w:r>
        <w:separator/>
      </w:r>
    </w:p>
  </w:footnote>
  <w:footnote w:type="continuationSeparator" w:id="0">
    <w:p w14:paraId="5C745F7B" w14:textId="77777777" w:rsidR="00191DA9" w:rsidRDefault="00191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8F2205" w:rsidRDefault="008F2205"/>
  <w:p w14:paraId="3A6460A9" w14:textId="65453498" w:rsidR="008F2205" w:rsidRDefault="00F334CB">
    <w:r>
      <w:t>Administración de Sistemas</w:t>
    </w:r>
    <w:r w:rsidR="008F2205">
      <w:t xml:space="preserve"> - Marcos Somoza </w:t>
    </w:r>
    <w:r w:rsidR="008F2205">
      <w:tab/>
    </w:r>
    <w:r w:rsidR="008F2205">
      <w:tab/>
    </w:r>
    <w:r w:rsidR="008F2205">
      <w:tab/>
      <w:t xml:space="preserve">                               Práctica </w:t>
    </w:r>
    <w:r>
      <w:t>3</w:t>
    </w:r>
    <w:r w:rsidR="008F2205">
      <w:t xml:space="preserve"> </w:t>
    </w:r>
  </w:p>
  <w:p w14:paraId="37DCFC00" w14:textId="77777777" w:rsidR="008F2205" w:rsidRDefault="008F2205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5C8A"/>
    <w:multiLevelType w:val="hybridMultilevel"/>
    <w:tmpl w:val="C4F0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446"/>
    <w:multiLevelType w:val="hybridMultilevel"/>
    <w:tmpl w:val="3DE8526C"/>
    <w:lvl w:ilvl="0" w:tplc="B0821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F7894"/>
    <w:multiLevelType w:val="multilevel"/>
    <w:tmpl w:val="23026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F57B7"/>
    <w:multiLevelType w:val="multilevel"/>
    <w:tmpl w:val="B34C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405994"/>
    <w:multiLevelType w:val="multilevel"/>
    <w:tmpl w:val="795AD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40075"/>
    <w:multiLevelType w:val="hybridMultilevel"/>
    <w:tmpl w:val="49E2B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E6543"/>
    <w:multiLevelType w:val="hybridMultilevel"/>
    <w:tmpl w:val="85C2E4C0"/>
    <w:lvl w:ilvl="0" w:tplc="2D7C6C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9385D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8" w15:restartNumberingAfterBreak="0">
    <w:nsid w:val="5DD152E3"/>
    <w:multiLevelType w:val="hybridMultilevel"/>
    <w:tmpl w:val="36969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627BC"/>
    <w:multiLevelType w:val="hybridMultilevel"/>
    <w:tmpl w:val="4006B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A1C26"/>
    <w:multiLevelType w:val="multilevel"/>
    <w:tmpl w:val="E3CE1794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11" w15:restartNumberingAfterBreak="0">
    <w:nsid w:val="7E100F03"/>
    <w:multiLevelType w:val="multilevel"/>
    <w:tmpl w:val="3D86A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06757A"/>
    <w:rsid w:val="000E2DE4"/>
    <w:rsid w:val="00133F81"/>
    <w:rsid w:val="00191DA9"/>
    <w:rsid w:val="001939AD"/>
    <w:rsid w:val="001C35F8"/>
    <w:rsid w:val="001C4E2D"/>
    <w:rsid w:val="001F01F3"/>
    <w:rsid w:val="002004F2"/>
    <w:rsid w:val="00212752"/>
    <w:rsid w:val="002B254F"/>
    <w:rsid w:val="0034492E"/>
    <w:rsid w:val="00356A38"/>
    <w:rsid w:val="00381108"/>
    <w:rsid w:val="003A483E"/>
    <w:rsid w:val="003D6CC3"/>
    <w:rsid w:val="003D6E3E"/>
    <w:rsid w:val="003F5EBA"/>
    <w:rsid w:val="0044067C"/>
    <w:rsid w:val="004728FD"/>
    <w:rsid w:val="0053762F"/>
    <w:rsid w:val="00564BE8"/>
    <w:rsid w:val="0057574E"/>
    <w:rsid w:val="0058586B"/>
    <w:rsid w:val="00613576"/>
    <w:rsid w:val="00627C95"/>
    <w:rsid w:val="00663B45"/>
    <w:rsid w:val="006C4565"/>
    <w:rsid w:val="006D2FA2"/>
    <w:rsid w:val="00744AB2"/>
    <w:rsid w:val="007A5D7F"/>
    <w:rsid w:val="007C73DA"/>
    <w:rsid w:val="007F1FE6"/>
    <w:rsid w:val="00801486"/>
    <w:rsid w:val="0085497A"/>
    <w:rsid w:val="00863B53"/>
    <w:rsid w:val="008777CA"/>
    <w:rsid w:val="008848BB"/>
    <w:rsid w:val="008968B9"/>
    <w:rsid w:val="008D25E5"/>
    <w:rsid w:val="008E65C2"/>
    <w:rsid w:val="008F2205"/>
    <w:rsid w:val="00960BFB"/>
    <w:rsid w:val="009938E1"/>
    <w:rsid w:val="009C3FBD"/>
    <w:rsid w:val="009F1910"/>
    <w:rsid w:val="00A054E4"/>
    <w:rsid w:val="00A4023F"/>
    <w:rsid w:val="00A51F36"/>
    <w:rsid w:val="00A96DBD"/>
    <w:rsid w:val="00AD4A18"/>
    <w:rsid w:val="00AE6706"/>
    <w:rsid w:val="00AF664E"/>
    <w:rsid w:val="00B20FDA"/>
    <w:rsid w:val="00B60210"/>
    <w:rsid w:val="00C7309B"/>
    <w:rsid w:val="00C960FD"/>
    <w:rsid w:val="00D62B07"/>
    <w:rsid w:val="00DC4281"/>
    <w:rsid w:val="00E2152D"/>
    <w:rsid w:val="00E23C33"/>
    <w:rsid w:val="00E344E4"/>
    <w:rsid w:val="00E40DFA"/>
    <w:rsid w:val="00F334CB"/>
    <w:rsid w:val="00F71E9B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77CA"/>
    <w:pPr>
      <w:keepNext/>
      <w:keepLines/>
      <w:spacing w:before="480" w:after="12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FE6"/>
  </w:style>
  <w:style w:type="paragraph" w:styleId="Piedepgina">
    <w:name w:val="footer"/>
    <w:basedOn w:val="Normal"/>
    <w:link w:val="Piedepgina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FE6"/>
  </w:style>
  <w:style w:type="character" w:styleId="Refdecomentario">
    <w:name w:val="annotation reference"/>
    <w:basedOn w:val="Fuentedeprrafopredeter"/>
    <w:uiPriority w:val="99"/>
    <w:semiHidden/>
    <w:unhideWhenUsed/>
    <w:rsid w:val="00356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A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A38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62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6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7</cp:revision>
  <cp:lastPrinted>2021-09-21T01:39:00Z</cp:lastPrinted>
  <dcterms:created xsi:type="dcterms:W3CDTF">2021-10-25T09:16:00Z</dcterms:created>
  <dcterms:modified xsi:type="dcterms:W3CDTF">2021-10-25T14:36:00Z</dcterms:modified>
</cp:coreProperties>
</file>