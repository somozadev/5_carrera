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79468" w14:textId="77777777" w:rsidR="00E40DFA" w:rsidRPr="001D04B8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right="649"/>
        <w:rPr>
          <w:lang w:val="en-GB"/>
        </w:rPr>
      </w:pPr>
      <w:bookmarkStart w:id="0" w:name="_Hlk73988163"/>
      <w:bookmarkEnd w:id="0"/>
    </w:p>
    <w:p w14:paraId="24152A42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rPr>
          <w:color w:val="FF0000"/>
        </w:rPr>
      </w:pPr>
    </w:p>
    <w:p w14:paraId="5B02DC99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</w:pPr>
    </w:p>
    <w:p w14:paraId="17D5C362" w14:textId="77777777" w:rsidR="00E40DFA" w:rsidRDefault="009C3FBD">
      <w:pPr>
        <w:spacing w:line="312" w:lineRule="auto"/>
        <w:jc w:val="both"/>
        <w:rPr>
          <w:b/>
          <w:sz w:val="56"/>
          <w:szCs w:val="56"/>
        </w:rPr>
      </w:pPr>
      <w:r>
        <w:rPr>
          <w:rFonts w:ascii="Proxima Nova" w:eastAsia="Proxima Nova" w:hAnsi="Proxima Nova" w:cs="Proxima Nova"/>
          <w:noProof/>
          <w:color w:val="353744"/>
        </w:rPr>
        <w:drawing>
          <wp:inline distT="114300" distB="114300" distL="114300" distR="114300" wp14:anchorId="267265D9" wp14:editId="0DB9EC62">
            <wp:extent cx="5943600" cy="190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75000" b="750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54C5B" w14:textId="77777777" w:rsidR="00E40DFA" w:rsidRDefault="009C3F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b/>
          <w:sz w:val="52"/>
          <w:szCs w:val="52"/>
        </w:rPr>
      </w:pPr>
      <w:r>
        <w:rPr>
          <w:b/>
          <w:sz w:val="56"/>
          <w:szCs w:val="56"/>
        </w:rPr>
        <w:t xml:space="preserve">  </w:t>
      </w:r>
      <w:r>
        <w:rPr>
          <w:b/>
          <w:sz w:val="52"/>
          <w:szCs w:val="52"/>
        </w:rPr>
        <w:t xml:space="preserve"> </w:t>
      </w:r>
    </w:p>
    <w:p w14:paraId="0DEBC81B" w14:textId="77777777" w:rsidR="005E3CD0" w:rsidRDefault="005E3CD0" w:rsidP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30AE2812" wp14:editId="085DDAFF">
            <wp:simplePos x="0" y="0"/>
            <wp:positionH relativeFrom="margin">
              <wp:posOffset>2648585</wp:posOffset>
            </wp:positionH>
            <wp:positionV relativeFrom="paragraph">
              <wp:posOffset>4826511</wp:posOffset>
            </wp:positionV>
            <wp:extent cx="475013" cy="470608"/>
            <wp:effectExtent l="0" t="0" r="1270" b="5715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67" t="3907" r="25472" b="9046"/>
                    <a:stretch>
                      <a:fillRect/>
                    </a:stretch>
                  </pic:blipFill>
                  <pic:spPr>
                    <a:xfrm>
                      <a:off x="0" y="0"/>
                      <a:ext cx="475013" cy="470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80E">
        <w:rPr>
          <w:b/>
          <w:sz w:val="52"/>
          <w:szCs w:val="52"/>
        </w:rPr>
        <w:t>Proyecto de Informática</w:t>
      </w:r>
      <w:r>
        <w:rPr>
          <w:sz w:val="56"/>
          <w:szCs w:val="56"/>
        </w:rPr>
        <w:t xml:space="preserve"> </w:t>
      </w:r>
    </w:p>
    <w:p w14:paraId="135374A8" w14:textId="19CDF990" w:rsidR="00A96DBD" w:rsidRPr="005E3CD0" w:rsidRDefault="005E3CD0" w:rsidP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b/>
          <w:sz w:val="52"/>
          <w:szCs w:val="52"/>
        </w:rPr>
      </w:pPr>
      <w:r>
        <w:rPr>
          <w:sz w:val="56"/>
          <w:szCs w:val="56"/>
        </w:rPr>
        <w:t xml:space="preserve">  </w:t>
      </w:r>
      <w:r w:rsidRPr="005E3CD0">
        <w:rPr>
          <w:noProof/>
          <w:sz w:val="56"/>
          <w:szCs w:val="56"/>
        </w:rPr>
        <w:drawing>
          <wp:inline distT="0" distB="0" distL="0" distR="0" wp14:anchorId="170F2683" wp14:editId="0756AEFB">
            <wp:extent cx="4322107" cy="4952011"/>
            <wp:effectExtent l="0" t="0" r="254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4902" cy="50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F3A6" w14:textId="6FCEB078" w:rsidR="00A96DBD" w:rsidRDefault="00A96DBD" w:rsidP="00A96D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sz w:val="56"/>
          <w:szCs w:val="56"/>
        </w:rPr>
      </w:pPr>
    </w:p>
    <w:p w14:paraId="2CEB909E" w14:textId="13A70E67" w:rsidR="005E3CD0" w:rsidRPr="005E3CD0" w:rsidRDefault="0097580E" w:rsidP="005E3C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left="43" w:right="649" w:hanging="36"/>
        <w:jc w:val="center"/>
        <w:rPr>
          <w:sz w:val="56"/>
          <w:szCs w:val="56"/>
        </w:rPr>
      </w:pPr>
      <w:r>
        <w:rPr>
          <w:b/>
          <w:sz w:val="40"/>
          <w:szCs w:val="40"/>
        </w:rPr>
        <w:t>Anteproyecto</w:t>
      </w:r>
    </w:p>
    <w:p w14:paraId="63B4D0AF" w14:textId="2AB6A750" w:rsidR="005E3CD0" w:rsidRDefault="005E3C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3C3D6475" w14:textId="1A439F6B" w:rsidR="005E3CD0" w:rsidRDefault="005E3C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2F478737" w14:textId="72069827" w:rsidR="005E3CD0" w:rsidRDefault="005E3C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020803C9" w14:textId="77777777" w:rsidR="005E3CD0" w:rsidRDefault="005E3C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240" w:lineRule="auto"/>
        <w:rPr>
          <w:sz w:val="31"/>
          <w:szCs w:val="31"/>
        </w:rPr>
      </w:pPr>
    </w:p>
    <w:p w14:paraId="3F1C98E6" w14:textId="77777777" w:rsidR="005E3CD0" w:rsidRPr="005E3CD0" w:rsidRDefault="005E3CD0" w:rsidP="005E3CD0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  <w:r w:rsidRPr="005E3CD0">
        <w:rPr>
          <w:rFonts w:ascii="Arial" w:hAnsi="Arial" w:cs="Arial"/>
          <w:color w:val="000000"/>
          <w:sz w:val="28"/>
          <w:szCs w:val="28"/>
        </w:rPr>
        <w:t xml:space="preserve">Sandro </w:t>
      </w:r>
      <w:proofErr w:type="spellStart"/>
      <w:r w:rsidRPr="005E3CD0">
        <w:rPr>
          <w:rFonts w:ascii="Arial" w:hAnsi="Arial" w:cs="Arial"/>
          <w:color w:val="000000"/>
          <w:sz w:val="28"/>
          <w:szCs w:val="28"/>
        </w:rPr>
        <w:t>Zanata</w:t>
      </w:r>
      <w:proofErr w:type="spellEnd"/>
      <w:r w:rsidRPr="005E3CD0">
        <w:rPr>
          <w:rFonts w:ascii="Arial" w:hAnsi="Arial" w:cs="Arial"/>
          <w:color w:val="000000"/>
          <w:sz w:val="28"/>
          <w:szCs w:val="28"/>
        </w:rPr>
        <w:t xml:space="preserve"> Ortega</w:t>
      </w:r>
    </w:p>
    <w:p w14:paraId="472289C5" w14:textId="7D81A792" w:rsidR="005E3CD0" w:rsidRPr="005E3CD0" w:rsidRDefault="005E3CD0" w:rsidP="005E3CD0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  <w:r w:rsidRPr="005E3CD0">
        <w:rPr>
          <w:rFonts w:ascii="Arial" w:hAnsi="Arial" w:cs="Arial"/>
          <w:color w:val="000000"/>
          <w:sz w:val="28"/>
          <w:szCs w:val="28"/>
        </w:rPr>
        <w:t xml:space="preserve">Fernando Moreno </w:t>
      </w:r>
      <w:r w:rsidRPr="005E3CD0">
        <w:rPr>
          <w:rFonts w:ascii="Arial" w:hAnsi="Arial" w:cs="Arial"/>
          <w:color w:val="000000"/>
          <w:sz w:val="28"/>
          <w:szCs w:val="28"/>
        </w:rPr>
        <w:t>López</w:t>
      </w:r>
    </w:p>
    <w:p w14:paraId="130C18B8" w14:textId="77777777" w:rsidR="005E3CD0" w:rsidRPr="005E3CD0" w:rsidRDefault="005E3CD0" w:rsidP="005E3CD0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  <w:r w:rsidRPr="005E3CD0">
        <w:rPr>
          <w:rFonts w:ascii="Arial" w:hAnsi="Arial" w:cs="Arial"/>
          <w:color w:val="000000"/>
          <w:sz w:val="28"/>
          <w:szCs w:val="28"/>
        </w:rPr>
        <w:t>Marcos Somoza Corral</w:t>
      </w:r>
    </w:p>
    <w:p w14:paraId="3EAAA92A" w14:textId="0AE04DE1" w:rsidR="00381108" w:rsidRPr="005E3CD0" w:rsidRDefault="005E3CD0" w:rsidP="005E3CD0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  <w:r>
        <w:rPr>
          <w:rFonts w:ascii="Arial" w:hAnsi="Arial" w:cs="Arial"/>
          <w:color w:val="000000"/>
          <w:sz w:val="28"/>
          <w:szCs w:val="28"/>
        </w:rPr>
        <w:t xml:space="preserve">27/10/2021                                                                </w:t>
      </w:r>
      <w:r w:rsidRPr="005E3CD0">
        <w:rPr>
          <w:rFonts w:ascii="Arial" w:hAnsi="Arial" w:cs="Arial"/>
          <w:color w:val="000000"/>
          <w:sz w:val="28"/>
          <w:szCs w:val="28"/>
        </w:rPr>
        <w:t>Adrián</w:t>
      </w:r>
      <w:r w:rsidRPr="005E3CD0">
        <w:rPr>
          <w:rFonts w:ascii="Arial" w:hAnsi="Arial" w:cs="Arial"/>
          <w:color w:val="000000"/>
          <w:sz w:val="28"/>
          <w:szCs w:val="28"/>
        </w:rPr>
        <w:t xml:space="preserve"> Camero Esteban</w:t>
      </w:r>
    </w:p>
    <w:p w14:paraId="3F0505FE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"/>
        <w:rPr>
          <w:rFonts w:ascii="Franklin Gothic" w:eastAsia="Franklin Gothic" w:hAnsi="Franklin Gothic" w:cs="Franklin Gothic"/>
          <w:color w:val="2E308B"/>
          <w:sz w:val="19"/>
          <w:szCs w:val="19"/>
        </w:rPr>
      </w:pPr>
    </w:p>
    <w:p w14:paraId="51866E1D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" w:eastAsia="Franklin Gothic" w:hAnsi="Franklin Gothic" w:cs="Franklin Gothic"/>
          <w:color w:val="2E308B"/>
          <w:sz w:val="19"/>
          <w:szCs w:val="19"/>
        </w:rPr>
      </w:pPr>
    </w:p>
    <w:p w14:paraId="2D3B2D05" w14:textId="77777777" w:rsidR="00E40DFA" w:rsidRDefault="009C3FB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" w:eastAsia="Franklin Gothic" w:hAnsi="Franklin Gothic" w:cs="Franklin Gothic"/>
          <w:b/>
          <w:sz w:val="28"/>
          <w:szCs w:val="28"/>
        </w:rPr>
      </w:pPr>
      <w:r>
        <w:rPr>
          <w:rFonts w:ascii="Franklin Gothic" w:eastAsia="Franklin Gothic" w:hAnsi="Franklin Gothic" w:cs="Franklin Gothic"/>
          <w:b/>
          <w:sz w:val="28"/>
          <w:szCs w:val="28"/>
        </w:rPr>
        <w:lastRenderedPageBreak/>
        <w:t xml:space="preserve">ÍNDICE </w:t>
      </w:r>
    </w:p>
    <w:p w14:paraId="523AF487" w14:textId="77777777" w:rsidR="00E40DFA" w:rsidRDefault="00E40DF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Franklin Gothic" w:eastAsia="Franklin Gothic" w:hAnsi="Franklin Gothic" w:cs="Franklin Gothic"/>
          <w:b/>
          <w:sz w:val="28"/>
          <w:szCs w:val="28"/>
        </w:rPr>
      </w:pPr>
    </w:p>
    <w:sdt>
      <w:sdtPr>
        <w:id w:val="-1014679712"/>
        <w:docPartObj>
          <w:docPartGallery w:val="Table of Contents"/>
          <w:docPartUnique/>
        </w:docPartObj>
      </w:sdtPr>
      <w:sdtEndPr/>
      <w:sdtContent>
        <w:p w14:paraId="3E7C2A88" w14:textId="756B3F24" w:rsidR="0097580E" w:rsidRDefault="009C3FBD">
          <w:pPr>
            <w:pStyle w:val="TDC1"/>
            <w:tabs>
              <w:tab w:val="right" w:pos="9383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6196227" w:history="1">
            <w:r w:rsidR="0097580E" w:rsidRPr="002935ED">
              <w:rPr>
                <w:rStyle w:val="Hipervnculo"/>
                <w:noProof/>
              </w:rPr>
              <w:t>1.</w:t>
            </w:r>
            <w:r w:rsidR="0097580E">
              <w:rPr>
                <w:noProof/>
                <w:webHidden/>
              </w:rPr>
              <w:tab/>
            </w:r>
            <w:r w:rsidR="0097580E">
              <w:rPr>
                <w:noProof/>
                <w:webHidden/>
              </w:rPr>
              <w:fldChar w:fldCharType="begin"/>
            </w:r>
            <w:r w:rsidR="0097580E">
              <w:rPr>
                <w:noProof/>
                <w:webHidden/>
              </w:rPr>
              <w:instrText xml:space="preserve"> PAGEREF _Toc86196227 \h </w:instrText>
            </w:r>
            <w:r w:rsidR="0097580E">
              <w:rPr>
                <w:noProof/>
                <w:webHidden/>
              </w:rPr>
            </w:r>
            <w:r w:rsidR="0097580E">
              <w:rPr>
                <w:noProof/>
                <w:webHidden/>
              </w:rPr>
              <w:fldChar w:fldCharType="separate"/>
            </w:r>
            <w:r w:rsidR="0097580E">
              <w:rPr>
                <w:noProof/>
                <w:webHidden/>
              </w:rPr>
              <w:t>4</w:t>
            </w:r>
            <w:r w:rsidR="0097580E">
              <w:rPr>
                <w:noProof/>
                <w:webHidden/>
              </w:rPr>
              <w:fldChar w:fldCharType="end"/>
            </w:r>
          </w:hyperlink>
        </w:p>
        <w:p w14:paraId="700759C8" w14:textId="137463C6" w:rsidR="00E40DFA" w:rsidRDefault="009C3FBD" w:rsidP="005E3CD0">
          <w:pPr>
            <w:tabs>
              <w:tab w:val="right" w:pos="9398"/>
            </w:tabs>
            <w:spacing w:before="200" w:after="80" w:line="240" w:lineRule="auto"/>
          </w:pPr>
          <w:r>
            <w:fldChar w:fldCharType="end"/>
          </w:r>
        </w:p>
      </w:sdtContent>
    </w:sdt>
    <w:p w14:paraId="04977D65" w14:textId="4685E5CE" w:rsidR="005E3CD0" w:rsidRPr="005E3CD0" w:rsidRDefault="005E3CD0" w:rsidP="005E3CD0">
      <w:pPr>
        <w:rPr>
          <w:ins w:id="1" w:author="Luis Blanco Belver" w:date="2021-05-16T19:25:00Z"/>
        </w:rPr>
      </w:pPr>
      <w:r>
        <w:br w:type="page"/>
      </w:r>
    </w:p>
    <w:p w14:paraId="30B70362" w14:textId="13A12C6D" w:rsidR="005E3CD0" w:rsidRDefault="005E3CD0" w:rsidP="00B42E56">
      <w:pPr>
        <w:pStyle w:val="Ttulo1"/>
        <w:numPr>
          <w:ilvl w:val="0"/>
          <w:numId w:val="9"/>
        </w:numPr>
      </w:pPr>
      <w:r>
        <w:lastRenderedPageBreak/>
        <w:t>INTRODUCCIÓN</w:t>
      </w:r>
    </w:p>
    <w:p w14:paraId="6842A27A" w14:textId="77777777" w:rsidR="00212B54" w:rsidRDefault="005E3CD0" w:rsidP="00B42E56">
      <w:pPr>
        <w:pStyle w:val="Ttulo2"/>
        <w:numPr>
          <w:ilvl w:val="1"/>
          <w:numId w:val="9"/>
        </w:numPr>
      </w:pPr>
      <w:r>
        <w:t>Definición del problema</w:t>
      </w:r>
    </w:p>
    <w:p w14:paraId="2ADE59F9" w14:textId="77777777" w:rsidR="00212B54" w:rsidRDefault="005E3CD0" w:rsidP="00B42E56">
      <w:pPr>
        <w:pStyle w:val="Ttulo2"/>
        <w:numPr>
          <w:ilvl w:val="1"/>
          <w:numId w:val="9"/>
        </w:numPr>
      </w:pPr>
      <w:r>
        <w:t>Presentación del proyecto</w:t>
      </w:r>
    </w:p>
    <w:p w14:paraId="70D95B3E" w14:textId="77777777" w:rsidR="00212B54" w:rsidRDefault="005E3CD0" w:rsidP="00B42E56">
      <w:pPr>
        <w:pStyle w:val="Ttulo2"/>
        <w:numPr>
          <w:ilvl w:val="1"/>
          <w:numId w:val="9"/>
        </w:numPr>
      </w:pPr>
      <w:r>
        <w:t>Presentación de</w:t>
      </w:r>
      <w:r>
        <w:t xml:space="preserve"> empresa</w:t>
      </w:r>
    </w:p>
    <w:p w14:paraId="70513329" w14:textId="0797FBF4" w:rsidR="00212B54" w:rsidRPr="00212B54" w:rsidRDefault="005E3CD0" w:rsidP="00B42E56">
      <w:pPr>
        <w:pStyle w:val="Ttulo2"/>
        <w:numPr>
          <w:ilvl w:val="2"/>
          <w:numId w:val="10"/>
        </w:numPr>
      </w:pPr>
      <w:r>
        <w:t>Integrantes</w:t>
      </w:r>
    </w:p>
    <w:p w14:paraId="59311A6D" w14:textId="430934DF" w:rsidR="00212B54" w:rsidRPr="00212B54" w:rsidRDefault="005E3CD0" w:rsidP="00212B54">
      <w:pPr>
        <w:jc w:val="both"/>
        <w:rPr>
          <w:sz w:val="24"/>
          <w:szCs w:val="24"/>
        </w:rPr>
      </w:pPr>
      <w:r>
        <w:t xml:space="preserve">Somos cuatro estudiantes del Grado en Ingeniería Informática de la Universidad Europea de Madrid. Somos Marcos Somoza, Fernando Moreno, Sandro </w:t>
      </w:r>
      <w:proofErr w:type="spellStart"/>
      <w:r>
        <w:t>Zanata</w:t>
      </w:r>
      <w:proofErr w:type="spellEnd"/>
      <w:r>
        <w:t xml:space="preserve"> y </w:t>
      </w:r>
      <w:proofErr w:type="spellStart"/>
      <w:r>
        <w:t>Adrian</w:t>
      </w:r>
      <w:proofErr w:type="spellEnd"/>
      <w:r>
        <w:t xml:space="preserve"> Camero. En este proyecto vamos a intentar crear una pulsera para ayudar a los médicos y pacientes. </w:t>
      </w:r>
    </w:p>
    <w:p w14:paraId="4BCF9DEA" w14:textId="4A129C1C" w:rsidR="00212B54" w:rsidRDefault="00212B54" w:rsidP="00B42E56">
      <w:pPr>
        <w:pStyle w:val="Ttulo2"/>
        <w:numPr>
          <w:ilvl w:val="2"/>
          <w:numId w:val="10"/>
        </w:numPr>
      </w:pPr>
      <w:r>
        <w:t>Estado del arte</w:t>
      </w:r>
    </w:p>
    <w:p w14:paraId="46FBB16B" w14:textId="40D22825" w:rsidR="00212B54" w:rsidRDefault="00212B54" w:rsidP="00212B54"/>
    <w:p w14:paraId="595AD7DA" w14:textId="77777777" w:rsidR="00212B54" w:rsidRPr="00212B54" w:rsidRDefault="00212B54" w:rsidP="00212B54"/>
    <w:p w14:paraId="3E195965" w14:textId="77777777" w:rsidR="00212B54" w:rsidRDefault="00212B54" w:rsidP="00B42E56">
      <w:pPr>
        <w:pStyle w:val="Ttulo1"/>
        <w:numPr>
          <w:ilvl w:val="0"/>
          <w:numId w:val="9"/>
        </w:numPr>
      </w:pPr>
      <w:r>
        <w:t>PROYECTO</w:t>
      </w:r>
      <w:r w:rsidR="005E3CD0">
        <w:br/>
      </w:r>
    </w:p>
    <w:p w14:paraId="0BCC7AA6" w14:textId="77777777" w:rsidR="00212B54" w:rsidRDefault="00212B54" w:rsidP="00B42E56">
      <w:pPr>
        <w:pStyle w:val="Ttulo2"/>
        <w:numPr>
          <w:ilvl w:val="1"/>
          <w:numId w:val="9"/>
        </w:numPr>
      </w:pPr>
      <w:r>
        <w:t>Explicación del proyecto</w:t>
      </w:r>
    </w:p>
    <w:p w14:paraId="47EC8F5B" w14:textId="77777777" w:rsidR="00212B54" w:rsidRDefault="00212B54" w:rsidP="00B42E56">
      <w:pPr>
        <w:pStyle w:val="Ttulo3"/>
        <w:numPr>
          <w:ilvl w:val="2"/>
          <w:numId w:val="9"/>
        </w:numPr>
      </w:pPr>
      <w:r>
        <w:t>Solución propuesta</w:t>
      </w:r>
    </w:p>
    <w:p w14:paraId="3D9093C6" w14:textId="36C83FAE" w:rsidR="00212B54" w:rsidRDefault="00212B54" w:rsidP="00B42E56">
      <w:pPr>
        <w:pStyle w:val="Ttulo3"/>
        <w:numPr>
          <w:ilvl w:val="2"/>
          <w:numId w:val="9"/>
        </w:numPr>
      </w:pPr>
      <w:r>
        <w:t>Usuarios / Actores</w:t>
      </w:r>
    </w:p>
    <w:p w14:paraId="1111CF91" w14:textId="21BE8265" w:rsidR="00212B54" w:rsidRDefault="00212B54" w:rsidP="00B42E56">
      <w:pPr>
        <w:pStyle w:val="Ttulo3"/>
        <w:numPr>
          <w:ilvl w:val="2"/>
          <w:numId w:val="9"/>
        </w:numPr>
      </w:pPr>
      <w:r>
        <w:t>Arquitectura del sistema propuesto</w:t>
      </w:r>
    </w:p>
    <w:p w14:paraId="2CFF1DD9" w14:textId="14DD717B" w:rsidR="00212B54" w:rsidRDefault="00212B54" w:rsidP="00212B54">
      <w:pPr>
        <w:pStyle w:val="Ttulo3"/>
        <w:ind w:left="360"/>
      </w:pPr>
      <w:r>
        <w:t>2.1.4</w:t>
      </w:r>
      <w:r>
        <w:tab/>
      </w:r>
      <w:r>
        <w:t xml:space="preserve">Diagrama </w:t>
      </w:r>
      <w:proofErr w:type="spellStart"/>
      <w:r>
        <w:t>uml</w:t>
      </w:r>
      <w:proofErr w:type="spellEnd"/>
      <w:r>
        <w:t xml:space="preserve"> de clases</w:t>
      </w:r>
    </w:p>
    <w:p w14:paraId="008EBA65" w14:textId="514EF012" w:rsidR="00212B54" w:rsidRDefault="00212B54" w:rsidP="00B42E56">
      <w:pPr>
        <w:pStyle w:val="Ttulo2"/>
        <w:numPr>
          <w:ilvl w:val="1"/>
          <w:numId w:val="9"/>
        </w:numPr>
      </w:pPr>
      <w:r>
        <w:t>Objetivos</w:t>
      </w:r>
    </w:p>
    <w:p w14:paraId="5C5CCE5C" w14:textId="6F6587DF" w:rsidR="00212B54" w:rsidRDefault="00212B54" w:rsidP="00212B54"/>
    <w:p w14:paraId="251A57CC" w14:textId="7EA6E23B" w:rsidR="00212B54" w:rsidRDefault="00212B54" w:rsidP="00212B54"/>
    <w:p w14:paraId="6341E951" w14:textId="72A0BA3D" w:rsidR="00212B54" w:rsidRDefault="00212B54" w:rsidP="00212B54"/>
    <w:p w14:paraId="1B15B2FE" w14:textId="2A80856E" w:rsidR="00212B54" w:rsidRDefault="00212B54" w:rsidP="00212B54"/>
    <w:p w14:paraId="07E0606E" w14:textId="77777777" w:rsidR="00212B54" w:rsidRPr="00212B54" w:rsidRDefault="00212B54" w:rsidP="00212B54"/>
    <w:p w14:paraId="552631FC" w14:textId="77777777" w:rsidR="00212B54" w:rsidRDefault="00212B54" w:rsidP="00B42E56">
      <w:pPr>
        <w:pStyle w:val="Ttulo2"/>
        <w:numPr>
          <w:ilvl w:val="1"/>
          <w:numId w:val="9"/>
        </w:numPr>
      </w:pPr>
      <w:r>
        <w:lastRenderedPageBreak/>
        <w:t>Requisitos</w:t>
      </w:r>
      <w:r>
        <w:tab/>
      </w:r>
    </w:p>
    <w:p w14:paraId="425AF08D" w14:textId="77777777" w:rsidR="00212B54" w:rsidRDefault="00212B54" w:rsidP="00B42E56">
      <w:pPr>
        <w:pStyle w:val="Prrafodelista"/>
        <w:numPr>
          <w:ilvl w:val="0"/>
          <w:numId w:val="11"/>
        </w:numPr>
        <w:jc w:val="both"/>
      </w:pPr>
      <w:r w:rsidRPr="00212B54">
        <w:t>IMPLEMENTACIÓN (imprescindibles)</w:t>
      </w:r>
    </w:p>
    <w:p w14:paraId="65C7AE0B" w14:textId="77777777" w:rsidR="00212B54" w:rsidRPr="00212B54" w:rsidRDefault="00212B54" w:rsidP="00B42E56">
      <w:pPr>
        <w:pStyle w:val="Prrafodelista"/>
        <w:numPr>
          <w:ilvl w:val="1"/>
          <w:numId w:val="11"/>
        </w:numPr>
        <w:jc w:val="both"/>
      </w:pPr>
      <w:r w:rsidRPr="00212B54">
        <w:rPr>
          <w:color w:val="000000"/>
        </w:rPr>
        <w:t>Debe implementarse siguiendo el patrón Modelo-Vista-Controlador </w:t>
      </w:r>
    </w:p>
    <w:p w14:paraId="68BE3B7B" w14:textId="77777777" w:rsidR="00212B54" w:rsidRPr="00212B54" w:rsidRDefault="00212B54" w:rsidP="00B42E56">
      <w:pPr>
        <w:pStyle w:val="Prrafodelista"/>
        <w:numPr>
          <w:ilvl w:val="1"/>
          <w:numId w:val="11"/>
        </w:numPr>
        <w:jc w:val="both"/>
      </w:pPr>
      <w:r w:rsidRPr="00212B54">
        <w:rPr>
          <w:color w:val="000000"/>
        </w:rPr>
        <w:t xml:space="preserve">Se debe usar </w:t>
      </w:r>
      <w:proofErr w:type="spellStart"/>
      <w:r w:rsidRPr="00212B54">
        <w:rPr>
          <w:color w:val="000000"/>
        </w:rPr>
        <w:t>JavaFX</w:t>
      </w:r>
      <w:proofErr w:type="spellEnd"/>
      <w:r w:rsidRPr="00212B54">
        <w:rPr>
          <w:color w:val="000000"/>
        </w:rPr>
        <w:t xml:space="preserve"> 3.3.0 (para Java 1.8 y </w:t>
      </w:r>
      <w:proofErr w:type="spellStart"/>
      <w:r w:rsidRPr="00212B54">
        <w:rPr>
          <w:color w:val="000000"/>
        </w:rPr>
        <w:t>SceneBuilder</w:t>
      </w:r>
      <w:proofErr w:type="spellEnd"/>
      <w:r w:rsidRPr="00212B54">
        <w:rPr>
          <w:color w:val="000000"/>
        </w:rPr>
        <w:t xml:space="preserve"> 2.0). </w:t>
      </w:r>
    </w:p>
    <w:p w14:paraId="724EBA53" w14:textId="77777777" w:rsidR="00212B54" w:rsidRPr="00212B54" w:rsidRDefault="00212B54" w:rsidP="00B42E56">
      <w:pPr>
        <w:pStyle w:val="Prrafodelista"/>
        <w:numPr>
          <w:ilvl w:val="1"/>
          <w:numId w:val="11"/>
        </w:numPr>
        <w:jc w:val="both"/>
      </w:pPr>
      <w:r w:rsidRPr="00212B54">
        <w:rPr>
          <w:color w:val="000000"/>
        </w:rPr>
        <w:t>Debe funcionar y compilar en el IDE Eclipse. </w:t>
      </w:r>
    </w:p>
    <w:p w14:paraId="08CBEF03" w14:textId="77777777" w:rsidR="00212B54" w:rsidRPr="00212B54" w:rsidRDefault="00212B54" w:rsidP="00B42E56">
      <w:pPr>
        <w:pStyle w:val="Prrafodelista"/>
        <w:numPr>
          <w:ilvl w:val="1"/>
          <w:numId w:val="11"/>
        </w:numPr>
        <w:jc w:val="both"/>
      </w:pPr>
      <w:r w:rsidRPr="00212B54">
        <w:rPr>
          <w:color w:val="000000"/>
        </w:rPr>
        <w:t>El proyecto debe incluir las librerías externas que necesite, y las rutas deben ser relativas al proyecto para que este sea portable.</w:t>
      </w:r>
    </w:p>
    <w:p w14:paraId="28AC5D8B" w14:textId="77777777" w:rsidR="00212B54" w:rsidRPr="00212B54" w:rsidRDefault="00212B54" w:rsidP="00B42E56">
      <w:pPr>
        <w:pStyle w:val="Prrafodelista"/>
        <w:numPr>
          <w:ilvl w:val="1"/>
          <w:numId w:val="11"/>
        </w:numPr>
        <w:jc w:val="both"/>
      </w:pPr>
    </w:p>
    <w:p w14:paraId="2378307D" w14:textId="7BB68BA6" w:rsidR="00212B54" w:rsidRPr="00212B54" w:rsidRDefault="00212B54" w:rsidP="00B42E56">
      <w:pPr>
        <w:pStyle w:val="Prrafodelista"/>
        <w:numPr>
          <w:ilvl w:val="0"/>
          <w:numId w:val="11"/>
        </w:numPr>
        <w:jc w:val="both"/>
      </w:pPr>
      <w:r>
        <w:t>VISUALIZACIÓN</w:t>
      </w:r>
    </w:p>
    <w:p w14:paraId="1768C28C" w14:textId="77777777" w:rsidR="00212B54" w:rsidRPr="00212B54" w:rsidRDefault="00212B54" w:rsidP="00B42E56">
      <w:pPr>
        <w:pStyle w:val="Prrafodelista"/>
        <w:numPr>
          <w:ilvl w:val="1"/>
          <w:numId w:val="11"/>
        </w:numPr>
        <w:jc w:val="both"/>
      </w:pPr>
      <w:r w:rsidRPr="00212B54">
        <w:rPr>
          <w:color w:val="000000"/>
        </w:rPr>
        <w:t>Cada equipo debe tener un nombre y un logo, que aparecerá en la aplicación.</w:t>
      </w:r>
    </w:p>
    <w:p w14:paraId="035A6674" w14:textId="77777777" w:rsidR="00212B54" w:rsidRPr="00212B54" w:rsidRDefault="00212B54" w:rsidP="00B42E56">
      <w:pPr>
        <w:pStyle w:val="Prrafodelista"/>
        <w:numPr>
          <w:ilvl w:val="1"/>
          <w:numId w:val="11"/>
        </w:numPr>
        <w:jc w:val="both"/>
      </w:pPr>
      <w:r w:rsidRPr="00212B54">
        <w:rPr>
          <w:color w:val="000000"/>
        </w:rPr>
        <w:t>Las distintas ventanas deben tener una coherencia estética. </w:t>
      </w:r>
    </w:p>
    <w:p w14:paraId="14255F8D" w14:textId="77777777" w:rsidR="00212B54" w:rsidRPr="00212B54" w:rsidRDefault="00212B54" w:rsidP="00B42E56">
      <w:pPr>
        <w:pStyle w:val="Prrafodelista"/>
        <w:numPr>
          <w:ilvl w:val="1"/>
          <w:numId w:val="11"/>
        </w:numPr>
        <w:jc w:val="both"/>
      </w:pPr>
      <w:r w:rsidRPr="00212B54">
        <w:rPr>
          <w:color w:val="000000"/>
        </w:rPr>
        <w:t>Se debe visualizar de manera intuitiva los datos de los usuarios y de los sensores, incluyendo información histórica de los sensores.</w:t>
      </w:r>
    </w:p>
    <w:p w14:paraId="17F8981A" w14:textId="77777777" w:rsidR="00212B54" w:rsidRPr="00212B54" w:rsidRDefault="00212B54" w:rsidP="00B42E56">
      <w:pPr>
        <w:pStyle w:val="Prrafodelista"/>
        <w:numPr>
          <w:ilvl w:val="1"/>
          <w:numId w:val="11"/>
        </w:numPr>
        <w:jc w:val="both"/>
      </w:pPr>
      <w:r w:rsidRPr="00212B54">
        <w:rPr>
          <w:color w:val="000000"/>
        </w:rPr>
        <w:t>Cada vista debe mostrar de alguna manera el nombre y rol del usuario (imprescindible).</w:t>
      </w:r>
    </w:p>
    <w:p w14:paraId="313EFA4E" w14:textId="77777777" w:rsidR="00212B54" w:rsidRPr="00212B54" w:rsidRDefault="00212B54" w:rsidP="00B42E56">
      <w:pPr>
        <w:pStyle w:val="Prrafodelista"/>
        <w:numPr>
          <w:ilvl w:val="1"/>
          <w:numId w:val="11"/>
        </w:numPr>
        <w:jc w:val="both"/>
      </w:pPr>
      <w:r w:rsidRPr="00212B54">
        <w:rPr>
          <w:color w:val="000000"/>
        </w:rPr>
        <w:t>La aplicación debe verse correctamente en diferentes</w:t>
      </w:r>
      <w:r w:rsidRPr="00212B54">
        <w:rPr>
          <w:rStyle w:val="apple-tab-span"/>
          <w:color w:val="000000"/>
        </w:rPr>
        <w:tab/>
      </w:r>
      <w:r w:rsidRPr="00212B54">
        <w:rPr>
          <w:color w:val="000000"/>
        </w:rPr>
        <w:t>resoluciones de pantalla (imprescindible). LOGIN (imprescindibles)</w:t>
      </w:r>
    </w:p>
    <w:p w14:paraId="17F5D830" w14:textId="77777777" w:rsidR="00212B54" w:rsidRPr="00212B54" w:rsidRDefault="00212B54" w:rsidP="00B42E56">
      <w:pPr>
        <w:pStyle w:val="Prrafodelista"/>
        <w:numPr>
          <w:ilvl w:val="1"/>
          <w:numId w:val="11"/>
        </w:numPr>
        <w:jc w:val="both"/>
      </w:pPr>
      <w:r w:rsidRPr="00212B54">
        <w:rPr>
          <w:color w:val="000000"/>
        </w:rPr>
        <w:t> Debe desarrollarse una única aplicación para todos los roles de usuario.</w:t>
      </w:r>
    </w:p>
    <w:p w14:paraId="32BFA338" w14:textId="77777777" w:rsidR="00212B54" w:rsidRPr="00212B54" w:rsidRDefault="00212B54" w:rsidP="00B42E56">
      <w:pPr>
        <w:pStyle w:val="Prrafodelista"/>
        <w:numPr>
          <w:ilvl w:val="1"/>
          <w:numId w:val="11"/>
        </w:numPr>
        <w:jc w:val="both"/>
      </w:pPr>
      <w:r w:rsidRPr="00212B54">
        <w:rPr>
          <w:color w:val="000000"/>
        </w:rPr>
        <w:t> Debe tener posibilidad de registro y no solo de acceso. </w:t>
      </w:r>
    </w:p>
    <w:p w14:paraId="02600E7E" w14:textId="5A7725AD" w:rsidR="00212B54" w:rsidRPr="00212B54" w:rsidRDefault="00212B54" w:rsidP="00B42E56">
      <w:pPr>
        <w:pStyle w:val="Prrafodelista"/>
        <w:numPr>
          <w:ilvl w:val="1"/>
          <w:numId w:val="11"/>
        </w:numPr>
        <w:jc w:val="both"/>
      </w:pPr>
      <w:r w:rsidRPr="00212B54">
        <w:rPr>
          <w:color w:val="000000"/>
        </w:rPr>
        <w:t> Cada rol diferente debe llevar a una vista diferente</w:t>
      </w:r>
      <w:r w:rsidR="00F31FBD">
        <w:rPr>
          <w:color w:val="000000"/>
        </w:rPr>
        <w:t>.</w:t>
      </w:r>
    </w:p>
    <w:p w14:paraId="06DF7702" w14:textId="3A4CA1F5" w:rsidR="00212B54" w:rsidRPr="00212B54" w:rsidRDefault="00212B54" w:rsidP="00212B54">
      <w:pPr>
        <w:pStyle w:val="Prrafodelista"/>
        <w:ind w:left="1440"/>
        <w:jc w:val="both"/>
      </w:pPr>
      <w:r w:rsidRPr="00212B54">
        <w:rPr>
          <w:color w:val="000000"/>
        </w:rPr>
        <w:t> </w:t>
      </w:r>
    </w:p>
    <w:p w14:paraId="1A286066" w14:textId="1F7D2B3D" w:rsidR="00212B54" w:rsidRPr="00212B54" w:rsidRDefault="00212B54" w:rsidP="00B42E56">
      <w:pPr>
        <w:pStyle w:val="Prrafodelista"/>
        <w:numPr>
          <w:ilvl w:val="0"/>
          <w:numId w:val="11"/>
        </w:numPr>
        <w:jc w:val="both"/>
      </w:pPr>
      <w:r>
        <w:t>USUARIOS, ROLES Y SENSORES (imprescindibles)</w:t>
      </w:r>
      <w:r>
        <w:tab/>
      </w:r>
    </w:p>
    <w:p w14:paraId="434C20F5" w14:textId="77777777" w:rsidR="00212B54" w:rsidRPr="00212B54" w:rsidRDefault="00212B54" w:rsidP="00B42E56">
      <w:pPr>
        <w:pStyle w:val="Prrafodelista"/>
        <w:numPr>
          <w:ilvl w:val="1"/>
          <w:numId w:val="11"/>
        </w:numPr>
        <w:jc w:val="both"/>
      </w:pPr>
      <w:r w:rsidRPr="00212B54">
        <w:rPr>
          <w:color w:val="000000"/>
        </w:rPr>
        <w:t>El sistema debe involucrar al menos tres tipos de usuarios diferentes, con distintos roles, pero que se relacionen entre sí. Por ejemplo, en una plataforma médica habrá pacientes, familiares y médicos.</w:t>
      </w:r>
    </w:p>
    <w:p w14:paraId="54065FE2" w14:textId="77777777" w:rsidR="00212B54" w:rsidRPr="00212B54" w:rsidRDefault="00212B54" w:rsidP="00B42E56">
      <w:pPr>
        <w:pStyle w:val="Prrafodelista"/>
        <w:numPr>
          <w:ilvl w:val="1"/>
          <w:numId w:val="11"/>
        </w:numPr>
        <w:jc w:val="both"/>
      </w:pPr>
      <w:r w:rsidRPr="00212B54">
        <w:rPr>
          <w:color w:val="000000"/>
        </w:rPr>
        <w:t>Uno de los roles de usuario tendrá asociados al menos 3 tipos de sensores diferentes. Por ejemplo, a un paciente se le monitoriza frecuencia respiratoria, temperatura y frecuencia cardiaca. </w:t>
      </w:r>
    </w:p>
    <w:p w14:paraId="7BBF3068" w14:textId="24E8F179" w:rsidR="00F31FBD" w:rsidRPr="00F31FBD" w:rsidRDefault="00212B54" w:rsidP="00B42E56">
      <w:pPr>
        <w:pStyle w:val="Prrafodelista"/>
        <w:numPr>
          <w:ilvl w:val="0"/>
          <w:numId w:val="11"/>
        </w:numPr>
        <w:jc w:val="both"/>
      </w:pPr>
      <w:r>
        <w:t>ALMACENAMIENTO DE DATOS</w:t>
      </w:r>
    </w:p>
    <w:p w14:paraId="3D624C26" w14:textId="77777777" w:rsidR="00F31FBD" w:rsidRPr="00F31FBD" w:rsidRDefault="00212B54" w:rsidP="00B42E56">
      <w:pPr>
        <w:pStyle w:val="Prrafodelista"/>
        <w:numPr>
          <w:ilvl w:val="1"/>
          <w:numId w:val="11"/>
        </w:numPr>
        <w:jc w:val="both"/>
      </w:pPr>
      <w:r w:rsidRPr="00F31FBD">
        <w:rPr>
          <w:color w:val="000000"/>
        </w:rPr>
        <w:t>Toda la aplicación debe funcionar sobre ficheros de texto en formato de JSON (imprescindible)</w:t>
      </w:r>
    </w:p>
    <w:p w14:paraId="0440EEA9" w14:textId="77777777" w:rsidR="00F31FBD" w:rsidRPr="00F31FBD" w:rsidRDefault="00212B54" w:rsidP="00B42E56">
      <w:pPr>
        <w:pStyle w:val="Prrafodelista"/>
        <w:numPr>
          <w:ilvl w:val="1"/>
          <w:numId w:val="11"/>
        </w:numPr>
        <w:jc w:val="both"/>
      </w:pPr>
      <w:r w:rsidRPr="00F31FBD">
        <w:rPr>
          <w:color w:val="000000"/>
        </w:rPr>
        <w:t>Cada grupo debe crear sus propios ficheros (imprescindible), que deben cumplir que: </w:t>
      </w:r>
    </w:p>
    <w:p w14:paraId="5B7556CD" w14:textId="77777777" w:rsidR="00F31FBD" w:rsidRPr="00F31FBD" w:rsidRDefault="00212B54" w:rsidP="00B42E56">
      <w:pPr>
        <w:pStyle w:val="Prrafodelista"/>
        <w:numPr>
          <w:ilvl w:val="2"/>
          <w:numId w:val="11"/>
        </w:numPr>
        <w:jc w:val="both"/>
      </w:pPr>
      <w:r w:rsidRPr="00F31FBD">
        <w:rPr>
          <w:color w:val="000000"/>
        </w:rPr>
        <w:t>Debe haber al menos 9 usuarios (pacientes)</w:t>
      </w:r>
    </w:p>
    <w:p w14:paraId="5A598169" w14:textId="77777777" w:rsidR="00F31FBD" w:rsidRPr="00F31FBD" w:rsidRDefault="00212B54" w:rsidP="00B42E56">
      <w:pPr>
        <w:pStyle w:val="Prrafodelista"/>
        <w:numPr>
          <w:ilvl w:val="2"/>
          <w:numId w:val="11"/>
        </w:numPr>
        <w:jc w:val="both"/>
      </w:pPr>
      <w:r w:rsidRPr="00F31FBD">
        <w:rPr>
          <w:color w:val="000000"/>
        </w:rPr>
        <w:t>Al menos uno de los pacientes debe tener más de un cuidador </w:t>
      </w:r>
    </w:p>
    <w:p w14:paraId="14030643" w14:textId="77777777" w:rsidR="00F31FBD" w:rsidRPr="00F31FBD" w:rsidRDefault="00212B54" w:rsidP="00B42E56">
      <w:pPr>
        <w:pStyle w:val="Prrafodelista"/>
        <w:numPr>
          <w:ilvl w:val="2"/>
          <w:numId w:val="11"/>
        </w:numPr>
        <w:jc w:val="both"/>
      </w:pPr>
      <w:r w:rsidRPr="00F31FBD">
        <w:rPr>
          <w:color w:val="000000"/>
        </w:rPr>
        <w:t>Debe haber al menos 4 cuidadores</w:t>
      </w:r>
    </w:p>
    <w:p w14:paraId="11974073" w14:textId="77777777" w:rsidR="00F31FBD" w:rsidRPr="00F31FBD" w:rsidRDefault="00212B54" w:rsidP="00B42E56">
      <w:pPr>
        <w:pStyle w:val="Prrafodelista"/>
        <w:numPr>
          <w:ilvl w:val="2"/>
          <w:numId w:val="11"/>
        </w:numPr>
        <w:jc w:val="both"/>
      </w:pPr>
      <w:r w:rsidRPr="00F31FBD">
        <w:rPr>
          <w:color w:val="000000"/>
        </w:rPr>
        <w:t>Al menos uno de ellos debe tener más de un paciente</w:t>
      </w:r>
    </w:p>
    <w:p w14:paraId="2B1D4C3B" w14:textId="77777777" w:rsidR="00F31FBD" w:rsidRPr="00F31FBD" w:rsidRDefault="00212B54" w:rsidP="00B42E56">
      <w:pPr>
        <w:pStyle w:val="Prrafodelista"/>
        <w:numPr>
          <w:ilvl w:val="2"/>
          <w:numId w:val="11"/>
        </w:numPr>
        <w:jc w:val="both"/>
      </w:pPr>
      <w:r w:rsidRPr="00F31FBD">
        <w:rPr>
          <w:color w:val="000000"/>
        </w:rPr>
        <w:t>Debe haber al menos 2 clínicos </w:t>
      </w:r>
    </w:p>
    <w:p w14:paraId="2C668131" w14:textId="77777777" w:rsidR="00F31FBD" w:rsidRPr="00F31FBD" w:rsidRDefault="00212B54" w:rsidP="00B42E56">
      <w:pPr>
        <w:pStyle w:val="Prrafodelista"/>
        <w:numPr>
          <w:ilvl w:val="2"/>
          <w:numId w:val="11"/>
        </w:numPr>
        <w:jc w:val="both"/>
      </w:pPr>
      <w:r w:rsidRPr="00F31FBD">
        <w:rPr>
          <w:color w:val="000000"/>
        </w:rPr>
        <w:t>Debe haber al menos 1 sensor por paciente</w:t>
      </w:r>
    </w:p>
    <w:p w14:paraId="1FBA850F" w14:textId="4E711131" w:rsidR="00F31FBD" w:rsidRDefault="00212B54" w:rsidP="00B42E56">
      <w:pPr>
        <w:pStyle w:val="Prrafodelista"/>
        <w:numPr>
          <w:ilvl w:val="2"/>
          <w:numId w:val="11"/>
        </w:numPr>
        <w:jc w:val="both"/>
      </w:pPr>
      <w:r w:rsidRPr="00F31FBD">
        <w:rPr>
          <w:color w:val="000000"/>
        </w:rPr>
        <w:t>Debe haber al menos información de 3 tipos de sensores     diferentes.</w:t>
      </w:r>
    </w:p>
    <w:p w14:paraId="07C13383" w14:textId="1E434169" w:rsidR="00F31FBD" w:rsidRDefault="00F31FBD" w:rsidP="00F31FBD">
      <w:pPr>
        <w:jc w:val="both"/>
      </w:pPr>
    </w:p>
    <w:p w14:paraId="6B87AAFB" w14:textId="7722A92E" w:rsidR="00212B54" w:rsidRDefault="00212B54" w:rsidP="00F31FBD">
      <w:pPr>
        <w:jc w:val="both"/>
      </w:pPr>
      <w:r w:rsidRPr="00F31FBD">
        <w:rPr>
          <w:color w:val="000000"/>
        </w:rPr>
        <w:t>Cada sensor debe mostrar al menos medidas en 3 días diferentes. Los datos deben ser realistas: el DNI debe estar formado por números y una letra, el número de teléfono debe tener 9 números, los nombres y las direcciones deben tener visos de veracidad, etc.</w:t>
      </w:r>
    </w:p>
    <w:p w14:paraId="4111C334" w14:textId="77777777" w:rsidR="00212B54" w:rsidRPr="00212B54" w:rsidRDefault="00212B54" w:rsidP="00212B54"/>
    <w:p w14:paraId="55B54632" w14:textId="77777777" w:rsidR="00F31FBD" w:rsidRDefault="00212B54" w:rsidP="00B42E56">
      <w:pPr>
        <w:pStyle w:val="Ttulo2"/>
        <w:numPr>
          <w:ilvl w:val="1"/>
          <w:numId w:val="9"/>
        </w:numPr>
      </w:pPr>
      <w:r>
        <w:lastRenderedPageBreak/>
        <w:t>Casos de us</w:t>
      </w:r>
      <w:r w:rsidR="00F31FBD">
        <w:t xml:space="preserve">o </w:t>
      </w:r>
    </w:p>
    <w:p w14:paraId="51B95811" w14:textId="77777777" w:rsidR="00F31FBD" w:rsidRDefault="00F31FBD" w:rsidP="00B42E56">
      <w:pPr>
        <w:pStyle w:val="Ttulo2"/>
        <w:numPr>
          <w:ilvl w:val="1"/>
          <w:numId w:val="9"/>
        </w:numPr>
      </w:pPr>
      <w:r>
        <w:t xml:space="preserve">Cronograma </w:t>
      </w:r>
    </w:p>
    <w:p w14:paraId="55F49AC0" w14:textId="77777777" w:rsidR="00F31FBD" w:rsidRDefault="00F31FBD" w:rsidP="00B42E56">
      <w:pPr>
        <w:pStyle w:val="Ttulo2"/>
        <w:numPr>
          <w:ilvl w:val="1"/>
          <w:numId w:val="9"/>
        </w:numPr>
      </w:pPr>
      <w:r>
        <w:t xml:space="preserve">Metodología de trabajo </w:t>
      </w:r>
    </w:p>
    <w:p w14:paraId="76FF5AF2" w14:textId="753A3AF4" w:rsidR="005E3CD0" w:rsidRPr="00F31FBD" w:rsidRDefault="00F31FBD" w:rsidP="00B42E56">
      <w:pPr>
        <w:pStyle w:val="Ttulo2"/>
        <w:numPr>
          <w:ilvl w:val="1"/>
          <w:numId w:val="9"/>
        </w:numPr>
      </w:pPr>
      <w:r>
        <w:t>Presupuesto</w:t>
      </w:r>
    </w:p>
    <w:p w14:paraId="6B3774E4" w14:textId="77777777" w:rsidR="005E3CD0" w:rsidRDefault="005E3CD0" w:rsidP="005E3CD0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2"/>
        <w:gridCol w:w="1081"/>
        <w:gridCol w:w="1333"/>
        <w:gridCol w:w="1370"/>
      </w:tblGrid>
      <w:tr w:rsidR="005E3CD0" w14:paraId="4FC8A0FC" w14:textId="77777777" w:rsidTr="005E3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C44FD" w14:textId="77777777" w:rsidR="005E3CD0" w:rsidRDefault="005E3CD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F88FC" w14:textId="77777777" w:rsidR="005E3CD0" w:rsidRDefault="005E3CD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Cantidad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6F4AE" w14:textId="77777777" w:rsidR="005E3CD0" w:rsidRDefault="005E3CD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Precio Unitario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5757B" w14:textId="77777777" w:rsidR="005E3CD0" w:rsidRDefault="005E3CD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Importe</w:t>
            </w:r>
          </w:p>
        </w:tc>
      </w:tr>
      <w:tr w:rsidR="005E3CD0" w14:paraId="2D3589AD" w14:textId="77777777" w:rsidTr="005E3CD0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4D151" w14:textId="77777777" w:rsidR="005E3CD0" w:rsidRDefault="005E3CD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Ingeniero Informático ( Sueldo medio de una hora de trabajo)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EEE3D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65D86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27,81€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E9C79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2781€</w:t>
            </w:r>
          </w:p>
        </w:tc>
      </w:tr>
      <w:tr w:rsidR="005E3CD0" w14:paraId="359E563D" w14:textId="77777777" w:rsidTr="005E3CD0">
        <w:trPr>
          <w:trHeight w:val="9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F82C4" w14:textId="77777777" w:rsidR="005E3CD0" w:rsidRDefault="005E3CD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Ingeniero Informático ( Sueldo medio de una hora de trabajo)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89FFF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EF126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27,81€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60DDB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2781€</w:t>
            </w:r>
          </w:p>
        </w:tc>
      </w:tr>
      <w:tr w:rsidR="005E3CD0" w14:paraId="028E6A1F" w14:textId="77777777" w:rsidTr="005E3CD0">
        <w:trPr>
          <w:trHeight w:val="8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F272C" w14:textId="77777777" w:rsidR="005E3CD0" w:rsidRDefault="005E3CD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Ingeniero Informático ( Sueldo medio de una hora de trabajo)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E81A0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FAB45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27,81€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A4F3C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2781€</w:t>
            </w:r>
          </w:p>
        </w:tc>
      </w:tr>
      <w:tr w:rsidR="005E3CD0" w14:paraId="07FF90F3" w14:textId="77777777" w:rsidTr="005E3CD0">
        <w:trPr>
          <w:trHeight w:val="9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9D904" w14:textId="77777777" w:rsidR="005E3CD0" w:rsidRDefault="005E3CD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Ingeniero Informático ( Sueldo medio de una hora de trabajo)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7394F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100h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E67CA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27,81€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06CED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2781€</w:t>
            </w:r>
          </w:p>
        </w:tc>
      </w:tr>
      <w:tr w:rsidR="005E3CD0" w14:paraId="0980C550" w14:textId="77777777" w:rsidTr="005E3CD0">
        <w:trPr>
          <w:trHeight w:val="8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86D60" w14:textId="77777777" w:rsidR="005E3CD0" w:rsidRDefault="005E3CD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Formación a través de la asignatura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8F76F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2508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2.200,00€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E773B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8.800,00€</w:t>
            </w:r>
          </w:p>
        </w:tc>
      </w:tr>
      <w:tr w:rsidR="005E3CD0" w14:paraId="25163276" w14:textId="77777777" w:rsidTr="005E3CD0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E4E5A" w14:textId="77777777" w:rsidR="005E3CD0" w:rsidRDefault="005E3CD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Ordenadores Portátiles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0A6B1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79F88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1.100,00€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FE5F9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4.400,00€</w:t>
            </w:r>
          </w:p>
        </w:tc>
      </w:tr>
      <w:tr w:rsidR="005E3CD0" w14:paraId="560DDA5A" w14:textId="77777777" w:rsidTr="005E3CD0">
        <w:trPr>
          <w:trHeight w:val="6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AAAC3" w14:textId="77777777" w:rsidR="005E3CD0" w:rsidRDefault="005E3CD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Pack de Arduino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5E922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DA593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40€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5EBA4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40€</w:t>
            </w:r>
          </w:p>
        </w:tc>
      </w:tr>
      <w:tr w:rsidR="005E3CD0" w14:paraId="7653CE54" w14:textId="77777777" w:rsidTr="005E3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E9E90" w14:textId="77777777" w:rsidR="005E3CD0" w:rsidRDefault="005E3CD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Sensor de temperatura</w:t>
            </w:r>
          </w:p>
          <w:p w14:paraId="5095DB6B" w14:textId="77777777" w:rsidR="005E3CD0" w:rsidRDefault="005E3CD0">
            <w:pPr>
              <w:pStyle w:val="Ttulo1"/>
              <w:shd w:val="clear" w:color="auto" w:fill="FFFFFF"/>
              <w:spacing w:before="0"/>
            </w:pPr>
            <w:proofErr w:type="spellStart"/>
            <w:r>
              <w:rPr>
                <w:b w:val="0"/>
                <w:bCs/>
                <w:color w:val="0F1111"/>
                <w:sz w:val="22"/>
                <w:szCs w:val="22"/>
              </w:rPr>
              <w:t>AZDelivery</w:t>
            </w:r>
            <w:proofErr w:type="spellEnd"/>
            <w:r>
              <w:rPr>
                <w:b w:val="0"/>
                <w:bCs/>
                <w:color w:val="0F1111"/>
                <w:sz w:val="22"/>
                <w:szCs w:val="22"/>
              </w:rPr>
              <w:t xml:space="preserve"> GY-68 BMP180 Sensor Barométrico de </w:t>
            </w:r>
            <w:proofErr w:type="spellStart"/>
            <w:r>
              <w:rPr>
                <w:b w:val="0"/>
                <w:bCs/>
                <w:color w:val="0F1111"/>
                <w:sz w:val="22"/>
                <w:szCs w:val="22"/>
              </w:rPr>
              <w:t>Presion</w:t>
            </w:r>
            <w:proofErr w:type="spellEnd"/>
            <w:r>
              <w:rPr>
                <w:b w:val="0"/>
                <w:bCs/>
                <w:color w:val="0F1111"/>
                <w:sz w:val="22"/>
                <w:szCs w:val="22"/>
              </w:rPr>
              <w:t xml:space="preserve"> de Aire y Temperatura Compatible con Arduino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F814C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009E5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83C07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10€</w:t>
            </w:r>
          </w:p>
        </w:tc>
      </w:tr>
      <w:tr w:rsidR="005E3CD0" w14:paraId="5BB8C4AB" w14:textId="77777777" w:rsidTr="005E3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F5B0A" w14:textId="77777777" w:rsidR="005E3CD0" w:rsidRDefault="005E3CD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Módulo Bluetooth</w:t>
            </w:r>
          </w:p>
          <w:p w14:paraId="35F43F1D" w14:textId="77777777" w:rsidR="005E3CD0" w:rsidRDefault="005E3CD0">
            <w:pPr>
              <w:pStyle w:val="Ttulo1"/>
              <w:shd w:val="clear" w:color="auto" w:fill="FFFFFF"/>
              <w:spacing w:before="0"/>
            </w:pPr>
            <w:proofErr w:type="spellStart"/>
            <w:r>
              <w:rPr>
                <w:b w:val="0"/>
                <w:bCs/>
                <w:color w:val="0F1111"/>
                <w:sz w:val="22"/>
                <w:szCs w:val="22"/>
              </w:rPr>
              <w:t>Neuftech</w:t>
            </w:r>
            <w:proofErr w:type="spellEnd"/>
            <w:r>
              <w:rPr>
                <w:b w:val="0"/>
                <w:bCs/>
                <w:color w:val="0F1111"/>
                <w:sz w:val="22"/>
                <w:szCs w:val="22"/>
              </w:rPr>
              <w:t xml:space="preserve"> Comunicación Serie Inalámbrica Bluetooth Serial transceptor del módulo HC-06 + Cable Dupont para Arduino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60304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E953C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7,59€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FDE1E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15,18€</w:t>
            </w:r>
          </w:p>
        </w:tc>
      </w:tr>
      <w:tr w:rsidR="005E3CD0" w14:paraId="11294D15" w14:textId="77777777" w:rsidTr="005E3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DAE8F" w14:textId="77777777" w:rsidR="005E3CD0" w:rsidRDefault="005E3CD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Sensor de frecuencia cardíaca y o2 en sangre [spo2]</w:t>
            </w:r>
          </w:p>
          <w:p w14:paraId="56FE9278" w14:textId="77777777" w:rsidR="005E3CD0" w:rsidRDefault="005E3CD0">
            <w:pPr>
              <w:pStyle w:val="Ttulo1"/>
              <w:shd w:val="clear" w:color="auto" w:fill="FFFFFF"/>
              <w:spacing w:before="0" w:after="0"/>
            </w:pPr>
            <w:r>
              <w:rPr>
                <w:b w:val="0"/>
                <w:bCs/>
                <w:color w:val="0F1111"/>
                <w:sz w:val="22"/>
                <w:szCs w:val="22"/>
              </w:rPr>
              <w:t>ARCELI Módulo del Sensor de frecuencia cardíaca, MAX30102 Sensor de oxígeno en Sangre, Compatible con Arduino STM32</w:t>
            </w:r>
          </w:p>
          <w:p w14:paraId="7F45DC5B" w14:textId="77777777" w:rsidR="005E3CD0" w:rsidRDefault="005E3CD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39C4D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FF896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6,99€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05853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13,98€</w:t>
            </w:r>
          </w:p>
        </w:tc>
      </w:tr>
      <w:tr w:rsidR="005E3CD0" w14:paraId="3ABA411D" w14:textId="77777777" w:rsidTr="005E3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EEBCD" w14:textId="77777777" w:rsidR="005E3CD0" w:rsidRDefault="005E3CD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Sensor de vibración</w:t>
            </w:r>
          </w:p>
          <w:p w14:paraId="38291B1F" w14:textId="77777777" w:rsidR="005E3CD0" w:rsidRDefault="005E3CD0">
            <w:pPr>
              <w:pStyle w:val="Ttulo1"/>
              <w:shd w:val="clear" w:color="auto" w:fill="FFFFFF"/>
              <w:spacing w:before="0"/>
            </w:pPr>
            <w:r>
              <w:rPr>
                <w:b w:val="0"/>
                <w:bCs/>
                <w:color w:val="0F1111"/>
                <w:sz w:val="22"/>
                <w:szCs w:val="22"/>
              </w:rPr>
              <w:t xml:space="preserve">ICQUANZX Módulo de sensor de vibración </w:t>
            </w:r>
            <w:proofErr w:type="spellStart"/>
            <w:r>
              <w:rPr>
                <w:b w:val="0"/>
                <w:bCs/>
                <w:color w:val="0F1111"/>
                <w:sz w:val="22"/>
                <w:szCs w:val="22"/>
              </w:rPr>
              <w:t>Piezo</w:t>
            </w:r>
            <w:proofErr w:type="spellEnd"/>
            <w:r>
              <w:rPr>
                <w:b w:val="0"/>
                <w:bCs/>
                <w:color w:val="0F1111"/>
                <w:sz w:val="22"/>
                <w:szCs w:val="22"/>
              </w:rPr>
              <w:t xml:space="preserve"> analógico de cerámica para Arduino DIY Kit (5 unidades) EK1952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253A6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FC38D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8,99€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DAD33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17,98€</w:t>
            </w:r>
          </w:p>
        </w:tc>
      </w:tr>
      <w:tr w:rsidR="005E3CD0" w14:paraId="55483FD0" w14:textId="77777777" w:rsidTr="005E3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0C93C" w14:textId="77777777" w:rsidR="005E3CD0" w:rsidRDefault="005E3CD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Scrum Master (sueldo medio de un mes de trabajo)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4B227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35437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3.100,08€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297D9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F1111"/>
                <w:sz w:val="26"/>
                <w:szCs w:val="26"/>
              </w:rPr>
              <w:t>27.900,00€</w:t>
            </w:r>
          </w:p>
        </w:tc>
      </w:tr>
      <w:tr w:rsidR="005E3CD0" w14:paraId="6B3D1791" w14:textId="77777777" w:rsidTr="005E3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5028D" w14:textId="77777777" w:rsidR="005E3CD0" w:rsidRDefault="005E3CD0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FBBF4" w14:textId="77777777" w:rsidR="005E3CD0" w:rsidRDefault="005E3CD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A6C97" w14:textId="77777777" w:rsidR="005E3CD0" w:rsidRDefault="005E3CD0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49461" w14:textId="77777777" w:rsidR="005E3CD0" w:rsidRDefault="005E3C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52.321,14€</w:t>
            </w:r>
          </w:p>
        </w:tc>
      </w:tr>
    </w:tbl>
    <w:p w14:paraId="21BDF6B6" w14:textId="77777777" w:rsidR="005E3CD0" w:rsidRDefault="005E3CD0" w:rsidP="005E3CD0"/>
    <w:p w14:paraId="0FAE604A" w14:textId="77777777" w:rsidR="005E3CD0" w:rsidRDefault="005E3CD0" w:rsidP="005E3CD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F1111"/>
        </w:rPr>
        <w:t>Formación (precio de la asignatura): 2200€ * 4 = 8800€ durante 9 meses, 977,7€ al mes. </w:t>
      </w:r>
    </w:p>
    <w:p w14:paraId="2FB0A4E4" w14:textId="77777777" w:rsidR="005E3CD0" w:rsidRDefault="005E3CD0" w:rsidP="005E3CD0"/>
    <w:p w14:paraId="4FA43830" w14:textId="7C098144" w:rsidR="00F31FBD" w:rsidRDefault="005E3CD0" w:rsidP="00F31FBD">
      <w:pPr>
        <w:pStyle w:val="NormalWeb"/>
        <w:spacing w:before="0" w:beforeAutospacing="0" w:after="0" w:afterAutospacing="0"/>
        <w:rPr>
          <w:color w:val="0F1111"/>
          <w:sz w:val="26"/>
          <w:szCs w:val="26"/>
        </w:rPr>
      </w:pPr>
      <w:r>
        <w:rPr>
          <w:color w:val="0F1111"/>
          <w:sz w:val="26"/>
          <w:szCs w:val="26"/>
        </w:rPr>
        <w:t>Sueldo medio Scrum Master: 37201,00€ anuales, 3100.08€ al mes. Durante los 9 meses de trabajo: 27.900,00€.</w:t>
      </w:r>
    </w:p>
    <w:p w14:paraId="13B1121B" w14:textId="77777777" w:rsidR="00F31FBD" w:rsidRPr="00F31FBD" w:rsidRDefault="00F31FBD" w:rsidP="00F31FBD">
      <w:pPr>
        <w:pStyle w:val="NormalWeb"/>
        <w:spacing w:before="0" w:beforeAutospacing="0" w:after="0" w:afterAutospacing="0"/>
        <w:rPr>
          <w:color w:val="0F1111"/>
          <w:sz w:val="26"/>
          <w:szCs w:val="26"/>
        </w:rPr>
      </w:pPr>
    </w:p>
    <w:p w14:paraId="686D51AB" w14:textId="0B1047CA" w:rsidR="00F31FBD" w:rsidRDefault="00F31FBD" w:rsidP="00F31FBD">
      <w:pPr>
        <w:pStyle w:val="Ttulo1"/>
      </w:pPr>
      <w:r>
        <w:t xml:space="preserve">3.MODELO EMPRESARIAL </w:t>
      </w:r>
    </w:p>
    <w:p w14:paraId="59BCFDDF" w14:textId="6322A5B6" w:rsidR="005E3CD0" w:rsidRPr="00F31FBD" w:rsidRDefault="00F31FBD" w:rsidP="00F31FBD">
      <w:pPr>
        <w:pStyle w:val="Ttulo2"/>
        <w:rPr>
          <w:rFonts w:ascii="Times New Roman" w:eastAsia="Times New Roman" w:hAnsi="Times New Roman" w:cs="Times New Roman"/>
          <w:bCs/>
          <w:color w:val="2F5496"/>
          <w:sz w:val="44"/>
          <w:szCs w:val="44"/>
          <w:u w:val="single"/>
        </w:rPr>
      </w:pPr>
      <w:r>
        <w:t>3.1</w:t>
      </w:r>
      <w:r>
        <w:tab/>
        <w:t>Matriz DAFO</w:t>
      </w:r>
    </w:p>
    <w:p w14:paraId="42642802" w14:textId="77777777" w:rsidR="005E3CD0" w:rsidRDefault="005E3CD0" w:rsidP="005E3CD0">
      <w:pPr>
        <w:rPr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1"/>
        <w:gridCol w:w="4715"/>
      </w:tblGrid>
      <w:tr w:rsidR="005E3CD0" w14:paraId="31EE8EC7" w14:textId="77777777" w:rsidTr="005E3CD0">
        <w:trPr>
          <w:trHeight w:val="13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F9FF5" w14:textId="77777777" w:rsidR="005E3CD0" w:rsidRDefault="005E3CD0">
            <w:pPr>
              <w:pStyle w:val="NormalWeb"/>
              <w:spacing w:before="0" w:beforeAutospacing="0" w:after="0" w:afterAutospacing="0"/>
              <w:ind w:left="144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DEBILIDADES</w:t>
            </w:r>
          </w:p>
          <w:p w14:paraId="4A883B91" w14:textId="77777777" w:rsidR="005E3CD0" w:rsidRDefault="005E3CD0" w:rsidP="00B42E5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Experiencia </w:t>
            </w:r>
          </w:p>
          <w:p w14:paraId="6762010A" w14:textId="77777777" w:rsidR="005E3CD0" w:rsidRDefault="005E3CD0" w:rsidP="00B42E5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I+D</w:t>
            </w:r>
          </w:p>
          <w:p w14:paraId="35CED4E5" w14:textId="77777777" w:rsidR="005E3CD0" w:rsidRDefault="005E3CD0" w:rsidP="00B42E5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Personal</w:t>
            </w:r>
          </w:p>
          <w:p w14:paraId="5ACA1D1F" w14:textId="77777777" w:rsidR="005E3CD0" w:rsidRDefault="005E3CD0" w:rsidP="00B42E5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Instalaciones y maquinaria</w:t>
            </w:r>
          </w:p>
          <w:p w14:paraId="16CC167D" w14:textId="77777777" w:rsidR="005E3CD0" w:rsidRDefault="005E3CD0" w:rsidP="00B42E5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Respaldo económico</w:t>
            </w:r>
          </w:p>
          <w:p w14:paraId="2E87864A" w14:textId="77777777" w:rsidR="005E3CD0" w:rsidRDefault="005E3CD0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7864C" w14:textId="77777777" w:rsidR="005E3CD0" w:rsidRDefault="005E3CD0">
            <w:pPr>
              <w:pStyle w:val="NormalWeb"/>
              <w:spacing w:before="0" w:beforeAutospacing="0" w:after="0" w:afterAutospacing="0"/>
              <w:ind w:left="144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AMENAZAS</w:t>
            </w:r>
          </w:p>
          <w:p w14:paraId="0D27DB0B" w14:textId="77777777" w:rsidR="005E3CD0" w:rsidRDefault="005E3CD0" w:rsidP="00B42E5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Mercado saturado</w:t>
            </w:r>
          </w:p>
          <w:p w14:paraId="4D0AE8C5" w14:textId="77777777" w:rsidR="005E3CD0" w:rsidRDefault="005E3CD0" w:rsidP="00B42E5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Poco espacio para innovación</w:t>
            </w:r>
          </w:p>
          <w:p w14:paraId="3690BB1D" w14:textId="77777777" w:rsidR="005E3CD0" w:rsidRDefault="005E3CD0" w:rsidP="00B42E56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Grandes empresas</w:t>
            </w:r>
          </w:p>
          <w:p w14:paraId="69671070" w14:textId="77777777" w:rsidR="005E3CD0" w:rsidRDefault="005E3CD0" w:rsidP="00B42E5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color w:val="000000"/>
              </w:rPr>
            </w:pPr>
          </w:p>
        </w:tc>
      </w:tr>
      <w:tr w:rsidR="005E3CD0" w14:paraId="708ADCAB" w14:textId="77777777" w:rsidTr="005E3CD0">
        <w:trPr>
          <w:trHeight w:val="1603"/>
        </w:trPr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825F6" w14:textId="77777777" w:rsidR="005E3CD0" w:rsidRDefault="005E3CD0">
            <w:pPr>
              <w:pStyle w:val="NormalWeb"/>
              <w:spacing w:before="0" w:beforeAutospacing="0" w:after="0" w:afterAutospacing="0"/>
              <w:ind w:left="144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FORTALEZAS</w:t>
            </w:r>
          </w:p>
          <w:p w14:paraId="100514A7" w14:textId="77777777" w:rsidR="005E3CD0" w:rsidRDefault="005E3CD0" w:rsidP="00B42E5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Innovación en pulseras</w:t>
            </w:r>
          </w:p>
          <w:p w14:paraId="2DF60CAE" w14:textId="77777777" w:rsidR="005E3CD0" w:rsidRDefault="005E3CD0" w:rsidP="00B42E5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Huella de carbono</w:t>
            </w:r>
          </w:p>
          <w:p w14:paraId="53514A06" w14:textId="77777777" w:rsidR="005E3CD0" w:rsidRDefault="005E3CD0" w:rsidP="00B42E56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Practicidad</w:t>
            </w:r>
          </w:p>
          <w:p w14:paraId="7091A7B6" w14:textId="77777777" w:rsidR="005E3CD0" w:rsidRDefault="005E3CD0" w:rsidP="00B42E5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BE1A9" w14:textId="77777777" w:rsidR="005E3CD0" w:rsidRDefault="005E3CD0">
            <w:pPr>
              <w:pStyle w:val="NormalWeb"/>
              <w:spacing w:before="0" w:beforeAutospacing="0" w:after="0" w:afterAutospacing="0"/>
              <w:ind w:left="144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OPORTUNIDADES</w:t>
            </w:r>
          </w:p>
          <w:p w14:paraId="746CE3A3" w14:textId="77777777" w:rsidR="005E3CD0" w:rsidRDefault="005E3CD0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Uso personal y médico</w:t>
            </w:r>
          </w:p>
          <w:p w14:paraId="1065DCDA" w14:textId="77777777" w:rsidR="005E3CD0" w:rsidRDefault="005E3CD0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Explorar ayudas al sector sanitario</w:t>
            </w:r>
          </w:p>
          <w:p w14:paraId="2ED65BC2" w14:textId="77777777" w:rsidR="005E3CD0" w:rsidRDefault="005E3CD0">
            <w:pPr>
              <w:pStyle w:val="NormalWeb"/>
              <w:spacing w:before="0" w:beforeAutospacing="0" w:after="0" w:afterAutospacing="0"/>
              <w:ind w:left="360" w:hanging="36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Reducción de costes</w:t>
            </w:r>
          </w:p>
        </w:tc>
      </w:tr>
    </w:tbl>
    <w:p w14:paraId="366E7F44" w14:textId="27E95082" w:rsidR="005E3CD0" w:rsidRDefault="00F31FBD" w:rsidP="00F31FBD">
      <w:pPr>
        <w:pStyle w:val="Ttulo2"/>
        <w:rPr>
          <w:bCs/>
          <w:color w:val="2F5496"/>
          <w:sz w:val="26"/>
          <w:szCs w:val="26"/>
        </w:rPr>
      </w:pPr>
      <w:r>
        <w:t>3.</w:t>
      </w:r>
      <w:r>
        <w:t>2</w:t>
      </w:r>
      <w:r>
        <w:tab/>
      </w:r>
      <w:r>
        <w:t>Competencias del sector</w:t>
      </w:r>
    </w:p>
    <w:p w14:paraId="4815291F" w14:textId="77777777" w:rsidR="005E3CD0" w:rsidRDefault="005E3CD0" w:rsidP="005E3CD0">
      <w:pPr>
        <w:rPr>
          <w:sz w:val="24"/>
          <w:szCs w:val="24"/>
        </w:rPr>
      </w:pPr>
    </w:p>
    <w:p w14:paraId="6ED766CC" w14:textId="77777777" w:rsidR="005E3CD0" w:rsidRDefault="005E3CD0" w:rsidP="005E3CD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El sector de los relojes y pulseras inteligentes está más que explotado por las grandes marcas intentando ganarse las unas a las otras sacando cada vez más gadgets para los relojes sin tener en cuenta a las personas. Estas empresas buscan sacar algo que sea mejor que la otra o con algo que llame más la atención para aumentar sus ventas sin </w:t>
      </w:r>
      <w:r>
        <w:rPr>
          <w:rFonts w:ascii="Arial" w:hAnsi="Arial" w:cs="Arial"/>
          <w:color w:val="000000"/>
          <w:sz w:val="22"/>
          <w:szCs w:val="22"/>
        </w:rPr>
        <w:lastRenderedPageBreak/>
        <w:t>aumentar la practicidad para sus usuarios. Podemos encontrar relojes de Apple(el más conocido), de Samsung o de Huawei por poner algún ejemplo. </w:t>
      </w:r>
    </w:p>
    <w:p w14:paraId="588F8676" w14:textId="77777777" w:rsidR="005E3CD0" w:rsidRDefault="005E3CD0" w:rsidP="005E3CD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El problema de dichos relojes es que sus precios son desorbitados para el usuario medio ya que pueden llegar a costar cientos de euros en función del reloj que elijas. Lo mismo sucede con las pulseras inteligentes pero el problema de estas es su poca innovación con respecto a sus competidores y podemos encontrar la misma pulsera pero hecha por otro fabricante siendo posible que lleven incluso partes iguales. </w:t>
      </w:r>
    </w:p>
    <w:p w14:paraId="15263B81" w14:textId="77777777" w:rsidR="005E3CD0" w:rsidRDefault="005E3CD0" w:rsidP="005E3CD0"/>
    <w:p w14:paraId="76C58725" w14:textId="77777777" w:rsidR="005E3CD0" w:rsidRDefault="005E3CD0" w:rsidP="005E3CD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Estas marcas se dedican a sacar modelos basados en su estética con gadgets que no son nada prácticos en un reloj o pulsera que se inventaron para dar la hora no para poder leer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periodico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2DE9AFE" w14:textId="49CB3E5A" w:rsidR="005E3CD0" w:rsidRDefault="005E3CD0" w:rsidP="00F31FBD">
      <w:pPr>
        <w:jc w:val="center"/>
      </w:pPr>
      <w:r>
        <w:br/>
      </w:r>
      <w:r w:rsidR="00F31FBD">
        <w:rPr>
          <w:noProof/>
          <w:bdr w:val="none" w:sz="0" w:space="0" w:color="auto" w:frame="1"/>
        </w:rPr>
        <w:drawing>
          <wp:inline distT="0" distB="0" distL="0" distR="0" wp14:anchorId="0802EE88" wp14:editId="540BC006">
            <wp:extent cx="3014506" cy="169678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90" cy="171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FBD">
        <w:rPr>
          <w:noProof/>
          <w:bdr w:val="none" w:sz="0" w:space="0" w:color="auto" w:frame="1"/>
        </w:rPr>
        <w:drawing>
          <wp:inline distT="0" distB="0" distL="0" distR="0" wp14:anchorId="1523EBBF" wp14:editId="584E8B2C">
            <wp:extent cx="1979016" cy="1697495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485" cy="173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FBD">
        <w:rPr>
          <w:noProof/>
          <w:bdr w:val="single" w:sz="18" w:space="0" w:color="000000" w:frame="1"/>
        </w:rPr>
        <w:drawing>
          <wp:inline distT="0" distB="0" distL="0" distR="0" wp14:anchorId="5EDE4786" wp14:editId="106AB6D3">
            <wp:extent cx="2853732" cy="1364365"/>
            <wp:effectExtent l="0" t="0" r="381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451" cy="139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188E4E3" w14:textId="240FA769" w:rsidR="00F31FBD" w:rsidRDefault="00F31FBD" w:rsidP="00F31FBD">
      <w:pPr>
        <w:pStyle w:val="Ttulo2"/>
        <w:rPr>
          <w:bCs/>
          <w:color w:val="2F5496"/>
          <w:sz w:val="26"/>
          <w:szCs w:val="26"/>
        </w:rPr>
      </w:pPr>
      <w:r>
        <w:t>3.</w:t>
      </w:r>
      <w:r>
        <w:t>3</w:t>
      </w:r>
      <w:r>
        <w:tab/>
        <w:t>Competencias del sector</w:t>
      </w:r>
    </w:p>
    <w:p w14:paraId="2C04DC6C" w14:textId="77777777" w:rsidR="00F31FBD" w:rsidRDefault="00F31FBD" w:rsidP="005E3CD0">
      <w:pPr>
        <w:pStyle w:val="NormalWeb"/>
        <w:spacing w:before="0" w:beforeAutospacing="0" w:after="0" w:afterAutospacing="0"/>
        <w:ind w:left="720"/>
        <w:rPr>
          <w:b/>
          <w:bCs/>
          <w:color w:val="2F5496"/>
          <w:sz w:val="26"/>
          <w:szCs w:val="26"/>
          <w:u w:val="single"/>
        </w:rPr>
      </w:pPr>
    </w:p>
    <w:p w14:paraId="15E282F5" w14:textId="390265B6" w:rsidR="005E3CD0" w:rsidRDefault="005E3CD0" w:rsidP="00F31FBD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Al contrario que todas estas marcas nosotros no buscamos un producto que sea muy bonito estéticamente y tenga muchas cosas que puedan no funcionar el todo bien, ya que hoy en día se sacan cosas deprisa y corriendo solo por ser los primeros o tener lo </w:t>
      </w:r>
      <w:r w:rsidR="00F31FBD">
        <w:rPr>
          <w:rFonts w:ascii="Arial" w:hAnsi="Arial" w:cs="Arial"/>
          <w:color w:val="000000"/>
          <w:sz w:val="22"/>
          <w:szCs w:val="22"/>
        </w:rPr>
        <w:t>más</w:t>
      </w:r>
      <w:r>
        <w:rPr>
          <w:rFonts w:ascii="Arial" w:hAnsi="Arial" w:cs="Arial"/>
          <w:color w:val="000000"/>
          <w:sz w:val="22"/>
          <w:szCs w:val="22"/>
        </w:rPr>
        <w:t xml:space="preserve"> nuevo. </w:t>
      </w:r>
    </w:p>
    <w:p w14:paraId="2DC6AA7A" w14:textId="77777777" w:rsidR="005E3CD0" w:rsidRDefault="005E3CD0" w:rsidP="00F31FBD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Nosotros pretendemos ofrecer un producto de buena calidad y duradero y sobre todo que sea accesible a todos los usuarios con un precio bajo y competitivo. Nuestra pulsera facilitará las cosas a las personas que tengan alguna condición para controlarla y a los médicos para facilitar la obtención de resultados o la monitorización de sus pacientes 24h de manera remota.</w:t>
      </w:r>
    </w:p>
    <w:p w14:paraId="3986D583" w14:textId="77777777" w:rsidR="005E3CD0" w:rsidRDefault="005E3CD0" w:rsidP="00F31FBD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El diseño de la pulsera será sencillo y versátil para poderlo combinar con la ropa para no tener esa angustia que puedan tener algunas personas de que no pega con la ropa que lleva puesta o que pueda ser muy llamativo en algunas ocasiones. </w:t>
      </w:r>
    </w:p>
    <w:p w14:paraId="04B9D3DB" w14:textId="77777777" w:rsidR="005E3CD0" w:rsidRDefault="005E3CD0" w:rsidP="00F31FBD">
      <w:pPr>
        <w:pStyle w:val="NormalWeb"/>
        <w:spacing w:before="0" w:beforeAutospacing="0" w:after="0" w:afterAutospacing="0"/>
        <w:ind w:left="720"/>
        <w:jc w:val="both"/>
      </w:pPr>
      <w:r>
        <w:rPr>
          <w:rFonts w:ascii="Arial" w:hAnsi="Arial" w:cs="Arial"/>
          <w:color w:val="000000"/>
          <w:sz w:val="22"/>
          <w:szCs w:val="22"/>
        </w:rPr>
        <w:t>También seremos responsables con el medio ambiente utilizando materiales   reciclados de gran calidad para hacer las pulseras y no contaminar con su producción intentando reducir nuestra huella de carbono.</w:t>
      </w:r>
    </w:p>
    <w:p w14:paraId="762FCF79" w14:textId="71ED3318" w:rsidR="005E3CD0" w:rsidRPr="00F31FBD" w:rsidRDefault="005E3CD0" w:rsidP="00F31FBD">
      <w:pPr>
        <w:pStyle w:val="Ttulo2"/>
        <w:rPr>
          <w:bCs/>
          <w:color w:val="2F5496"/>
          <w:sz w:val="26"/>
          <w:szCs w:val="26"/>
        </w:rPr>
      </w:pPr>
      <w:r>
        <w:lastRenderedPageBreak/>
        <w:br/>
      </w:r>
      <w:r w:rsidR="00F31FBD">
        <w:t>3.</w:t>
      </w:r>
      <w:r w:rsidR="00F31FBD">
        <w:t>4 Financiación</w:t>
      </w:r>
    </w:p>
    <w:p w14:paraId="23375ADB" w14:textId="77777777" w:rsidR="005E3CD0" w:rsidRDefault="005E3CD0" w:rsidP="005E3CD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En cuanto a la financiación se refiere para poder empezar la empresa buscaremos préstamos de la universidad en forma de becas y también en la Comunidad de Madrid para poder financiar los primeros pasos de este proyecto. Si fuera necesario y posiblemente en un futuro buscaríamos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business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crea en nuestra propuesta de la pulsera y esté dispuesto a invertir en el proyecto su capital o tecnología. </w:t>
      </w:r>
    </w:p>
    <w:p w14:paraId="1DA54DD1" w14:textId="77777777" w:rsidR="005E3CD0" w:rsidRDefault="005E3CD0" w:rsidP="005E3CD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business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angels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pueden ser personas físicas o parte de una empresa que quiera invertir parte de su capital o aportar algún tipo de ayuda ya sea de mano de obra o de capital a cambio de un porcentaje de la empresa a decidir en el momento que se establezcan cantidades en el contrato.</w:t>
      </w:r>
    </w:p>
    <w:p w14:paraId="69A6FEA0" w14:textId="77777777" w:rsidR="005E3CD0" w:rsidRDefault="005E3CD0" w:rsidP="005E3CD0"/>
    <w:p w14:paraId="468326B4" w14:textId="77777777" w:rsidR="005E3CD0" w:rsidRDefault="005E3CD0" w:rsidP="005E3CD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Podemos encontrar ayudas en la Comunidad de Madrid para personas autónomas, emprendedoras y entidades de la economía social. En este caso podríamos optar a pedir la ayuda ya que cumplimos los requisitos para pedirla (</w:t>
      </w:r>
      <w:r>
        <w:rPr>
          <w:rFonts w:ascii="Arial" w:hAnsi="Arial" w:cs="Arial"/>
          <w:i/>
          <w:iCs/>
          <w:color w:val="000000"/>
          <w:sz w:val="22"/>
          <w:szCs w:val="22"/>
        </w:rPr>
        <w:t>“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Los trabajadores autónomos o por cuenta propia, las pequeñas empresas y las sociedades civiles con personalidad jurídica, que ejerzan su actividad en la Comunidad de Madrid.”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 puede encontrar en la página oficial).</w:t>
      </w:r>
    </w:p>
    <w:p w14:paraId="3070946B" w14:textId="77777777" w:rsidR="005E3CD0" w:rsidRDefault="005E3CD0" w:rsidP="005E3CD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Es necesario cumplir una serie de requisitos, los cuales también cumplimos como se puede ver reflejado en la siguiente lista sacada de la página oficial de la Comunidad: </w:t>
      </w:r>
    </w:p>
    <w:p w14:paraId="69FA9C38" w14:textId="77777777" w:rsidR="005E3CD0" w:rsidRDefault="005E3CD0" w:rsidP="005E3CD0"/>
    <w:p w14:paraId="4E47F7E5" w14:textId="77777777" w:rsidR="005E3CD0" w:rsidRDefault="005E3CD0" w:rsidP="005E3CD0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Requisitos para ambas líneas:</w:t>
      </w:r>
    </w:p>
    <w:p w14:paraId="39FDE715" w14:textId="77777777" w:rsidR="005E3CD0" w:rsidRDefault="005E3CD0" w:rsidP="00B42E5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i/>
          <w:iCs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Que tengan contratados un máximo de 50 trabajadores.</w:t>
      </w:r>
    </w:p>
    <w:p w14:paraId="5C96D0C4" w14:textId="77777777" w:rsidR="005E3CD0" w:rsidRDefault="005E3CD0" w:rsidP="00B42E5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i/>
          <w:iCs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Que no superen los 10 millones de euros de volumen de </w:t>
      </w:r>
      <w:proofErr w:type="gram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negocio anual o su balance anual</w:t>
      </w:r>
      <w:proofErr w:type="gram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sea inferior a 43 millones de euros.</w:t>
      </w:r>
    </w:p>
    <w:p w14:paraId="20D3DBA0" w14:textId="77777777" w:rsidR="005E3CD0" w:rsidRDefault="005E3CD0" w:rsidP="00B42E5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i/>
          <w:iCs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Que no sean entidades públicas.</w:t>
      </w:r>
    </w:p>
    <w:p w14:paraId="7A9D5C98" w14:textId="77777777" w:rsidR="005E3CD0" w:rsidRDefault="005E3CD0" w:rsidP="00B42E56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i/>
          <w:iCs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Encontrarse al corriente de sus obligaciones tributarias estatales y autonómicas y de la Seguridad Social y no tener pendiente de pago ninguna otra deuda.</w:t>
      </w:r>
    </w:p>
    <w:p w14:paraId="01F61A66" w14:textId="77777777" w:rsidR="005E3CD0" w:rsidRDefault="005E3CD0" w:rsidP="00B42E5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60" w:afterAutospacing="0"/>
        <w:ind w:left="1440"/>
        <w:textAlignment w:val="baseline"/>
        <w:rPr>
          <w:rFonts w:ascii="Arial" w:hAnsi="Arial" w:cs="Arial"/>
          <w:i/>
          <w:iCs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Realizar su actividad en la Comunidad de Madrid. )</w:t>
      </w:r>
    </w:p>
    <w:p w14:paraId="595F732D" w14:textId="77777777" w:rsidR="005E3CD0" w:rsidRDefault="005E3CD0" w:rsidP="005E3CD0">
      <w:pPr>
        <w:pStyle w:val="NormalWeb"/>
        <w:shd w:val="clear" w:color="auto" w:fill="FFFFFF"/>
        <w:spacing w:before="0" w:beforeAutospacing="0" w:after="0" w:afterAutospacing="0"/>
        <w:ind w:left="72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Estos serían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los requisitos a cumplir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para poder acceder a dichas ayudas de la Comunidad de Madrid. El link se podrá encontrar en la bibliografía para poder consultar el resto de la información si fuera necesario.</w:t>
      </w:r>
    </w:p>
    <w:p w14:paraId="3DD26110" w14:textId="77777777" w:rsidR="005E3CD0" w:rsidRDefault="005E3CD0" w:rsidP="005E3CD0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4AE279E1" w14:textId="77777777" w:rsidR="005E3CD0" w:rsidRDefault="005E3CD0" w:rsidP="005E3CD0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14:paraId="08AFB661" w14:textId="35C00ACE" w:rsidR="00F31FBD" w:rsidRDefault="00F31FBD" w:rsidP="00F31FBD">
      <w:pPr>
        <w:pStyle w:val="Ttulo1"/>
      </w:pPr>
      <w:r>
        <w:t>4</w:t>
      </w:r>
      <w:r>
        <w:t>.</w:t>
      </w:r>
      <w:r>
        <w:t xml:space="preserve"> BIBLIOGRAFÍA</w:t>
      </w:r>
    </w:p>
    <w:p w14:paraId="55998B5C" w14:textId="77777777" w:rsidR="005E3CD0" w:rsidRDefault="005E3CD0" w:rsidP="005E3CD0"/>
    <w:p w14:paraId="7E842362" w14:textId="77777777" w:rsidR="005E3CD0" w:rsidRDefault="005E3CD0" w:rsidP="005E3CD0">
      <w:pPr>
        <w:pStyle w:val="NormalWeb"/>
        <w:spacing w:before="0" w:beforeAutospacing="0" w:after="0" w:afterAutospacing="0"/>
      </w:pPr>
      <w:r>
        <w:rPr>
          <w:color w:val="0F1111"/>
          <w:sz w:val="26"/>
          <w:szCs w:val="26"/>
        </w:rPr>
        <w:t xml:space="preserve">Sueldo medio de un ingeniero informático anual: 53396€. 4449,67€ mensuales. 27,81€ por hora (160 horas de trabajo al mes). Serían 100 horas de trabajo: 2781€. Necesitaríamos cuatro ingenieros informáticos: 11.124,00€ </w:t>
      </w:r>
      <w:hyperlink r:id="rId13" w:history="1">
        <w:r>
          <w:rPr>
            <w:rStyle w:val="Hipervnculo"/>
            <w:color w:val="1155CC"/>
            <w:sz w:val="26"/>
            <w:szCs w:val="26"/>
          </w:rPr>
          <w:t>https://universidadeuropea.com/blog/cuanto-gana-un-ingeniero-informatico</w:t>
        </w:r>
      </w:hyperlink>
    </w:p>
    <w:p w14:paraId="2E4E5413" w14:textId="77777777" w:rsidR="005E3CD0" w:rsidRDefault="005E3CD0" w:rsidP="005E3CD0"/>
    <w:p w14:paraId="0DFC1EEB" w14:textId="77777777" w:rsidR="005E3CD0" w:rsidRDefault="005E3CD0" w:rsidP="005E3CD0">
      <w:pPr>
        <w:pStyle w:val="NormalWeb"/>
        <w:spacing w:before="0" w:beforeAutospacing="0" w:after="0" w:afterAutospacing="0"/>
      </w:pPr>
      <w:r>
        <w:rPr>
          <w:color w:val="0F1111"/>
          <w:sz w:val="26"/>
          <w:szCs w:val="26"/>
        </w:rPr>
        <w:t>Sueldo medio Scrum Master: 37.200,00€ anuales, 3100.08€ al mes. Durante los 9 meses de trabajo: 27.900,00€. </w:t>
      </w:r>
    </w:p>
    <w:p w14:paraId="1C3AD1D3" w14:textId="77777777" w:rsidR="005E3CD0" w:rsidRDefault="005E3CD0" w:rsidP="005E3CD0">
      <w:pPr>
        <w:pStyle w:val="NormalWeb"/>
        <w:spacing w:before="0" w:beforeAutospacing="0" w:after="0" w:afterAutospacing="0"/>
      </w:pPr>
      <w:hyperlink r:id="rId14" w:history="1">
        <w:r>
          <w:rPr>
            <w:rStyle w:val="Hipervnculo"/>
            <w:color w:val="1155CC"/>
            <w:sz w:val="26"/>
            <w:szCs w:val="26"/>
          </w:rPr>
          <w:t>https://es.indeed.com/career/scrum-master/salaries</w:t>
        </w:r>
      </w:hyperlink>
    </w:p>
    <w:p w14:paraId="179044D3" w14:textId="77777777" w:rsidR="005E3CD0" w:rsidRDefault="005E3CD0" w:rsidP="005E3CD0">
      <w:pPr>
        <w:spacing w:after="240"/>
      </w:pPr>
    </w:p>
    <w:p w14:paraId="14AD1CD6" w14:textId="77777777" w:rsidR="005E3CD0" w:rsidRDefault="005E3CD0" w:rsidP="005E3CD0">
      <w:pPr>
        <w:pStyle w:val="NormalWeb"/>
        <w:spacing w:before="0" w:beforeAutospacing="0" w:after="0" w:afterAutospacing="0"/>
      </w:pPr>
      <w:r>
        <w:rPr>
          <w:color w:val="0F1111"/>
          <w:sz w:val="26"/>
          <w:szCs w:val="26"/>
        </w:rPr>
        <w:t xml:space="preserve">Los sensores utilizados para </w:t>
      </w:r>
      <w:proofErr w:type="spellStart"/>
      <w:r>
        <w:rPr>
          <w:color w:val="0F1111"/>
          <w:sz w:val="26"/>
          <w:szCs w:val="26"/>
        </w:rPr>
        <w:t>está</w:t>
      </w:r>
      <w:proofErr w:type="spellEnd"/>
      <w:r>
        <w:rPr>
          <w:color w:val="0F1111"/>
          <w:sz w:val="26"/>
          <w:szCs w:val="26"/>
        </w:rPr>
        <w:t xml:space="preserve"> aplicación son:</w:t>
      </w:r>
    </w:p>
    <w:p w14:paraId="5037EA79" w14:textId="77777777" w:rsidR="005E3CD0" w:rsidRDefault="005E3CD0" w:rsidP="005E3CD0">
      <w:pPr>
        <w:pStyle w:val="NormalWeb"/>
        <w:spacing w:before="0" w:beforeAutospacing="0" w:after="0" w:afterAutospacing="0"/>
      </w:pPr>
      <w:r>
        <w:rPr>
          <w:color w:val="0F1111"/>
          <w:sz w:val="26"/>
          <w:szCs w:val="26"/>
        </w:rPr>
        <w:t>- Sensor de temperatura.</w:t>
      </w:r>
    </w:p>
    <w:p w14:paraId="0C2B0EA9" w14:textId="77777777" w:rsidR="005E3CD0" w:rsidRDefault="005E3CD0" w:rsidP="005E3CD0">
      <w:pPr>
        <w:pStyle w:val="NormalWeb"/>
        <w:spacing w:before="0" w:beforeAutospacing="0" w:after="0" w:afterAutospacing="0"/>
      </w:pPr>
      <w:r>
        <w:rPr>
          <w:color w:val="0F1111"/>
          <w:sz w:val="26"/>
          <w:szCs w:val="26"/>
        </w:rPr>
        <w:lastRenderedPageBreak/>
        <w:t>(</w:t>
      </w:r>
      <w:hyperlink r:id="rId15" w:history="1">
        <w:r>
          <w:rPr>
            <w:rStyle w:val="Hipervnculo"/>
            <w:color w:val="1155CC"/>
            <w:sz w:val="26"/>
            <w:szCs w:val="26"/>
          </w:rPr>
          <w:t>https://www.amazon.es/AZDelivery-Sensor-barom%C3%A9trico-BMP180-presi%C3%B3n/dp/B07D8S617X/ref=sr_1_17?__mk_es_ES=%C3%85M%C3%85%C5%BD%C3%95%C3%91&amp;dchild=1&amp;keywords=sensor+temperatura+corporal+arduino&amp;qid=1633617944&amp;sr=8-17</w:t>
        </w:r>
      </w:hyperlink>
      <w:r>
        <w:rPr>
          <w:color w:val="0F1111"/>
          <w:sz w:val="26"/>
          <w:szCs w:val="26"/>
        </w:rPr>
        <w:t>)</w:t>
      </w:r>
    </w:p>
    <w:p w14:paraId="6ADE0FAE" w14:textId="77777777" w:rsidR="005E3CD0" w:rsidRDefault="005E3CD0" w:rsidP="005E3CD0">
      <w:pPr>
        <w:pStyle w:val="NormalWeb"/>
        <w:spacing w:before="0" w:beforeAutospacing="0" w:after="0" w:afterAutospacing="0"/>
      </w:pPr>
      <w:r>
        <w:rPr>
          <w:color w:val="0F1111"/>
          <w:sz w:val="26"/>
          <w:szCs w:val="26"/>
        </w:rPr>
        <w:t>- módulo bluetooth</w:t>
      </w:r>
    </w:p>
    <w:p w14:paraId="640C7F71" w14:textId="77777777" w:rsidR="005E3CD0" w:rsidRDefault="005E3CD0" w:rsidP="005E3CD0">
      <w:pPr>
        <w:pStyle w:val="NormalWeb"/>
        <w:spacing w:before="0" w:beforeAutospacing="0" w:after="0" w:afterAutospacing="0"/>
      </w:pPr>
      <w:r>
        <w:rPr>
          <w:color w:val="0F1111"/>
          <w:sz w:val="26"/>
          <w:szCs w:val="26"/>
        </w:rPr>
        <w:t>(</w:t>
      </w:r>
      <w:hyperlink r:id="rId16" w:history="1">
        <w:r>
          <w:rPr>
            <w:rStyle w:val="Hipervnculo"/>
            <w:color w:val="1155CC"/>
            <w:sz w:val="26"/>
            <w:szCs w:val="26"/>
          </w:rPr>
          <w:t>https://www.amazon.es/Neuftech%C2%AE-Comunicaci%C3%B3n-Inal%C3%A1mbrica-Bluetooth-transceptor/dp/B00PJXG9NA/ref=sr_1_5?__mk_es_ES=%C3%85M%C3%85%C5%BD%C3%95%C3%91&amp;crid=1PLOUIL6CBIK3&amp;dchild=1&amp;keywords=modulo+bluetooth+hc-06&amp;qid=1633618052&amp;sprefix=arduino+modulo+blu%2Caps%2C166&amp;sr=8-5</w:t>
        </w:r>
      </w:hyperlink>
      <w:r>
        <w:rPr>
          <w:color w:val="0F1111"/>
          <w:sz w:val="26"/>
          <w:szCs w:val="26"/>
        </w:rPr>
        <w:t>)</w:t>
      </w:r>
    </w:p>
    <w:p w14:paraId="4E820E5B" w14:textId="77777777" w:rsidR="005E3CD0" w:rsidRDefault="005E3CD0" w:rsidP="005E3CD0">
      <w:pPr>
        <w:pStyle w:val="NormalWeb"/>
        <w:spacing w:before="0" w:beforeAutospacing="0" w:after="0" w:afterAutospacing="0"/>
      </w:pPr>
      <w:r>
        <w:rPr>
          <w:color w:val="0F1111"/>
          <w:sz w:val="26"/>
          <w:szCs w:val="26"/>
        </w:rPr>
        <w:t>- Sensor de frecuencia cardíaca y o2 en sangre [spo2]</w:t>
      </w:r>
    </w:p>
    <w:p w14:paraId="6E6DA002" w14:textId="77777777" w:rsidR="005E3CD0" w:rsidRDefault="005E3CD0" w:rsidP="005E3CD0">
      <w:pPr>
        <w:pStyle w:val="NormalWeb"/>
        <w:spacing w:before="0" w:beforeAutospacing="0" w:after="0" w:afterAutospacing="0"/>
      </w:pPr>
      <w:r>
        <w:rPr>
          <w:color w:val="0F1111"/>
          <w:sz w:val="26"/>
          <w:szCs w:val="26"/>
        </w:rPr>
        <w:t>(</w:t>
      </w:r>
      <w:hyperlink r:id="rId17" w:history="1">
        <w:r>
          <w:rPr>
            <w:rStyle w:val="Hipervnculo"/>
            <w:color w:val="1155CC"/>
            <w:sz w:val="26"/>
            <w:szCs w:val="26"/>
          </w:rPr>
          <w:t>https://www.amazon.es/ARCELI-frecuencia-card%C3%ADaca-MAX30102-Compatible/dp/B07RDJLSHY/ref=asc_df_B07RDJLSHY/?tag=googshopes-21&amp;linkCode=df0&amp;hvadid=420396016028&amp;hvpos=&amp;hvnetw=g&amp;hvrand=17787476952050423384&amp;hvpone=&amp;hvptwo=&amp;hvqmt=&amp;hvdev=c&amp;hvdvcmdl=&amp;hvlocint=&amp;hvlocphy=1005493&amp;hvtargid=pla-908417811076&amp;psc=1&amp;tag=&amp;ref=&amp;adgrpid=101790899251&amp;hvpone=&amp;hvptwo=&amp;hvadid=420396016028&amp;hvpos=&amp;hvnetw=g&amp;hvrand=17787476952050423384&amp;hvqmt=&amp;hvdev=c&amp;hvdvcmdl=&amp;hvlocint=&amp;hvlocphy=1005493&amp;hvtargid=pla-908417811076</w:t>
        </w:r>
      </w:hyperlink>
      <w:r>
        <w:rPr>
          <w:color w:val="0F1111"/>
          <w:sz w:val="26"/>
          <w:szCs w:val="26"/>
        </w:rPr>
        <w:t>)</w:t>
      </w:r>
    </w:p>
    <w:p w14:paraId="7EA05C97" w14:textId="77777777" w:rsidR="005E3CD0" w:rsidRDefault="005E3CD0" w:rsidP="005E3CD0">
      <w:pPr>
        <w:pStyle w:val="NormalWeb"/>
        <w:spacing w:before="0" w:beforeAutospacing="0" w:after="0" w:afterAutospacing="0"/>
      </w:pPr>
      <w:r>
        <w:rPr>
          <w:color w:val="0F1111"/>
          <w:sz w:val="26"/>
          <w:szCs w:val="26"/>
        </w:rPr>
        <w:t>- Sensor de vibración</w:t>
      </w:r>
    </w:p>
    <w:p w14:paraId="690D1466" w14:textId="77777777" w:rsidR="005E3CD0" w:rsidRDefault="005E3CD0" w:rsidP="005E3CD0">
      <w:pPr>
        <w:pStyle w:val="NormalWeb"/>
        <w:spacing w:before="0" w:beforeAutospacing="0" w:after="0" w:afterAutospacing="0"/>
      </w:pPr>
      <w:r>
        <w:rPr>
          <w:color w:val="0F1111"/>
          <w:sz w:val="26"/>
          <w:szCs w:val="26"/>
        </w:rPr>
        <w:t>(</w:t>
      </w:r>
      <w:hyperlink r:id="rId18" w:history="1">
        <w:r>
          <w:rPr>
            <w:rStyle w:val="Hipervnculo"/>
            <w:color w:val="1155CC"/>
            <w:sz w:val="26"/>
            <w:szCs w:val="26"/>
          </w:rPr>
          <w:t>https://www.amazon.es/ICQUANZX-vibraci%C3%B3n-cer%C3%A1mica-Arduino-unidades/dp/B088QZ5BTR/ref=sr_1_20?__mk_es_ES=%C3%85M%C3%85%C5%BD%C3%95%C3%91&amp;dchild=1&amp;keywords=sensor+corporal+o2+arduino&amp;qid=1633618016&amp;sr=8-20</w:t>
        </w:r>
      </w:hyperlink>
      <w:r>
        <w:rPr>
          <w:color w:val="0F1111"/>
          <w:sz w:val="26"/>
          <w:szCs w:val="26"/>
        </w:rPr>
        <w:t>)</w:t>
      </w:r>
    </w:p>
    <w:p w14:paraId="35D47D86" w14:textId="77777777" w:rsidR="005E3CD0" w:rsidRDefault="005E3CD0" w:rsidP="005E3CD0"/>
    <w:p w14:paraId="33E049CF" w14:textId="77777777" w:rsidR="005E3CD0" w:rsidRDefault="005E3CD0" w:rsidP="005E3CD0">
      <w:pPr>
        <w:pStyle w:val="NormalWeb"/>
        <w:spacing w:before="0" w:beforeAutospacing="0" w:after="0" w:afterAutospacing="0"/>
      </w:pPr>
      <w:r>
        <w:rPr>
          <w:color w:val="0F1111"/>
          <w:sz w:val="26"/>
          <w:szCs w:val="26"/>
        </w:rPr>
        <w:t>Ayudas de la Comunidad de Madrid</w:t>
      </w:r>
    </w:p>
    <w:p w14:paraId="3E7C52A8" w14:textId="77777777" w:rsidR="005E3CD0" w:rsidRDefault="005E3CD0" w:rsidP="005E3CD0">
      <w:pPr>
        <w:pStyle w:val="NormalWeb"/>
        <w:spacing w:before="0" w:beforeAutospacing="0" w:after="0" w:afterAutospacing="0"/>
      </w:pPr>
      <w:hyperlink r:id="rId19" w:history="1">
        <w:r>
          <w:rPr>
            <w:rStyle w:val="Hipervnculo"/>
            <w:b/>
            <w:bCs/>
            <w:color w:val="1155CC"/>
            <w:sz w:val="26"/>
            <w:szCs w:val="26"/>
          </w:rPr>
          <w:t>https://www.comunidad.madrid/servicios/empleo/ayudas-personas-trabajadoras-autonomas-emprendedoras-entidades-economia-social</w:t>
        </w:r>
      </w:hyperlink>
    </w:p>
    <w:p w14:paraId="427BC34F" w14:textId="77777777" w:rsidR="005E3CD0" w:rsidRDefault="005E3CD0" w:rsidP="005E3CD0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BD850C1" w14:textId="40107BAA" w:rsidR="005E3CD0" w:rsidRDefault="00F31FBD" w:rsidP="00F31FBD">
      <w:pPr>
        <w:pStyle w:val="Ttulo1"/>
      </w:pPr>
      <w:r>
        <w:lastRenderedPageBreak/>
        <w:t>5</w:t>
      </w:r>
      <w:r>
        <w:t>.</w:t>
      </w:r>
      <w:r>
        <w:t xml:space="preserve"> ANEXOS</w:t>
      </w:r>
      <w:r>
        <w:t xml:space="preserve"> </w:t>
      </w:r>
    </w:p>
    <w:p w14:paraId="6D3C4F28" w14:textId="1DB97C40" w:rsidR="00F31FBD" w:rsidRDefault="00F31FBD" w:rsidP="00F31FBD">
      <w:pPr>
        <w:pStyle w:val="Ttulo2"/>
      </w:pPr>
      <w:r>
        <w:tab/>
        <w:t>5.1</w:t>
      </w:r>
      <w:r>
        <w:tab/>
        <w:t>Mockup</w:t>
      </w:r>
    </w:p>
    <w:p w14:paraId="72E33E10" w14:textId="4A32E64A" w:rsidR="00F31FBD" w:rsidRPr="00F31FBD" w:rsidRDefault="00F31FBD" w:rsidP="00F31FBD">
      <w:pPr>
        <w:pStyle w:val="Ttulo2"/>
      </w:pPr>
      <w:r>
        <w:tab/>
        <w:t>5.2</w:t>
      </w:r>
      <w:r>
        <w:tab/>
      </w:r>
      <w:r w:rsidRPr="00F31FBD">
        <w:t xml:space="preserve">Planificación del primer sprint (descripción </w:t>
      </w:r>
      <w:proofErr w:type="gramStart"/>
      <w:r w:rsidRPr="00F31FBD">
        <w:t>del mismo</w:t>
      </w:r>
      <w:proofErr w:type="gramEnd"/>
      <w:r w:rsidRPr="00F31FBD">
        <w:t xml:space="preserve"> y pantallazos de trello)</w:t>
      </w:r>
    </w:p>
    <w:p w14:paraId="282EC9D4" w14:textId="02301C15" w:rsidR="00253F3F" w:rsidRPr="00253F3F" w:rsidRDefault="00253F3F" w:rsidP="005E3CD0">
      <w:pPr>
        <w:jc w:val="center"/>
      </w:pPr>
    </w:p>
    <w:sectPr w:rsidR="00253F3F" w:rsidRPr="00253F3F">
      <w:headerReference w:type="default" r:id="rId20"/>
      <w:footerReference w:type="default" r:id="rId21"/>
      <w:pgSz w:w="11900" w:h="16820"/>
      <w:pgMar w:top="688" w:right="1232" w:bottom="746" w:left="1275" w:header="0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B737D" w14:textId="77777777" w:rsidR="00B42E56" w:rsidRDefault="00B42E56">
      <w:pPr>
        <w:spacing w:line="240" w:lineRule="auto"/>
      </w:pPr>
      <w:r>
        <w:separator/>
      </w:r>
    </w:p>
  </w:endnote>
  <w:endnote w:type="continuationSeparator" w:id="0">
    <w:p w14:paraId="3E153B93" w14:textId="77777777" w:rsidR="00B42E56" w:rsidRDefault="00B42E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ahoma"/>
    <w:charset w:val="00"/>
    <w:family w:val="auto"/>
    <w:pitch w:val="default"/>
  </w:font>
  <w:font w:name="Franklin Gothic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1387020"/>
      <w:docPartObj>
        <w:docPartGallery w:val="Page Numbers (Bottom of Page)"/>
        <w:docPartUnique/>
      </w:docPartObj>
    </w:sdtPr>
    <w:sdtEndPr/>
    <w:sdtContent>
      <w:p w14:paraId="409A5AB1" w14:textId="2698A5DA" w:rsidR="008F2205" w:rsidRDefault="008F220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90D83D" w14:textId="77777777" w:rsidR="008F2205" w:rsidRDefault="008F22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D5F1E" w14:textId="77777777" w:rsidR="00B42E56" w:rsidRDefault="00B42E56">
      <w:pPr>
        <w:spacing w:line="240" w:lineRule="auto"/>
      </w:pPr>
      <w:r>
        <w:separator/>
      </w:r>
    </w:p>
  </w:footnote>
  <w:footnote w:type="continuationSeparator" w:id="0">
    <w:p w14:paraId="634CB151" w14:textId="77777777" w:rsidR="00B42E56" w:rsidRDefault="00B42E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67007" w14:textId="77777777" w:rsidR="008F2205" w:rsidRDefault="008F2205"/>
  <w:p w14:paraId="3A6460A9" w14:textId="2AF4E797" w:rsidR="008F2205" w:rsidRDefault="005E3CD0">
    <w:r>
      <w:t>Proyecto de Informática</w:t>
    </w:r>
    <w:r>
      <w:tab/>
    </w:r>
    <w:r>
      <w:tab/>
      <w:t xml:space="preserve">          </w:t>
    </w:r>
    <w:r w:rsidR="008F2205">
      <w:tab/>
    </w:r>
    <w:r w:rsidR="008F2205">
      <w:tab/>
    </w:r>
    <w:r w:rsidR="008F2205">
      <w:tab/>
      <w:t xml:space="preserve">                             </w:t>
    </w:r>
    <w:r>
      <w:t>Anteproyecto</w:t>
    </w:r>
  </w:p>
  <w:p w14:paraId="37DCFC00" w14:textId="77777777" w:rsidR="008F2205" w:rsidRDefault="008F2205">
    <w:pPr>
      <w:spacing w:line="312" w:lineRule="auto"/>
      <w:jc w:val="both"/>
    </w:pPr>
    <w:r>
      <w:rPr>
        <w:rFonts w:ascii="Proxima Nova" w:eastAsia="Proxima Nova" w:hAnsi="Proxima Nova" w:cs="Proxima Nova"/>
        <w:noProof/>
        <w:color w:val="353744"/>
      </w:rPr>
      <w:drawing>
        <wp:inline distT="114300" distB="114300" distL="114300" distR="114300" wp14:anchorId="70126B03" wp14:editId="0DA041A9">
          <wp:extent cx="5943600" cy="190500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-75000" b="75000"/>
                  <a:stretch>
                    <a:fillRect/>
                  </a:stretch>
                </pic:blipFill>
                <pic:spPr>
                  <a:xfrm>
                    <a:off x="0" y="0"/>
                    <a:ext cx="59436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BD8"/>
    <w:multiLevelType w:val="multilevel"/>
    <w:tmpl w:val="262C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00871"/>
    <w:multiLevelType w:val="multilevel"/>
    <w:tmpl w:val="215E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82D1F"/>
    <w:multiLevelType w:val="multilevel"/>
    <w:tmpl w:val="683E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63DEA"/>
    <w:multiLevelType w:val="multilevel"/>
    <w:tmpl w:val="0740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045FB"/>
    <w:multiLevelType w:val="multilevel"/>
    <w:tmpl w:val="CDAA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B67C5"/>
    <w:multiLevelType w:val="multilevel"/>
    <w:tmpl w:val="8084B7A2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7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880"/>
      </w:pPr>
      <w:rPr>
        <w:rFonts w:hint="default"/>
      </w:rPr>
    </w:lvl>
  </w:abstractNum>
  <w:abstractNum w:abstractNumId="6" w15:restartNumberingAfterBreak="0">
    <w:nsid w:val="49EB1158"/>
    <w:multiLevelType w:val="multilevel"/>
    <w:tmpl w:val="2978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65EAA"/>
    <w:multiLevelType w:val="multilevel"/>
    <w:tmpl w:val="DD88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04F9B"/>
    <w:multiLevelType w:val="multilevel"/>
    <w:tmpl w:val="5C0CB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9" w15:restartNumberingAfterBreak="0">
    <w:nsid w:val="73E728DA"/>
    <w:multiLevelType w:val="multilevel"/>
    <w:tmpl w:val="EA88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E2E06"/>
    <w:multiLevelType w:val="hybridMultilevel"/>
    <w:tmpl w:val="7B283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DFA"/>
    <w:rsid w:val="00013FE4"/>
    <w:rsid w:val="0003665D"/>
    <w:rsid w:val="00056F1B"/>
    <w:rsid w:val="0006757A"/>
    <w:rsid w:val="000E2DE4"/>
    <w:rsid w:val="000F3FF8"/>
    <w:rsid w:val="00133F81"/>
    <w:rsid w:val="0018703B"/>
    <w:rsid w:val="00191DA9"/>
    <w:rsid w:val="001939AD"/>
    <w:rsid w:val="001C35F8"/>
    <w:rsid w:val="001C4E2D"/>
    <w:rsid w:val="001D04B8"/>
    <w:rsid w:val="001F01F3"/>
    <w:rsid w:val="002004F2"/>
    <w:rsid w:val="00201FA3"/>
    <w:rsid w:val="00212752"/>
    <w:rsid w:val="00212B54"/>
    <w:rsid w:val="00253F3F"/>
    <w:rsid w:val="002B254F"/>
    <w:rsid w:val="002F2A7B"/>
    <w:rsid w:val="00316A0C"/>
    <w:rsid w:val="0034492E"/>
    <w:rsid w:val="00356A38"/>
    <w:rsid w:val="00376796"/>
    <w:rsid w:val="00381108"/>
    <w:rsid w:val="003A483E"/>
    <w:rsid w:val="003D6CC3"/>
    <w:rsid w:val="003D6E3E"/>
    <w:rsid w:val="003F5EBA"/>
    <w:rsid w:val="0044067C"/>
    <w:rsid w:val="004728FD"/>
    <w:rsid w:val="004803CF"/>
    <w:rsid w:val="004F151D"/>
    <w:rsid w:val="005250FB"/>
    <w:rsid w:val="0053762F"/>
    <w:rsid w:val="00564BE8"/>
    <w:rsid w:val="0057574E"/>
    <w:rsid w:val="0058586B"/>
    <w:rsid w:val="005948CD"/>
    <w:rsid w:val="005A57AE"/>
    <w:rsid w:val="005D4796"/>
    <w:rsid w:val="005E3CD0"/>
    <w:rsid w:val="00613576"/>
    <w:rsid w:val="00627C95"/>
    <w:rsid w:val="00663B45"/>
    <w:rsid w:val="006C4565"/>
    <w:rsid w:val="006D2FA2"/>
    <w:rsid w:val="00744AB2"/>
    <w:rsid w:val="00795AC2"/>
    <w:rsid w:val="007A5D7F"/>
    <w:rsid w:val="007C73DA"/>
    <w:rsid w:val="007F1FE6"/>
    <w:rsid w:val="007F4F3E"/>
    <w:rsid w:val="00801486"/>
    <w:rsid w:val="0085497A"/>
    <w:rsid w:val="00863B53"/>
    <w:rsid w:val="008777CA"/>
    <w:rsid w:val="008848BB"/>
    <w:rsid w:val="008968B9"/>
    <w:rsid w:val="008D25E5"/>
    <w:rsid w:val="008E5BF4"/>
    <w:rsid w:val="008E65C2"/>
    <w:rsid w:val="008F2205"/>
    <w:rsid w:val="00936F9F"/>
    <w:rsid w:val="00960BFB"/>
    <w:rsid w:val="0097580E"/>
    <w:rsid w:val="00977A38"/>
    <w:rsid w:val="009900C2"/>
    <w:rsid w:val="009938E1"/>
    <w:rsid w:val="009C3FBD"/>
    <w:rsid w:val="009F1910"/>
    <w:rsid w:val="00A054E4"/>
    <w:rsid w:val="00A200E3"/>
    <w:rsid w:val="00A4023F"/>
    <w:rsid w:val="00A46025"/>
    <w:rsid w:val="00A465FE"/>
    <w:rsid w:val="00A51F36"/>
    <w:rsid w:val="00A96DBD"/>
    <w:rsid w:val="00AD4A18"/>
    <w:rsid w:val="00AE6706"/>
    <w:rsid w:val="00AF664E"/>
    <w:rsid w:val="00AF70AA"/>
    <w:rsid w:val="00B20FDA"/>
    <w:rsid w:val="00B42E56"/>
    <w:rsid w:val="00B60210"/>
    <w:rsid w:val="00C7309B"/>
    <w:rsid w:val="00C9321F"/>
    <w:rsid w:val="00C960FD"/>
    <w:rsid w:val="00D62B07"/>
    <w:rsid w:val="00D80B4C"/>
    <w:rsid w:val="00D907E1"/>
    <w:rsid w:val="00DC4281"/>
    <w:rsid w:val="00DC679C"/>
    <w:rsid w:val="00DD7918"/>
    <w:rsid w:val="00E2152D"/>
    <w:rsid w:val="00E23C33"/>
    <w:rsid w:val="00E344E4"/>
    <w:rsid w:val="00E40DFA"/>
    <w:rsid w:val="00F058AD"/>
    <w:rsid w:val="00F31FBD"/>
    <w:rsid w:val="00F334CB"/>
    <w:rsid w:val="00F61CE6"/>
    <w:rsid w:val="00F71E9B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E94E8"/>
  <w15:docId w15:val="{6315D12F-CECB-4483-AE50-1165D967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8777CA"/>
    <w:pPr>
      <w:keepNext/>
      <w:keepLines/>
      <w:spacing w:before="480" w:after="120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6D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DBD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A96DB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96DB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96DB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344E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728F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F1FE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FE6"/>
  </w:style>
  <w:style w:type="paragraph" w:styleId="Piedepgina">
    <w:name w:val="footer"/>
    <w:basedOn w:val="Normal"/>
    <w:link w:val="PiedepginaCar"/>
    <w:uiPriority w:val="99"/>
    <w:unhideWhenUsed/>
    <w:rsid w:val="007F1FE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FE6"/>
  </w:style>
  <w:style w:type="character" w:styleId="Refdecomentario">
    <w:name w:val="annotation reference"/>
    <w:basedOn w:val="Fuentedeprrafopredeter"/>
    <w:uiPriority w:val="99"/>
    <w:semiHidden/>
    <w:unhideWhenUsed/>
    <w:rsid w:val="00356A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6A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6A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6A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6A38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D62B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E3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5E3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866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36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52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72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niversidadeuropea.com/blog/cuanto-gana-un-ingeniero-informatico" TargetMode="External"/><Relationship Id="rId18" Type="http://schemas.openxmlformats.org/officeDocument/2006/relationships/hyperlink" Target="https://www.amazon.es/ICQUANZX-vibraci%C3%B3n-cer%C3%A1mica-Arduino-unidades/dp/B088QZ5BTR/ref=sr_1_20?__mk_es_ES=%C3%85M%C3%85%C5%BD%C3%95%C3%91&amp;dchild=1&amp;keywords=sensor+corporal+o2+arduino&amp;qid=1633618016&amp;sr=8-20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www.amazon.es/ARCELI-frecuencia-card%C3%ADaca-MAX30102-Compatible/dp/B07RDJLSHY/ref=asc_df_B07RDJLSHY/?tag=googshopes-21&amp;linkCode=df0&amp;hvadid=420396016028&amp;hvpos=&amp;hvnetw=g&amp;hvrand=17787476952050423384&amp;hvpone=&amp;hvptwo=&amp;hvqmt=&amp;hvdev=c&amp;hvdvcmdl=&amp;hvlocint=&amp;hvlocphy=1005493&amp;hvtargid=pla-908417811076&amp;psc=1&amp;tag=&amp;ref=&amp;adgrpid=101790899251&amp;hvpone=&amp;hvptwo=&amp;hvadid=420396016028&amp;hvpos=&amp;hvnetw=g&amp;hvrand=17787476952050423384&amp;hvqmt=&amp;hvdev=c&amp;hvdvcmdl=&amp;hvlocint=&amp;hvlocphy=1005493&amp;hvtargid=pla-90841781107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es/Neuftech%C2%AE-Comunicaci%C3%B3n-Inal%C3%A1mbrica-Bluetooth-transceptor/dp/B00PJXG9NA/ref=sr_1_5?__mk_es_ES=%C3%85M%C3%85%C5%BD%C3%95%C3%91&amp;crid=1PLOUIL6CBIK3&amp;dchild=1&amp;keywords=modulo+bluetooth+hc-06&amp;qid=1633618052&amp;sprefix=arduino+modulo+blu%2Caps%2C166&amp;sr=8-5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www.amazon.es/AZDelivery-Sensor-barom%C3%A9trico-BMP180-presi%C3%B3n/dp/B07D8S617X/ref=sr_1_17?__mk_es_ES=%C3%85M%C3%85%C5%BD%C3%95%C3%91&amp;dchild=1&amp;keywords=sensor+temperatura+corporal+arduino&amp;qid=1633617944&amp;sr=8-17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hyperlink" Target="https://www.comunidad.madrid/servicios/empleo/ayudas-personas-trabajadoras-autonomas-emprendedoras-entidades-economia-soci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s.indeed.com/career/scrum-master/salaries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1981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somoza</dc:creator>
  <cp:lastModifiedBy>marcos somoza</cp:lastModifiedBy>
  <cp:revision>3</cp:revision>
  <cp:lastPrinted>2021-09-21T01:39:00Z</cp:lastPrinted>
  <dcterms:created xsi:type="dcterms:W3CDTF">2021-10-27T01:58:00Z</dcterms:created>
  <dcterms:modified xsi:type="dcterms:W3CDTF">2021-10-27T02:30:00Z</dcterms:modified>
</cp:coreProperties>
</file>